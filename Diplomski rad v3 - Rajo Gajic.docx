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7CD51" w14:textId="77777777" w:rsidR="00E94ADE" w:rsidRDefault="00CC5052">
      <w:pPr>
        <w:spacing w:line="240" w:lineRule="auto"/>
        <w:jc w:val="center"/>
        <w:rPr>
          <w:rFonts w:cs="Times New Roman"/>
          <w:b/>
          <w:sz w:val="28"/>
          <w:szCs w:val="28"/>
          <w:lang w:val="bs-Latn-BA"/>
        </w:rPr>
      </w:pPr>
      <w:r>
        <w:rPr>
          <w:rFonts w:cs="Times New Roman"/>
          <w:b/>
          <w:sz w:val="28"/>
          <w:szCs w:val="28"/>
          <w:lang w:val="bs-Latn-BA"/>
        </w:rPr>
        <w:t>UNIVERZITET U BANJOJ LUCI</w:t>
      </w:r>
    </w:p>
    <w:p w14:paraId="684C6F85" w14:textId="77777777" w:rsidR="00E94ADE" w:rsidRDefault="00CC5052">
      <w:pPr>
        <w:spacing w:line="240" w:lineRule="auto"/>
        <w:jc w:val="center"/>
        <w:rPr>
          <w:rFonts w:cs="Times New Roman"/>
          <w:b/>
          <w:sz w:val="28"/>
          <w:szCs w:val="28"/>
          <w:lang w:val="bs-Latn-BA"/>
        </w:rPr>
      </w:pPr>
      <w:r>
        <w:rPr>
          <w:rFonts w:cs="Times New Roman"/>
          <w:b/>
          <w:sz w:val="28"/>
          <w:szCs w:val="28"/>
          <w:lang w:val="bs-Latn-BA"/>
        </w:rPr>
        <w:t>ELEKTROTEHNIČKI FAKULTET</w:t>
      </w:r>
    </w:p>
    <w:p w14:paraId="575F2C03" w14:textId="77777777" w:rsidR="00E94ADE" w:rsidRDefault="00E94ADE">
      <w:pPr>
        <w:spacing w:line="240" w:lineRule="auto"/>
        <w:jc w:val="both"/>
        <w:rPr>
          <w:rFonts w:cs="Times New Roman"/>
          <w:sz w:val="28"/>
          <w:szCs w:val="28"/>
          <w:lang w:val="bs-Latn-BA"/>
        </w:rPr>
      </w:pPr>
    </w:p>
    <w:p w14:paraId="7928621A" w14:textId="77777777" w:rsidR="00E94ADE" w:rsidRDefault="00E94ADE">
      <w:pPr>
        <w:spacing w:line="240" w:lineRule="auto"/>
        <w:jc w:val="both"/>
        <w:rPr>
          <w:rFonts w:cs="Times New Roman"/>
          <w:sz w:val="28"/>
          <w:szCs w:val="28"/>
          <w:lang w:val="bs-Latn-BA"/>
        </w:rPr>
      </w:pPr>
    </w:p>
    <w:p w14:paraId="1D4878AF" w14:textId="77777777" w:rsidR="00E94ADE" w:rsidRDefault="00E94ADE">
      <w:pPr>
        <w:spacing w:line="240" w:lineRule="auto"/>
        <w:jc w:val="both"/>
        <w:rPr>
          <w:rFonts w:cs="Times New Roman"/>
          <w:sz w:val="28"/>
          <w:szCs w:val="28"/>
          <w:lang w:val="bs-Latn-BA"/>
        </w:rPr>
      </w:pPr>
    </w:p>
    <w:p w14:paraId="004A8128" w14:textId="77777777" w:rsidR="00E94ADE" w:rsidRDefault="00E94ADE">
      <w:pPr>
        <w:spacing w:line="240" w:lineRule="auto"/>
        <w:jc w:val="both"/>
        <w:rPr>
          <w:rFonts w:cs="Times New Roman"/>
          <w:sz w:val="28"/>
          <w:szCs w:val="28"/>
          <w:lang w:val="bs-Latn-BA"/>
        </w:rPr>
      </w:pPr>
    </w:p>
    <w:p w14:paraId="45499C1F" w14:textId="77777777" w:rsidR="00E94ADE" w:rsidRDefault="00E94ADE">
      <w:pPr>
        <w:spacing w:line="240" w:lineRule="auto"/>
        <w:jc w:val="both"/>
        <w:rPr>
          <w:rFonts w:cs="Times New Roman"/>
          <w:sz w:val="28"/>
          <w:szCs w:val="28"/>
          <w:lang w:val="bs-Latn-BA"/>
        </w:rPr>
      </w:pPr>
    </w:p>
    <w:p w14:paraId="33F71AC5" w14:textId="77777777" w:rsidR="00E94ADE" w:rsidRDefault="00E94ADE">
      <w:pPr>
        <w:spacing w:line="240" w:lineRule="auto"/>
        <w:jc w:val="both"/>
        <w:rPr>
          <w:rFonts w:cs="Times New Roman"/>
          <w:sz w:val="28"/>
          <w:szCs w:val="28"/>
          <w:lang w:val="bs-Latn-BA"/>
        </w:rPr>
      </w:pPr>
    </w:p>
    <w:p w14:paraId="29CAC0B3" w14:textId="77777777" w:rsidR="00E94ADE" w:rsidRDefault="00E94ADE">
      <w:pPr>
        <w:spacing w:line="240" w:lineRule="auto"/>
        <w:jc w:val="both"/>
        <w:rPr>
          <w:rFonts w:cs="Times New Roman"/>
          <w:sz w:val="28"/>
          <w:szCs w:val="28"/>
          <w:lang w:val="bs-Latn-BA"/>
        </w:rPr>
      </w:pPr>
    </w:p>
    <w:p w14:paraId="624F514A" w14:textId="77777777" w:rsidR="00E94ADE" w:rsidRDefault="00E94ADE">
      <w:pPr>
        <w:spacing w:line="240" w:lineRule="auto"/>
        <w:jc w:val="both"/>
        <w:rPr>
          <w:rFonts w:cs="Times New Roman"/>
          <w:sz w:val="28"/>
          <w:szCs w:val="28"/>
          <w:lang w:val="bs-Latn-BA"/>
        </w:rPr>
      </w:pPr>
    </w:p>
    <w:p w14:paraId="17EE81EA" w14:textId="77777777" w:rsidR="00E94ADE" w:rsidRDefault="00E94ADE">
      <w:pPr>
        <w:spacing w:line="240" w:lineRule="auto"/>
        <w:jc w:val="both"/>
        <w:rPr>
          <w:rFonts w:cs="Times New Roman"/>
          <w:sz w:val="28"/>
          <w:szCs w:val="28"/>
          <w:lang w:val="bs-Latn-BA"/>
        </w:rPr>
      </w:pPr>
    </w:p>
    <w:p w14:paraId="33FAB56A" w14:textId="77777777" w:rsidR="00E94ADE" w:rsidRDefault="00E94ADE">
      <w:pPr>
        <w:spacing w:line="240" w:lineRule="auto"/>
        <w:jc w:val="both"/>
        <w:rPr>
          <w:rFonts w:cs="Times New Roman"/>
          <w:sz w:val="28"/>
          <w:szCs w:val="28"/>
          <w:lang w:val="bs-Latn-BA"/>
        </w:rPr>
      </w:pPr>
    </w:p>
    <w:p w14:paraId="340E8152" w14:textId="77777777" w:rsidR="00E94ADE" w:rsidRDefault="00CC5052">
      <w:pPr>
        <w:spacing w:line="240" w:lineRule="auto"/>
        <w:jc w:val="center"/>
        <w:rPr>
          <w:rFonts w:cs="Times New Roman"/>
          <w:b/>
          <w:szCs w:val="24"/>
          <w:lang w:val="bs-Latn-BA"/>
        </w:rPr>
      </w:pPr>
      <w:r>
        <w:rPr>
          <w:rFonts w:cs="Times New Roman"/>
          <w:b/>
          <w:szCs w:val="24"/>
          <w:lang w:val="bs-Latn-BA"/>
        </w:rPr>
        <w:t>Rajo Gajić</w:t>
      </w:r>
    </w:p>
    <w:p w14:paraId="2B83EA27" w14:textId="77777777" w:rsidR="00E94ADE" w:rsidRDefault="00E94ADE">
      <w:pPr>
        <w:spacing w:line="240" w:lineRule="auto"/>
        <w:jc w:val="center"/>
        <w:rPr>
          <w:rFonts w:cs="Times New Roman"/>
          <w:b/>
          <w:szCs w:val="24"/>
          <w:lang w:val="bs-Latn-BA"/>
        </w:rPr>
      </w:pPr>
    </w:p>
    <w:p w14:paraId="7EBA98F4" w14:textId="77777777" w:rsidR="00E94ADE" w:rsidRDefault="00CC5052">
      <w:pPr>
        <w:spacing w:line="240" w:lineRule="auto"/>
        <w:jc w:val="center"/>
        <w:rPr>
          <w:rFonts w:cs="Times New Roman"/>
          <w:b/>
          <w:sz w:val="40"/>
          <w:szCs w:val="40"/>
          <w:lang w:val="bs-Latn-BA"/>
        </w:rPr>
      </w:pPr>
      <w:r>
        <w:rPr>
          <w:rFonts w:cs="Times New Roman"/>
          <w:b/>
          <w:sz w:val="40"/>
          <w:szCs w:val="40"/>
          <w:lang w:val="bs-Latn-BA"/>
        </w:rPr>
        <w:t>REALIZACIJA SSO SERVERA</w:t>
      </w:r>
    </w:p>
    <w:p w14:paraId="578AD115" w14:textId="77777777" w:rsidR="00E94ADE" w:rsidRDefault="00E94ADE">
      <w:pPr>
        <w:spacing w:line="240" w:lineRule="auto"/>
        <w:jc w:val="center"/>
        <w:rPr>
          <w:rFonts w:cs="Times New Roman"/>
          <w:b/>
          <w:sz w:val="40"/>
          <w:szCs w:val="40"/>
          <w:lang w:val="bs-Latn-BA"/>
        </w:rPr>
      </w:pPr>
    </w:p>
    <w:p w14:paraId="038409FE" w14:textId="77777777" w:rsidR="00E94ADE" w:rsidRDefault="00CC5052">
      <w:pPr>
        <w:spacing w:line="240" w:lineRule="auto"/>
        <w:jc w:val="center"/>
        <w:rPr>
          <w:rFonts w:cs="Times New Roman"/>
          <w:b/>
          <w:szCs w:val="24"/>
          <w:lang w:val="bs-Latn-BA"/>
        </w:rPr>
      </w:pPr>
      <w:r>
        <w:rPr>
          <w:rFonts w:cs="Times New Roman"/>
          <w:b/>
          <w:szCs w:val="24"/>
          <w:lang w:val="bs-Latn-BA"/>
        </w:rPr>
        <w:t>diplomski rad</w:t>
      </w:r>
    </w:p>
    <w:p w14:paraId="7B80164F" w14:textId="77777777" w:rsidR="00E94ADE" w:rsidRDefault="00E94ADE">
      <w:pPr>
        <w:spacing w:line="240" w:lineRule="auto"/>
        <w:jc w:val="both"/>
        <w:rPr>
          <w:rFonts w:cs="Times New Roman"/>
          <w:szCs w:val="24"/>
          <w:lang w:val="bs-Latn-BA"/>
        </w:rPr>
      </w:pPr>
    </w:p>
    <w:p w14:paraId="7BE4C803" w14:textId="77777777" w:rsidR="00E94ADE" w:rsidRDefault="00E94ADE">
      <w:pPr>
        <w:spacing w:line="240" w:lineRule="auto"/>
        <w:jc w:val="both"/>
        <w:rPr>
          <w:rFonts w:cs="Times New Roman"/>
          <w:szCs w:val="24"/>
          <w:lang w:val="bs-Latn-BA"/>
        </w:rPr>
      </w:pPr>
    </w:p>
    <w:p w14:paraId="12DA09E9" w14:textId="77777777" w:rsidR="00E94ADE" w:rsidRDefault="00E94ADE">
      <w:pPr>
        <w:spacing w:line="240" w:lineRule="auto"/>
        <w:jc w:val="both"/>
        <w:rPr>
          <w:rFonts w:cs="Times New Roman"/>
          <w:szCs w:val="24"/>
          <w:lang w:val="bs-Latn-BA"/>
        </w:rPr>
      </w:pPr>
    </w:p>
    <w:p w14:paraId="51BAFBFF" w14:textId="77777777" w:rsidR="00E94ADE" w:rsidRDefault="00E94ADE">
      <w:pPr>
        <w:spacing w:line="240" w:lineRule="auto"/>
        <w:jc w:val="both"/>
        <w:rPr>
          <w:rFonts w:cs="Times New Roman"/>
          <w:szCs w:val="24"/>
          <w:lang w:val="bs-Latn-BA"/>
        </w:rPr>
      </w:pPr>
    </w:p>
    <w:p w14:paraId="0D624300" w14:textId="77777777" w:rsidR="00E94ADE" w:rsidRDefault="00E94ADE">
      <w:pPr>
        <w:spacing w:line="240" w:lineRule="auto"/>
        <w:jc w:val="both"/>
        <w:rPr>
          <w:rFonts w:cs="Times New Roman"/>
          <w:szCs w:val="24"/>
          <w:lang w:val="bs-Latn-BA"/>
        </w:rPr>
      </w:pPr>
    </w:p>
    <w:p w14:paraId="0DB116EB" w14:textId="77777777" w:rsidR="00E94ADE" w:rsidRDefault="00E94ADE">
      <w:pPr>
        <w:spacing w:line="240" w:lineRule="auto"/>
        <w:jc w:val="both"/>
        <w:rPr>
          <w:rFonts w:cs="Times New Roman"/>
          <w:szCs w:val="24"/>
          <w:lang w:val="bs-Latn-BA"/>
        </w:rPr>
      </w:pPr>
    </w:p>
    <w:p w14:paraId="5DC8E686" w14:textId="77777777" w:rsidR="00E94ADE" w:rsidRDefault="00E94ADE">
      <w:pPr>
        <w:spacing w:line="240" w:lineRule="auto"/>
        <w:jc w:val="both"/>
        <w:rPr>
          <w:rFonts w:cs="Times New Roman"/>
          <w:szCs w:val="24"/>
          <w:lang w:val="bs-Latn-BA"/>
        </w:rPr>
      </w:pPr>
    </w:p>
    <w:p w14:paraId="7F408282" w14:textId="77777777" w:rsidR="00E94ADE" w:rsidRDefault="00E94ADE">
      <w:pPr>
        <w:spacing w:line="240" w:lineRule="auto"/>
        <w:jc w:val="both"/>
        <w:rPr>
          <w:rFonts w:cs="Times New Roman"/>
          <w:szCs w:val="24"/>
          <w:lang w:val="bs-Latn-BA"/>
        </w:rPr>
      </w:pPr>
    </w:p>
    <w:p w14:paraId="68DBC1A4" w14:textId="77777777" w:rsidR="00E94ADE" w:rsidRDefault="00E94ADE">
      <w:pPr>
        <w:spacing w:line="240" w:lineRule="auto"/>
        <w:jc w:val="both"/>
        <w:rPr>
          <w:rFonts w:cs="Times New Roman"/>
          <w:szCs w:val="24"/>
          <w:lang w:val="bs-Latn-BA"/>
        </w:rPr>
      </w:pPr>
    </w:p>
    <w:p w14:paraId="51A099B4" w14:textId="77777777" w:rsidR="00E94ADE" w:rsidRDefault="00E94ADE">
      <w:pPr>
        <w:spacing w:line="240" w:lineRule="auto"/>
        <w:jc w:val="both"/>
        <w:rPr>
          <w:rFonts w:cs="Times New Roman"/>
          <w:szCs w:val="24"/>
          <w:lang w:val="bs-Latn-BA"/>
        </w:rPr>
      </w:pPr>
    </w:p>
    <w:p w14:paraId="1935622A" w14:textId="77777777" w:rsidR="00E94ADE" w:rsidRDefault="00E94ADE">
      <w:pPr>
        <w:spacing w:line="240" w:lineRule="auto"/>
        <w:jc w:val="both"/>
        <w:rPr>
          <w:rFonts w:cs="Times New Roman"/>
          <w:szCs w:val="24"/>
          <w:lang w:val="bs-Latn-BA"/>
        </w:rPr>
      </w:pPr>
    </w:p>
    <w:p w14:paraId="30039B95" w14:textId="77777777" w:rsidR="00E94ADE" w:rsidRDefault="00E94ADE">
      <w:pPr>
        <w:spacing w:line="240" w:lineRule="auto"/>
        <w:jc w:val="both"/>
        <w:rPr>
          <w:rFonts w:cs="Times New Roman"/>
          <w:szCs w:val="24"/>
          <w:lang w:val="bs-Latn-BA"/>
        </w:rPr>
      </w:pPr>
    </w:p>
    <w:p w14:paraId="1574710F" w14:textId="77777777" w:rsidR="00E94ADE" w:rsidRDefault="00E94ADE">
      <w:pPr>
        <w:spacing w:line="240" w:lineRule="auto"/>
        <w:jc w:val="both"/>
        <w:rPr>
          <w:rFonts w:cs="Times New Roman"/>
          <w:szCs w:val="24"/>
          <w:lang w:val="bs-Latn-BA"/>
        </w:rPr>
      </w:pPr>
    </w:p>
    <w:p w14:paraId="2F21FC54" w14:textId="77777777" w:rsidR="00E94ADE" w:rsidRDefault="00E94ADE">
      <w:pPr>
        <w:spacing w:line="240" w:lineRule="auto"/>
        <w:jc w:val="both"/>
        <w:rPr>
          <w:rFonts w:cs="Times New Roman"/>
          <w:szCs w:val="24"/>
          <w:lang w:val="bs-Latn-BA"/>
        </w:rPr>
      </w:pPr>
    </w:p>
    <w:p w14:paraId="45D9FEFA" w14:textId="77777777" w:rsidR="00E94ADE" w:rsidRDefault="00E94ADE">
      <w:pPr>
        <w:spacing w:line="240" w:lineRule="auto"/>
        <w:jc w:val="both"/>
        <w:rPr>
          <w:rFonts w:cs="Times New Roman"/>
          <w:szCs w:val="24"/>
          <w:lang w:val="bs-Latn-BA"/>
        </w:rPr>
      </w:pPr>
    </w:p>
    <w:p w14:paraId="57179C34" w14:textId="77777777" w:rsidR="00E94ADE" w:rsidRDefault="00E94ADE">
      <w:pPr>
        <w:spacing w:line="240" w:lineRule="auto"/>
        <w:jc w:val="both"/>
        <w:rPr>
          <w:rFonts w:cs="Times New Roman"/>
          <w:szCs w:val="24"/>
          <w:lang w:val="bs-Latn-BA"/>
        </w:rPr>
      </w:pPr>
    </w:p>
    <w:p w14:paraId="3FD0597F" w14:textId="77777777" w:rsidR="00E94ADE" w:rsidRDefault="00E94ADE">
      <w:pPr>
        <w:spacing w:line="240" w:lineRule="auto"/>
        <w:jc w:val="both"/>
        <w:rPr>
          <w:rFonts w:cs="Times New Roman"/>
          <w:szCs w:val="24"/>
          <w:lang w:val="bs-Latn-BA"/>
        </w:rPr>
      </w:pPr>
    </w:p>
    <w:p w14:paraId="3706387A" w14:textId="77777777" w:rsidR="00E94ADE" w:rsidRDefault="00E94ADE">
      <w:pPr>
        <w:spacing w:line="240" w:lineRule="auto"/>
        <w:jc w:val="both"/>
        <w:rPr>
          <w:rFonts w:cs="Times New Roman"/>
          <w:szCs w:val="24"/>
          <w:lang w:val="bs-Latn-BA"/>
        </w:rPr>
      </w:pPr>
    </w:p>
    <w:p w14:paraId="04B163E9" w14:textId="77777777" w:rsidR="00E94ADE" w:rsidRDefault="00E94ADE">
      <w:pPr>
        <w:spacing w:line="240" w:lineRule="auto"/>
        <w:jc w:val="both"/>
        <w:rPr>
          <w:rFonts w:cs="Times New Roman"/>
          <w:szCs w:val="24"/>
          <w:lang w:val="bs-Latn-BA"/>
        </w:rPr>
      </w:pPr>
    </w:p>
    <w:p w14:paraId="24528EFA" w14:textId="77777777" w:rsidR="00E94ADE" w:rsidRDefault="00E94ADE">
      <w:pPr>
        <w:tabs>
          <w:tab w:val="left" w:pos="5145"/>
        </w:tabs>
        <w:spacing w:line="240" w:lineRule="auto"/>
        <w:jc w:val="center"/>
        <w:rPr>
          <w:rFonts w:cs="Times New Roman"/>
          <w:b/>
          <w:szCs w:val="24"/>
          <w:lang w:val="bs-Latn-BA"/>
        </w:rPr>
      </w:pPr>
    </w:p>
    <w:p w14:paraId="0E43E28B" w14:textId="77777777" w:rsidR="00E94ADE" w:rsidRDefault="00E94ADE">
      <w:pPr>
        <w:tabs>
          <w:tab w:val="left" w:pos="5145"/>
        </w:tabs>
        <w:spacing w:line="240" w:lineRule="auto"/>
        <w:jc w:val="center"/>
        <w:rPr>
          <w:rFonts w:cs="Times New Roman"/>
          <w:b/>
          <w:szCs w:val="24"/>
          <w:lang w:val="bs-Latn-BA"/>
        </w:rPr>
      </w:pPr>
    </w:p>
    <w:p w14:paraId="5D569A2E" w14:textId="77777777" w:rsidR="00E94ADE" w:rsidRDefault="00E94ADE">
      <w:pPr>
        <w:tabs>
          <w:tab w:val="left" w:pos="5145"/>
        </w:tabs>
        <w:spacing w:line="240" w:lineRule="auto"/>
        <w:jc w:val="center"/>
        <w:rPr>
          <w:rFonts w:cs="Times New Roman"/>
          <w:b/>
          <w:szCs w:val="24"/>
          <w:lang w:val="bs-Latn-BA"/>
        </w:rPr>
      </w:pPr>
    </w:p>
    <w:p w14:paraId="5E65AC94" w14:textId="77777777" w:rsidR="00E94ADE" w:rsidRDefault="00E94ADE">
      <w:pPr>
        <w:tabs>
          <w:tab w:val="left" w:pos="5145"/>
        </w:tabs>
        <w:spacing w:line="240" w:lineRule="auto"/>
        <w:jc w:val="center"/>
        <w:rPr>
          <w:rFonts w:cs="Times New Roman"/>
          <w:b/>
          <w:szCs w:val="24"/>
          <w:lang w:val="bs-Latn-BA"/>
        </w:rPr>
      </w:pPr>
    </w:p>
    <w:p w14:paraId="7D9A89BF" w14:textId="77777777" w:rsidR="00E94ADE" w:rsidRDefault="00E94ADE">
      <w:pPr>
        <w:tabs>
          <w:tab w:val="left" w:pos="5145"/>
        </w:tabs>
        <w:spacing w:line="240" w:lineRule="auto"/>
        <w:jc w:val="center"/>
        <w:rPr>
          <w:rFonts w:cs="Times New Roman"/>
          <w:b/>
          <w:szCs w:val="24"/>
          <w:lang w:val="bs-Latn-BA"/>
        </w:rPr>
      </w:pPr>
    </w:p>
    <w:p w14:paraId="2CA35861" w14:textId="77777777" w:rsidR="00E94ADE" w:rsidRDefault="00E94ADE">
      <w:pPr>
        <w:tabs>
          <w:tab w:val="left" w:pos="5145"/>
        </w:tabs>
        <w:spacing w:line="240" w:lineRule="auto"/>
        <w:rPr>
          <w:rFonts w:cs="Times New Roman"/>
          <w:b/>
          <w:szCs w:val="24"/>
          <w:lang w:val="bs-Latn-BA"/>
        </w:rPr>
      </w:pPr>
    </w:p>
    <w:p w14:paraId="11823B9C" w14:textId="77777777" w:rsidR="00E94ADE" w:rsidRDefault="00CC5052">
      <w:pPr>
        <w:tabs>
          <w:tab w:val="left" w:pos="5145"/>
        </w:tabs>
        <w:spacing w:line="240" w:lineRule="auto"/>
        <w:jc w:val="center"/>
        <w:rPr>
          <w:rFonts w:cs="Times New Roman"/>
          <w:b/>
          <w:szCs w:val="24"/>
          <w:lang w:val="bs-Latn-BA"/>
        </w:rPr>
      </w:pPr>
      <w:r>
        <w:rPr>
          <w:rFonts w:cs="Times New Roman"/>
          <w:b/>
          <w:szCs w:val="24"/>
          <w:lang w:val="bs-Latn-BA"/>
        </w:rPr>
        <w:t>Banja Luka, 2018</w:t>
      </w:r>
    </w:p>
    <w:p w14:paraId="4C359641" w14:textId="77777777" w:rsidR="00E94ADE" w:rsidRDefault="00E94ADE">
      <w:pPr>
        <w:spacing w:line="240" w:lineRule="auto"/>
        <w:jc w:val="both"/>
        <w:rPr>
          <w:rFonts w:cs="Times New Roman"/>
          <w:b/>
          <w:szCs w:val="24"/>
          <w:lang w:val="bs-Latn-BA"/>
        </w:rPr>
      </w:pPr>
    </w:p>
    <w:p w14:paraId="3ED21980" w14:textId="77777777" w:rsidR="00E94ADE" w:rsidRDefault="00E94ADE">
      <w:pPr>
        <w:spacing w:line="240" w:lineRule="auto"/>
        <w:jc w:val="both"/>
        <w:rPr>
          <w:rFonts w:cs="Times New Roman"/>
          <w:b/>
          <w:szCs w:val="24"/>
          <w:lang w:val="bs-Latn-BA"/>
        </w:rPr>
      </w:pPr>
    </w:p>
    <w:p w14:paraId="1D290DD5" w14:textId="77777777" w:rsidR="00E94ADE" w:rsidRDefault="00E94ADE">
      <w:pPr>
        <w:spacing w:line="240" w:lineRule="auto"/>
        <w:jc w:val="both"/>
        <w:rPr>
          <w:rFonts w:cs="Times New Roman"/>
          <w:b/>
          <w:szCs w:val="24"/>
          <w:lang w:val="bs-Latn-BA"/>
        </w:rPr>
      </w:pPr>
    </w:p>
    <w:p w14:paraId="4B045F0C" w14:textId="77777777" w:rsidR="00E94ADE" w:rsidRDefault="00E94ADE">
      <w:pPr>
        <w:spacing w:line="240" w:lineRule="auto"/>
        <w:jc w:val="both"/>
        <w:rPr>
          <w:rFonts w:cs="Times New Roman"/>
          <w:b/>
          <w:szCs w:val="24"/>
          <w:lang w:val="bs-Latn-BA"/>
        </w:rPr>
      </w:pPr>
    </w:p>
    <w:p w14:paraId="01BF31D2" w14:textId="77777777" w:rsidR="00E94ADE" w:rsidRDefault="00E94ADE">
      <w:pPr>
        <w:spacing w:line="240" w:lineRule="auto"/>
        <w:jc w:val="both"/>
        <w:rPr>
          <w:rFonts w:cs="Times New Roman"/>
          <w:b/>
          <w:szCs w:val="24"/>
          <w:lang w:val="bs-Latn-BA"/>
        </w:rPr>
      </w:pPr>
    </w:p>
    <w:p w14:paraId="1EE6EC54" w14:textId="77777777" w:rsidR="00E94ADE" w:rsidRDefault="00E94ADE">
      <w:pPr>
        <w:spacing w:line="240" w:lineRule="auto"/>
        <w:jc w:val="both"/>
        <w:rPr>
          <w:rFonts w:cs="Times New Roman"/>
          <w:b/>
          <w:szCs w:val="24"/>
          <w:lang w:val="bs-Latn-BA"/>
        </w:rPr>
      </w:pPr>
    </w:p>
    <w:p w14:paraId="1C051E59" w14:textId="77777777" w:rsidR="00E94ADE" w:rsidRDefault="00E94ADE">
      <w:pPr>
        <w:spacing w:line="240" w:lineRule="auto"/>
        <w:jc w:val="both"/>
        <w:rPr>
          <w:rFonts w:cs="Times New Roman"/>
          <w:b/>
          <w:szCs w:val="24"/>
          <w:lang w:val="bs-Latn-BA"/>
        </w:rPr>
      </w:pPr>
    </w:p>
    <w:p w14:paraId="0B69FFEC" w14:textId="77777777" w:rsidR="00E94ADE" w:rsidRDefault="00CC5052">
      <w:pPr>
        <w:tabs>
          <w:tab w:val="left" w:pos="2085"/>
        </w:tabs>
        <w:spacing w:line="240" w:lineRule="auto"/>
        <w:jc w:val="both"/>
        <w:rPr>
          <w:rFonts w:cs="Times New Roman"/>
          <w:b/>
          <w:szCs w:val="24"/>
          <w:lang w:val="bs-Latn-BA"/>
        </w:rPr>
      </w:pPr>
      <w:r>
        <w:rPr>
          <w:rFonts w:cs="Times New Roman"/>
          <w:b/>
          <w:szCs w:val="24"/>
          <w:lang w:val="bs-Latn-BA"/>
        </w:rPr>
        <w:t>Tema:</w:t>
      </w:r>
      <w:r>
        <w:rPr>
          <w:rFonts w:cs="Times New Roman"/>
          <w:b/>
          <w:szCs w:val="24"/>
          <w:lang w:val="bs-Latn-BA"/>
        </w:rPr>
        <w:tab/>
        <w:t>REALIZACIJA SSO SERVERA</w:t>
      </w:r>
    </w:p>
    <w:p w14:paraId="7C8BAE10" w14:textId="77777777" w:rsidR="00E94ADE" w:rsidRDefault="00E94ADE">
      <w:pPr>
        <w:spacing w:line="240" w:lineRule="auto"/>
        <w:jc w:val="both"/>
        <w:rPr>
          <w:rFonts w:cs="Times New Roman"/>
          <w:szCs w:val="24"/>
          <w:lang w:val="bs-Latn-BA"/>
        </w:rPr>
      </w:pPr>
    </w:p>
    <w:p w14:paraId="15A197E6" w14:textId="77777777" w:rsidR="00E94ADE" w:rsidRDefault="00E94ADE">
      <w:pPr>
        <w:spacing w:line="240" w:lineRule="auto"/>
        <w:jc w:val="both"/>
        <w:rPr>
          <w:rFonts w:cs="Times New Roman"/>
          <w:szCs w:val="24"/>
          <w:lang w:val="bs-Latn-BA"/>
        </w:rPr>
      </w:pPr>
    </w:p>
    <w:p w14:paraId="734CFE3C" w14:textId="77777777" w:rsidR="00E94ADE" w:rsidRDefault="00E94ADE">
      <w:pPr>
        <w:spacing w:line="240" w:lineRule="auto"/>
        <w:jc w:val="both"/>
        <w:rPr>
          <w:rFonts w:cs="Times New Roman"/>
          <w:szCs w:val="24"/>
          <w:lang w:val="bs-Latn-BA"/>
        </w:rPr>
      </w:pPr>
    </w:p>
    <w:p w14:paraId="6BC24007" w14:textId="77777777" w:rsidR="00E94ADE" w:rsidRDefault="00CC5052">
      <w:pPr>
        <w:spacing w:line="240" w:lineRule="auto"/>
        <w:jc w:val="both"/>
        <w:rPr>
          <w:rFonts w:cs="Times New Roman"/>
          <w:b/>
          <w:szCs w:val="24"/>
          <w:lang w:val="bs-Latn-BA"/>
        </w:rPr>
      </w:pPr>
      <w:commentRangeStart w:id="0"/>
      <w:r>
        <w:rPr>
          <w:rFonts w:cs="Times New Roman"/>
          <w:b/>
          <w:szCs w:val="24"/>
          <w:lang w:val="bs-Latn-BA"/>
        </w:rPr>
        <w:t>Komisija:</w:t>
      </w:r>
      <w:r>
        <w:rPr>
          <w:rFonts w:cs="Times New Roman"/>
          <w:b/>
          <w:szCs w:val="24"/>
          <w:lang w:val="bs-Latn-BA"/>
        </w:rPr>
        <w:tab/>
      </w:r>
      <w:r>
        <w:rPr>
          <w:rFonts w:cs="Times New Roman"/>
          <w:b/>
          <w:szCs w:val="24"/>
          <w:lang w:val="bs-Latn-BA"/>
        </w:rPr>
        <w:tab/>
        <w:t>prof. dr Slavko Marić</w:t>
      </w:r>
    </w:p>
    <w:p w14:paraId="161F2CAE" w14:textId="77777777" w:rsidR="00E94ADE" w:rsidRDefault="00CC5052">
      <w:pPr>
        <w:spacing w:line="240" w:lineRule="auto"/>
        <w:jc w:val="both"/>
        <w:rPr>
          <w:rFonts w:cs="Times New Roman"/>
          <w:b/>
          <w:szCs w:val="24"/>
          <w:lang w:val="bs-Latn-BA"/>
        </w:rPr>
      </w:pPr>
      <w:r>
        <w:rPr>
          <w:rFonts w:cs="Times New Roman"/>
          <w:b/>
          <w:szCs w:val="24"/>
          <w:lang w:val="bs-Latn-BA"/>
        </w:rPr>
        <w:tab/>
      </w:r>
      <w:r>
        <w:rPr>
          <w:rFonts w:cs="Times New Roman"/>
          <w:b/>
          <w:szCs w:val="24"/>
          <w:lang w:val="bs-Latn-BA"/>
        </w:rPr>
        <w:tab/>
      </w:r>
      <w:r>
        <w:rPr>
          <w:rFonts w:cs="Times New Roman"/>
          <w:b/>
          <w:szCs w:val="24"/>
          <w:lang w:val="bs-Latn-BA"/>
        </w:rPr>
        <w:tab/>
        <w:t>prof. dr Zoran Đurić</w:t>
      </w:r>
    </w:p>
    <w:p w14:paraId="4501C47C" w14:textId="77777777" w:rsidR="00E94ADE" w:rsidRDefault="00CC5052">
      <w:pPr>
        <w:spacing w:line="240" w:lineRule="auto"/>
        <w:jc w:val="both"/>
        <w:rPr>
          <w:rFonts w:cs="Times New Roman"/>
          <w:b/>
          <w:szCs w:val="24"/>
          <w:lang w:val="bs-Latn-BA"/>
        </w:rPr>
      </w:pPr>
      <w:r>
        <w:rPr>
          <w:rFonts w:cs="Times New Roman"/>
          <w:b/>
          <w:szCs w:val="24"/>
          <w:lang w:val="bs-Latn-BA"/>
        </w:rPr>
        <w:lastRenderedPageBreak/>
        <w:tab/>
      </w:r>
      <w:r>
        <w:rPr>
          <w:rFonts w:cs="Times New Roman"/>
          <w:b/>
          <w:szCs w:val="24"/>
          <w:lang w:val="bs-Latn-BA"/>
        </w:rPr>
        <w:tab/>
      </w:r>
      <w:r>
        <w:rPr>
          <w:rFonts w:cs="Times New Roman"/>
          <w:b/>
          <w:szCs w:val="24"/>
          <w:lang w:val="bs-Latn-BA"/>
        </w:rPr>
        <w:tab/>
        <w:t>mr Ognjen Joldžić</w:t>
      </w:r>
      <w:commentRangeEnd w:id="0"/>
      <w:r w:rsidR="007F34CA">
        <w:rPr>
          <w:rStyle w:val="CommentReference"/>
        </w:rPr>
        <w:commentReference w:id="0"/>
      </w:r>
    </w:p>
    <w:p w14:paraId="6FDBA881" w14:textId="77777777" w:rsidR="00E94ADE" w:rsidRDefault="00E94ADE">
      <w:pPr>
        <w:spacing w:line="240" w:lineRule="auto"/>
        <w:jc w:val="both"/>
        <w:rPr>
          <w:rFonts w:cs="Times New Roman"/>
          <w:szCs w:val="24"/>
          <w:lang w:val="bs-Latn-BA"/>
        </w:rPr>
      </w:pPr>
    </w:p>
    <w:p w14:paraId="58DC4670" w14:textId="77777777" w:rsidR="00E94ADE" w:rsidRDefault="00E94ADE">
      <w:pPr>
        <w:spacing w:line="240" w:lineRule="auto"/>
        <w:jc w:val="both"/>
        <w:rPr>
          <w:rFonts w:cs="Times New Roman"/>
          <w:szCs w:val="24"/>
          <w:lang w:val="bs-Latn-BA"/>
        </w:rPr>
      </w:pPr>
    </w:p>
    <w:p w14:paraId="15870DFB" w14:textId="77777777" w:rsidR="00E94ADE" w:rsidRDefault="00E94ADE">
      <w:pPr>
        <w:spacing w:line="240" w:lineRule="auto"/>
        <w:jc w:val="both"/>
        <w:rPr>
          <w:rFonts w:cs="Times New Roman"/>
          <w:szCs w:val="24"/>
          <w:lang w:val="bs-Latn-BA"/>
        </w:rPr>
      </w:pPr>
    </w:p>
    <w:p w14:paraId="7930211C" w14:textId="77777777" w:rsidR="00E94ADE" w:rsidRDefault="00E94ADE">
      <w:pPr>
        <w:spacing w:line="240" w:lineRule="auto"/>
        <w:jc w:val="both"/>
        <w:rPr>
          <w:rFonts w:cs="Times New Roman"/>
          <w:szCs w:val="24"/>
          <w:lang w:val="bs-Latn-BA"/>
        </w:rPr>
      </w:pPr>
    </w:p>
    <w:p w14:paraId="46732196" w14:textId="77777777" w:rsidR="00E94ADE" w:rsidRDefault="00E94ADE">
      <w:pPr>
        <w:spacing w:line="240" w:lineRule="auto"/>
        <w:jc w:val="both"/>
        <w:rPr>
          <w:rFonts w:cs="Times New Roman"/>
          <w:szCs w:val="24"/>
          <w:lang w:val="bs-Latn-BA"/>
        </w:rPr>
      </w:pPr>
    </w:p>
    <w:p w14:paraId="49DC5F6B" w14:textId="77777777" w:rsidR="00E94ADE" w:rsidRDefault="00E94ADE">
      <w:pPr>
        <w:spacing w:line="240" w:lineRule="auto"/>
        <w:jc w:val="both"/>
        <w:rPr>
          <w:rFonts w:cs="Times New Roman"/>
          <w:szCs w:val="24"/>
          <w:lang w:val="bs-Latn-BA"/>
        </w:rPr>
      </w:pPr>
    </w:p>
    <w:p w14:paraId="2645633D" w14:textId="77777777" w:rsidR="00E94ADE" w:rsidRDefault="00E94ADE">
      <w:pPr>
        <w:spacing w:line="240" w:lineRule="auto"/>
        <w:jc w:val="both"/>
        <w:rPr>
          <w:rFonts w:cs="Times New Roman"/>
          <w:szCs w:val="24"/>
          <w:lang w:val="bs-Latn-BA"/>
        </w:rPr>
      </w:pPr>
    </w:p>
    <w:p w14:paraId="4EFCED0E" w14:textId="77777777" w:rsidR="00E94ADE" w:rsidRDefault="00E94ADE">
      <w:pPr>
        <w:spacing w:line="240" w:lineRule="auto"/>
        <w:jc w:val="both"/>
        <w:rPr>
          <w:rFonts w:cs="Times New Roman"/>
          <w:szCs w:val="24"/>
          <w:lang w:val="bs-Latn-BA"/>
        </w:rPr>
      </w:pPr>
    </w:p>
    <w:p w14:paraId="581F2061" w14:textId="77777777" w:rsidR="00E94ADE" w:rsidRDefault="00E94ADE">
      <w:pPr>
        <w:spacing w:line="240" w:lineRule="auto"/>
        <w:jc w:val="both"/>
        <w:rPr>
          <w:rFonts w:cs="Times New Roman"/>
          <w:szCs w:val="24"/>
          <w:lang w:val="bs-Latn-BA"/>
        </w:rPr>
      </w:pPr>
    </w:p>
    <w:p w14:paraId="3D2A1177" w14:textId="77777777" w:rsidR="00E94ADE" w:rsidRDefault="00E94ADE">
      <w:pPr>
        <w:spacing w:line="240" w:lineRule="auto"/>
        <w:jc w:val="both"/>
        <w:rPr>
          <w:rFonts w:cs="Times New Roman"/>
          <w:szCs w:val="24"/>
          <w:lang w:val="bs-Latn-BA"/>
        </w:rPr>
      </w:pPr>
    </w:p>
    <w:p w14:paraId="11ECCF1C" w14:textId="77777777" w:rsidR="00E94ADE" w:rsidRDefault="00E94ADE">
      <w:pPr>
        <w:spacing w:line="240" w:lineRule="auto"/>
        <w:jc w:val="both"/>
        <w:rPr>
          <w:rFonts w:cs="Times New Roman"/>
          <w:szCs w:val="24"/>
          <w:lang w:val="bs-Latn-BA"/>
        </w:rPr>
      </w:pPr>
    </w:p>
    <w:p w14:paraId="44D22696" w14:textId="77777777" w:rsidR="00E94ADE" w:rsidRDefault="00E94ADE">
      <w:pPr>
        <w:spacing w:line="240" w:lineRule="auto"/>
        <w:jc w:val="both"/>
        <w:rPr>
          <w:rFonts w:cs="Times New Roman"/>
          <w:szCs w:val="24"/>
          <w:lang w:val="bs-Latn-BA"/>
        </w:rPr>
      </w:pPr>
    </w:p>
    <w:p w14:paraId="4D1F11EC" w14:textId="77777777" w:rsidR="00E94ADE" w:rsidRDefault="00E94ADE">
      <w:pPr>
        <w:spacing w:line="240" w:lineRule="auto"/>
        <w:jc w:val="both"/>
        <w:rPr>
          <w:rFonts w:cs="Times New Roman"/>
          <w:szCs w:val="24"/>
          <w:lang w:val="bs-Latn-BA"/>
        </w:rPr>
      </w:pPr>
    </w:p>
    <w:p w14:paraId="3BFF64E0" w14:textId="77777777" w:rsidR="00E94ADE" w:rsidRDefault="00E94ADE">
      <w:pPr>
        <w:spacing w:line="240" w:lineRule="auto"/>
        <w:jc w:val="both"/>
        <w:rPr>
          <w:rFonts w:cs="Times New Roman"/>
          <w:szCs w:val="24"/>
          <w:lang w:val="bs-Latn-BA"/>
        </w:rPr>
      </w:pPr>
    </w:p>
    <w:p w14:paraId="4FCDAC8E" w14:textId="77777777" w:rsidR="00E94ADE" w:rsidRDefault="00E94ADE">
      <w:pPr>
        <w:spacing w:line="240" w:lineRule="auto"/>
        <w:jc w:val="both"/>
        <w:rPr>
          <w:rFonts w:cs="Times New Roman"/>
          <w:szCs w:val="24"/>
          <w:lang w:val="bs-Latn-BA"/>
        </w:rPr>
      </w:pPr>
    </w:p>
    <w:p w14:paraId="2061B2DB" w14:textId="77777777" w:rsidR="00E94ADE" w:rsidRDefault="00E94ADE">
      <w:pPr>
        <w:spacing w:line="240" w:lineRule="auto"/>
        <w:jc w:val="both"/>
        <w:rPr>
          <w:rFonts w:cs="Times New Roman"/>
          <w:szCs w:val="24"/>
          <w:lang w:val="bs-Latn-BA"/>
        </w:rPr>
      </w:pPr>
    </w:p>
    <w:p w14:paraId="5F174B48" w14:textId="77777777" w:rsidR="00E94ADE" w:rsidRDefault="00E94ADE">
      <w:pPr>
        <w:spacing w:line="240" w:lineRule="auto"/>
        <w:jc w:val="both"/>
        <w:rPr>
          <w:rFonts w:cs="Times New Roman"/>
          <w:szCs w:val="24"/>
          <w:lang w:val="bs-Latn-BA"/>
        </w:rPr>
      </w:pPr>
    </w:p>
    <w:p w14:paraId="1BAFED30" w14:textId="77777777" w:rsidR="00E94ADE" w:rsidRDefault="00E94ADE">
      <w:pPr>
        <w:spacing w:line="240" w:lineRule="auto"/>
        <w:jc w:val="both"/>
        <w:rPr>
          <w:rFonts w:cs="Times New Roman"/>
          <w:szCs w:val="24"/>
          <w:lang w:val="bs-Latn-BA"/>
        </w:rPr>
      </w:pPr>
    </w:p>
    <w:p w14:paraId="472B10B8" w14:textId="77777777" w:rsidR="00E94ADE" w:rsidRDefault="00E94ADE">
      <w:pPr>
        <w:spacing w:line="240" w:lineRule="auto"/>
        <w:jc w:val="both"/>
        <w:rPr>
          <w:rFonts w:cs="Times New Roman"/>
          <w:szCs w:val="24"/>
          <w:lang w:val="bs-Latn-BA"/>
        </w:rPr>
      </w:pPr>
    </w:p>
    <w:p w14:paraId="5A2D4B38" w14:textId="77777777" w:rsidR="00E94ADE" w:rsidRDefault="00E94ADE">
      <w:pPr>
        <w:spacing w:line="240" w:lineRule="auto"/>
        <w:jc w:val="both"/>
        <w:rPr>
          <w:rFonts w:cs="Times New Roman"/>
          <w:szCs w:val="24"/>
          <w:lang w:val="bs-Latn-BA"/>
        </w:rPr>
      </w:pPr>
    </w:p>
    <w:p w14:paraId="16AB7E29" w14:textId="77777777" w:rsidR="00E94ADE" w:rsidRDefault="00E94ADE">
      <w:pPr>
        <w:spacing w:line="240" w:lineRule="auto"/>
        <w:jc w:val="both"/>
        <w:rPr>
          <w:rFonts w:cs="Times New Roman"/>
          <w:szCs w:val="24"/>
          <w:lang w:val="bs-Latn-BA"/>
        </w:rPr>
      </w:pPr>
    </w:p>
    <w:p w14:paraId="4C13A410" w14:textId="77777777" w:rsidR="00E94ADE" w:rsidRDefault="00E94ADE">
      <w:pPr>
        <w:spacing w:line="240" w:lineRule="auto"/>
        <w:jc w:val="both"/>
        <w:rPr>
          <w:rFonts w:cs="Times New Roman"/>
          <w:szCs w:val="24"/>
          <w:lang w:val="bs-Latn-BA"/>
        </w:rPr>
      </w:pPr>
    </w:p>
    <w:p w14:paraId="2889EA5B" w14:textId="77777777" w:rsidR="00E94ADE" w:rsidRDefault="00E94ADE">
      <w:pPr>
        <w:spacing w:line="240" w:lineRule="auto"/>
        <w:jc w:val="both"/>
        <w:rPr>
          <w:rFonts w:cs="Times New Roman"/>
          <w:szCs w:val="24"/>
          <w:lang w:val="bs-Latn-BA"/>
        </w:rPr>
      </w:pPr>
    </w:p>
    <w:p w14:paraId="4DF07827" w14:textId="77777777" w:rsidR="00E94ADE" w:rsidRDefault="00E94ADE">
      <w:pPr>
        <w:spacing w:line="240" w:lineRule="auto"/>
        <w:jc w:val="both"/>
        <w:rPr>
          <w:rFonts w:cs="Times New Roman"/>
          <w:szCs w:val="24"/>
          <w:lang w:val="bs-Latn-BA"/>
        </w:rPr>
      </w:pPr>
    </w:p>
    <w:p w14:paraId="1D3E5ADE" w14:textId="77777777" w:rsidR="00E94ADE" w:rsidRDefault="00CC5052">
      <w:pPr>
        <w:tabs>
          <w:tab w:val="left" w:pos="7950"/>
        </w:tabs>
        <w:spacing w:line="240" w:lineRule="auto"/>
        <w:jc w:val="right"/>
        <w:rPr>
          <w:rFonts w:cs="Times New Roman"/>
          <w:szCs w:val="24"/>
          <w:lang w:val="bs-Latn-BA"/>
        </w:rPr>
      </w:pPr>
      <w:r>
        <w:rPr>
          <w:rFonts w:cs="Times New Roman"/>
          <w:szCs w:val="24"/>
          <w:lang w:val="bs-Latn-BA"/>
        </w:rPr>
        <w:tab/>
      </w:r>
    </w:p>
    <w:p w14:paraId="7C30C34C" w14:textId="77777777" w:rsidR="00E94ADE" w:rsidRDefault="00E94ADE">
      <w:pPr>
        <w:tabs>
          <w:tab w:val="left" w:pos="7950"/>
        </w:tabs>
        <w:spacing w:line="240" w:lineRule="auto"/>
        <w:jc w:val="right"/>
        <w:rPr>
          <w:rFonts w:cs="Times New Roman"/>
          <w:b/>
          <w:szCs w:val="24"/>
          <w:lang w:val="bs-Latn-BA"/>
        </w:rPr>
      </w:pPr>
    </w:p>
    <w:p w14:paraId="75C133D7" w14:textId="77777777" w:rsidR="00E94ADE" w:rsidRDefault="00E94ADE">
      <w:pPr>
        <w:tabs>
          <w:tab w:val="left" w:pos="7950"/>
        </w:tabs>
        <w:spacing w:line="240" w:lineRule="auto"/>
        <w:jc w:val="right"/>
        <w:rPr>
          <w:rFonts w:cs="Times New Roman"/>
          <w:b/>
          <w:szCs w:val="24"/>
          <w:lang w:val="bs-Latn-BA"/>
        </w:rPr>
      </w:pPr>
    </w:p>
    <w:p w14:paraId="0FEEBB6A" w14:textId="77777777" w:rsidR="00E94ADE" w:rsidRDefault="00E94ADE">
      <w:pPr>
        <w:tabs>
          <w:tab w:val="left" w:pos="7950"/>
        </w:tabs>
        <w:spacing w:line="240" w:lineRule="auto"/>
        <w:jc w:val="right"/>
        <w:rPr>
          <w:rFonts w:cs="Times New Roman"/>
          <w:b/>
          <w:szCs w:val="24"/>
          <w:lang w:val="bs-Latn-BA"/>
        </w:rPr>
      </w:pPr>
    </w:p>
    <w:p w14:paraId="5498922C" w14:textId="77777777" w:rsidR="00E94ADE" w:rsidRDefault="00E94ADE">
      <w:pPr>
        <w:tabs>
          <w:tab w:val="left" w:pos="7950"/>
        </w:tabs>
        <w:spacing w:line="240" w:lineRule="auto"/>
        <w:jc w:val="right"/>
        <w:rPr>
          <w:rFonts w:cs="Times New Roman"/>
          <w:b/>
          <w:szCs w:val="24"/>
          <w:lang w:val="bs-Latn-BA"/>
        </w:rPr>
      </w:pPr>
    </w:p>
    <w:p w14:paraId="7C2C7274" w14:textId="77777777" w:rsidR="00E94ADE" w:rsidRDefault="00E94ADE">
      <w:pPr>
        <w:tabs>
          <w:tab w:val="left" w:pos="7950"/>
        </w:tabs>
        <w:spacing w:line="240" w:lineRule="auto"/>
        <w:jc w:val="right"/>
        <w:rPr>
          <w:rFonts w:cs="Times New Roman"/>
          <w:b/>
          <w:szCs w:val="24"/>
          <w:lang w:val="bs-Latn-BA"/>
        </w:rPr>
      </w:pPr>
    </w:p>
    <w:p w14:paraId="502FCF7D" w14:textId="77777777" w:rsidR="00E94ADE" w:rsidRDefault="00CC5052">
      <w:pPr>
        <w:tabs>
          <w:tab w:val="left" w:pos="7950"/>
        </w:tabs>
        <w:spacing w:line="240" w:lineRule="auto"/>
        <w:jc w:val="right"/>
        <w:rPr>
          <w:rFonts w:cs="Times New Roman"/>
          <w:b/>
          <w:szCs w:val="24"/>
          <w:lang w:val="bs-Latn-BA"/>
        </w:rPr>
      </w:pPr>
      <w:r>
        <w:rPr>
          <w:rFonts w:cs="Times New Roman"/>
          <w:b/>
          <w:szCs w:val="24"/>
          <w:lang w:val="bs-Latn-BA"/>
        </w:rPr>
        <w:t>kandidat:</w:t>
      </w:r>
    </w:p>
    <w:p w14:paraId="5537D848" w14:textId="77777777" w:rsidR="00E94ADE" w:rsidRDefault="00CC5052">
      <w:pPr>
        <w:tabs>
          <w:tab w:val="left" w:pos="8415"/>
        </w:tabs>
        <w:spacing w:line="240" w:lineRule="auto"/>
        <w:jc w:val="right"/>
        <w:rPr>
          <w:rFonts w:cs="Times New Roman"/>
          <w:b/>
          <w:szCs w:val="24"/>
          <w:lang w:val="bs-Latn-BA"/>
        </w:rPr>
      </w:pPr>
      <w:r>
        <w:rPr>
          <w:rFonts w:cs="Times New Roman"/>
          <w:b/>
          <w:szCs w:val="24"/>
          <w:lang w:val="bs-Latn-BA"/>
        </w:rPr>
        <w:t>Rajo Gajić</w:t>
      </w:r>
    </w:p>
    <w:p w14:paraId="5A71353F" w14:textId="77777777" w:rsidR="00E94ADE" w:rsidRDefault="00CC5052">
      <w:pPr>
        <w:tabs>
          <w:tab w:val="left" w:pos="8415"/>
        </w:tabs>
        <w:spacing w:line="240" w:lineRule="auto"/>
        <w:jc w:val="both"/>
        <w:rPr>
          <w:rFonts w:cs="Times New Roman"/>
          <w:sz w:val="28"/>
          <w:szCs w:val="28"/>
          <w:lang w:val="bs-Latn-BA"/>
        </w:rPr>
      </w:pPr>
      <w:r>
        <w:rPr>
          <w:rFonts w:cs="Times New Roman"/>
          <w:sz w:val="28"/>
          <w:szCs w:val="28"/>
          <w:lang w:val="bs-Latn-BA"/>
        </w:rPr>
        <w:t>UNIVERZITET U BANJOJ LUCI</w:t>
      </w:r>
    </w:p>
    <w:p w14:paraId="44148BBA" w14:textId="77777777" w:rsidR="00E94ADE" w:rsidRDefault="00CC5052">
      <w:pPr>
        <w:tabs>
          <w:tab w:val="left" w:pos="8415"/>
        </w:tabs>
        <w:spacing w:line="240" w:lineRule="auto"/>
        <w:jc w:val="both"/>
        <w:rPr>
          <w:rFonts w:cs="Times New Roman"/>
          <w:sz w:val="28"/>
          <w:szCs w:val="28"/>
          <w:lang w:val="bs-Latn-BA"/>
        </w:rPr>
      </w:pPr>
      <w:r>
        <w:rPr>
          <w:rFonts w:cs="Times New Roman"/>
          <w:sz w:val="28"/>
          <w:szCs w:val="28"/>
          <w:lang w:val="bs-Latn-BA"/>
        </w:rPr>
        <w:t>ELEKTROTEHNIČKI FAKULTET</w:t>
      </w:r>
    </w:p>
    <w:p w14:paraId="6341303E" w14:textId="77777777" w:rsidR="00E94ADE" w:rsidRDefault="00CC5052">
      <w:pPr>
        <w:tabs>
          <w:tab w:val="left" w:pos="8415"/>
        </w:tabs>
        <w:spacing w:line="240" w:lineRule="auto"/>
        <w:jc w:val="both"/>
        <w:rPr>
          <w:rFonts w:cs="Times New Roman"/>
          <w:sz w:val="28"/>
          <w:szCs w:val="28"/>
          <w:lang w:val="bs-Latn-BA"/>
        </w:rPr>
      </w:pPr>
      <w:r>
        <w:rPr>
          <w:rFonts w:cs="Times New Roman"/>
          <w:sz w:val="28"/>
          <w:szCs w:val="28"/>
          <w:lang w:val="bs-Latn-BA"/>
        </w:rPr>
        <w:t>KATEDRA ZA RAČUNARSKU TEHNIKU</w:t>
      </w:r>
    </w:p>
    <w:p w14:paraId="56E493E9" w14:textId="77777777" w:rsidR="00E94ADE" w:rsidRDefault="00E94ADE">
      <w:pPr>
        <w:spacing w:line="240" w:lineRule="auto"/>
        <w:jc w:val="both"/>
        <w:rPr>
          <w:rFonts w:cs="Times New Roman"/>
          <w:szCs w:val="24"/>
          <w:lang w:val="bs-Latn-BA"/>
        </w:rPr>
      </w:pPr>
    </w:p>
    <w:p w14:paraId="1A0B463C" w14:textId="77777777" w:rsidR="00E94ADE" w:rsidRDefault="00E94ADE">
      <w:pPr>
        <w:spacing w:line="240" w:lineRule="auto"/>
        <w:jc w:val="both"/>
        <w:rPr>
          <w:rFonts w:cs="Times New Roman"/>
          <w:szCs w:val="24"/>
          <w:lang w:val="bs-Latn-BA"/>
        </w:rPr>
      </w:pPr>
    </w:p>
    <w:p w14:paraId="3D92378D" w14:textId="77777777" w:rsidR="00E94ADE" w:rsidRDefault="00E94ADE">
      <w:pPr>
        <w:spacing w:line="240" w:lineRule="auto"/>
        <w:jc w:val="both"/>
        <w:rPr>
          <w:rFonts w:cs="Times New Roman"/>
          <w:szCs w:val="24"/>
          <w:lang w:val="bs-Latn-BA"/>
        </w:rPr>
      </w:pPr>
    </w:p>
    <w:p w14:paraId="2D69E834" w14:textId="77777777" w:rsidR="00E94ADE" w:rsidRDefault="00E94ADE">
      <w:pPr>
        <w:spacing w:line="240" w:lineRule="auto"/>
        <w:jc w:val="both"/>
        <w:rPr>
          <w:rFonts w:cs="Times New Roman"/>
          <w:szCs w:val="24"/>
          <w:lang w:val="bs-Latn-BA"/>
        </w:rPr>
      </w:pPr>
    </w:p>
    <w:p w14:paraId="52FDCD69" w14:textId="77777777" w:rsidR="00E94ADE" w:rsidRDefault="00E94ADE">
      <w:pPr>
        <w:spacing w:line="240" w:lineRule="auto"/>
        <w:jc w:val="both"/>
        <w:rPr>
          <w:rFonts w:cs="Times New Roman"/>
          <w:szCs w:val="24"/>
          <w:lang w:val="bs-Latn-BA"/>
        </w:rPr>
      </w:pPr>
    </w:p>
    <w:p w14:paraId="6DBE09A9" w14:textId="77777777" w:rsidR="00E94ADE" w:rsidRDefault="00E94ADE">
      <w:pPr>
        <w:spacing w:line="240" w:lineRule="auto"/>
        <w:jc w:val="both"/>
        <w:rPr>
          <w:rFonts w:cs="Times New Roman"/>
          <w:szCs w:val="24"/>
          <w:lang w:val="bs-Latn-BA"/>
        </w:rPr>
      </w:pPr>
    </w:p>
    <w:p w14:paraId="2E859467" w14:textId="77777777" w:rsidR="00E94ADE" w:rsidRDefault="00CC5052">
      <w:pPr>
        <w:spacing w:line="240" w:lineRule="auto"/>
        <w:jc w:val="both"/>
        <w:rPr>
          <w:rFonts w:cs="Times New Roman"/>
          <w:sz w:val="28"/>
          <w:szCs w:val="28"/>
          <w:lang w:val="bs-Latn-BA"/>
        </w:rPr>
      </w:pPr>
      <w:r>
        <w:rPr>
          <w:rFonts w:cs="Times New Roman"/>
          <w:sz w:val="28"/>
          <w:szCs w:val="28"/>
          <w:lang w:val="bs-Latn-BA"/>
        </w:rPr>
        <w:t>Predmet:</w:t>
      </w:r>
      <w:r>
        <w:rPr>
          <w:rFonts w:cs="Times New Roman"/>
          <w:sz w:val="28"/>
          <w:szCs w:val="28"/>
          <w:lang w:val="bs-Latn-BA"/>
        </w:rPr>
        <w:tab/>
      </w:r>
      <w:r>
        <w:rPr>
          <w:rFonts w:cs="Times New Roman"/>
          <w:sz w:val="28"/>
          <w:szCs w:val="28"/>
          <w:lang w:val="bs-Latn-BA"/>
        </w:rPr>
        <w:tab/>
        <w:t>INTERNET PROGRAMIRANJE</w:t>
      </w:r>
    </w:p>
    <w:p w14:paraId="559AFE92" w14:textId="77777777" w:rsidR="00E94ADE" w:rsidRDefault="00E94ADE">
      <w:pPr>
        <w:spacing w:line="240" w:lineRule="auto"/>
        <w:jc w:val="both"/>
        <w:rPr>
          <w:rFonts w:cs="Times New Roman"/>
          <w:sz w:val="28"/>
          <w:szCs w:val="28"/>
          <w:lang w:val="bs-Latn-BA"/>
        </w:rPr>
      </w:pPr>
    </w:p>
    <w:p w14:paraId="362507FF" w14:textId="77777777" w:rsidR="00E94ADE" w:rsidRDefault="00CC5052">
      <w:pPr>
        <w:spacing w:line="240" w:lineRule="auto"/>
        <w:jc w:val="both"/>
        <w:rPr>
          <w:rFonts w:cs="Times New Roman"/>
          <w:sz w:val="28"/>
          <w:szCs w:val="28"/>
          <w:lang w:val="bs-Latn-BA"/>
        </w:rPr>
      </w:pPr>
      <w:r>
        <w:rPr>
          <w:rFonts w:cs="Times New Roman"/>
          <w:sz w:val="28"/>
          <w:szCs w:val="28"/>
          <w:lang w:val="bs-Latn-BA"/>
        </w:rPr>
        <w:t>Tema:</w:t>
      </w:r>
      <w:r>
        <w:rPr>
          <w:rFonts w:cs="Times New Roman"/>
          <w:sz w:val="28"/>
          <w:szCs w:val="28"/>
          <w:lang w:val="bs-Latn-BA"/>
        </w:rPr>
        <w:tab/>
      </w:r>
      <w:r>
        <w:rPr>
          <w:rFonts w:cs="Times New Roman"/>
          <w:sz w:val="28"/>
          <w:szCs w:val="28"/>
          <w:lang w:val="bs-Latn-BA"/>
        </w:rPr>
        <w:tab/>
      </w:r>
      <w:r>
        <w:rPr>
          <w:rFonts w:cs="Times New Roman"/>
          <w:sz w:val="28"/>
          <w:szCs w:val="28"/>
          <w:lang w:val="bs-Latn-BA"/>
        </w:rPr>
        <w:tab/>
        <w:t>REALIZACIJA SSO SERVERA</w:t>
      </w:r>
    </w:p>
    <w:p w14:paraId="45B09D20" w14:textId="77777777" w:rsidR="00E94ADE" w:rsidRDefault="00E94ADE">
      <w:pPr>
        <w:spacing w:line="240" w:lineRule="auto"/>
        <w:jc w:val="both"/>
        <w:rPr>
          <w:rFonts w:cs="Times New Roman"/>
          <w:sz w:val="28"/>
          <w:szCs w:val="28"/>
          <w:lang w:val="bs-Latn-BA"/>
        </w:rPr>
      </w:pPr>
    </w:p>
    <w:p w14:paraId="2388A626" w14:textId="77777777" w:rsidR="00E94ADE" w:rsidRDefault="00CC5052">
      <w:pPr>
        <w:spacing w:line="240" w:lineRule="auto"/>
        <w:jc w:val="both"/>
        <w:rPr>
          <w:rFonts w:cs="Times New Roman"/>
          <w:sz w:val="28"/>
          <w:szCs w:val="28"/>
          <w:lang w:val="bs-Latn-BA"/>
        </w:rPr>
      </w:pPr>
      <w:r>
        <w:rPr>
          <w:rFonts w:cs="Times New Roman"/>
          <w:sz w:val="28"/>
          <w:szCs w:val="28"/>
          <w:lang w:val="bs-Latn-BA"/>
        </w:rPr>
        <w:t>Zadatak:</w:t>
      </w:r>
    </w:p>
    <w:p w14:paraId="4C5ACB42" w14:textId="77777777" w:rsidR="00E94ADE" w:rsidRDefault="00E94ADE">
      <w:pPr>
        <w:spacing w:line="240" w:lineRule="auto"/>
        <w:jc w:val="both"/>
        <w:rPr>
          <w:rFonts w:cs="Times New Roman"/>
          <w:sz w:val="28"/>
          <w:szCs w:val="28"/>
          <w:lang w:val="bs-Latn-BA"/>
        </w:rPr>
      </w:pPr>
    </w:p>
    <w:p w14:paraId="52347971" w14:textId="77777777" w:rsidR="00E94ADE" w:rsidRDefault="00CC5052">
      <w:pPr>
        <w:spacing w:line="240" w:lineRule="auto"/>
        <w:jc w:val="both"/>
        <w:rPr>
          <w:rFonts w:cs="Times New Roman"/>
          <w:sz w:val="28"/>
          <w:szCs w:val="28"/>
          <w:lang w:val="bs-Latn-BA"/>
        </w:rPr>
      </w:pPr>
      <w:r>
        <w:rPr>
          <w:rFonts w:cs="Times New Roman"/>
          <w:sz w:val="28"/>
          <w:szCs w:val="28"/>
          <w:lang w:val="bs-Latn-BA"/>
        </w:rPr>
        <w:t xml:space="preserve">Uvod. Autentikacija i upravljanje identitetima. Autorizacija i kontrola pristupa. SAML. XACML. Dati pregled i analizu postojećih SSO rješenja. Realizovati SSO server, sa osnovnim SSO funkcionalnostima, koji omogućava autentikaciju i autorizaciju korisnika. Dati uporednu analizu realizovanog rješenja sa postojećim rješenjima. </w:t>
      </w:r>
    </w:p>
    <w:p w14:paraId="4223D56B" w14:textId="77777777" w:rsidR="00E94ADE" w:rsidRDefault="00E94ADE">
      <w:pPr>
        <w:spacing w:line="240" w:lineRule="auto"/>
        <w:jc w:val="both"/>
        <w:rPr>
          <w:rFonts w:cs="Times New Roman"/>
          <w:szCs w:val="24"/>
          <w:lang w:val="bs-Latn-BA"/>
        </w:rPr>
      </w:pPr>
    </w:p>
    <w:p w14:paraId="73BF3CE4" w14:textId="77777777" w:rsidR="00E94ADE" w:rsidRDefault="00E94ADE">
      <w:pPr>
        <w:spacing w:line="240" w:lineRule="auto"/>
        <w:jc w:val="both"/>
        <w:rPr>
          <w:rFonts w:cs="Times New Roman"/>
          <w:szCs w:val="24"/>
          <w:lang w:val="bs-Latn-BA"/>
        </w:rPr>
      </w:pPr>
    </w:p>
    <w:p w14:paraId="0A8FDA90" w14:textId="77777777" w:rsidR="00E94ADE" w:rsidRDefault="00E94ADE">
      <w:pPr>
        <w:spacing w:line="240" w:lineRule="auto"/>
        <w:jc w:val="both"/>
        <w:rPr>
          <w:rFonts w:cs="Times New Roman"/>
          <w:szCs w:val="24"/>
          <w:lang w:val="bs-Latn-BA"/>
        </w:rPr>
      </w:pPr>
    </w:p>
    <w:p w14:paraId="4BC070CC" w14:textId="77777777" w:rsidR="00E94ADE" w:rsidRDefault="00E94ADE">
      <w:pPr>
        <w:spacing w:line="240" w:lineRule="auto"/>
        <w:jc w:val="both"/>
        <w:rPr>
          <w:rFonts w:cs="Times New Roman"/>
          <w:szCs w:val="24"/>
          <w:lang w:val="bs-Latn-BA"/>
        </w:rPr>
      </w:pPr>
    </w:p>
    <w:p w14:paraId="30B41B93" w14:textId="77777777" w:rsidR="00E94ADE" w:rsidRDefault="00E94ADE">
      <w:pPr>
        <w:spacing w:line="240" w:lineRule="auto"/>
        <w:jc w:val="both"/>
        <w:rPr>
          <w:rFonts w:cs="Times New Roman"/>
          <w:szCs w:val="24"/>
          <w:lang w:val="bs-Latn-BA"/>
        </w:rPr>
      </w:pPr>
    </w:p>
    <w:p w14:paraId="0892AB99" w14:textId="77777777" w:rsidR="00E94ADE" w:rsidRDefault="00E94ADE">
      <w:pPr>
        <w:spacing w:line="240" w:lineRule="auto"/>
        <w:jc w:val="both"/>
        <w:rPr>
          <w:rFonts w:cs="Times New Roman"/>
          <w:szCs w:val="24"/>
          <w:lang w:val="bs-Latn-BA"/>
        </w:rPr>
      </w:pPr>
    </w:p>
    <w:p w14:paraId="7DCDD436" w14:textId="77777777" w:rsidR="00E94ADE" w:rsidRDefault="00E94ADE">
      <w:pPr>
        <w:spacing w:line="240" w:lineRule="auto"/>
        <w:jc w:val="both"/>
        <w:rPr>
          <w:rFonts w:cs="Times New Roman"/>
          <w:szCs w:val="24"/>
          <w:lang w:val="bs-Latn-BA"/>
        </w:rPr>
      </w:pPr>
    </w:p>
    <w:p w14:paraId="5C530E55" w14:textId="77777777" w:rsidR="00E94ADE" w:rsidRDefault="00E94ADE">
      <w:pPr>
        <w:spacing w:line="240" w:lineRule="auto"/>
        <w:jc w:val="both"/>
        <w:rPr>
          <w:rFonts w:cs="Times New Roman"/>
          <w:szCs w:val="24"/>
          <w:lang w:val="bs-Latn-BA"/>
        </w:rPr>
      </w:pPr>
    </w:p>
    <w:p w14:paraId="7959B050" w14:textId="77777777" w:rsidR="00E94ADE" w:rsidRDefault="00E94ADE">
      <w:pPr>
        <w:spacing w:line="240" w:lineRule="auto"/>
        <w:jc w:val="both"/>
        <w:rPr>
          <w:rFonts w:cs="Times New Roman"/>
          <w:sz w:val="28"/>
          <w:szCs w:val="28"/>
          <w:lang w:val="bs-Latn-BA"/>
        </w:rPr>
      </w:pPr>
    </w:p>
    <w:p w14:paraId="00CDDA50" w14:textId="77777777" w:rsidR="00E94ADE" w:rsidRDefault="00E94ADE">
      <w:pPr>
        <w:spacing w:line="240" w:lineRule="auto"/>
        <w:jc w:val="both"/>
        <w:rPr>
          <w:rFonts w:cs="Times New Roman"/>
          <w:sz w:val="28"/>
          <w:szCs w:val="28"/>
          <w:lang w:val="bs-Latn-BA"/>
        </w:rPr>
      </w:pPr>
    </w:p>
    <w:p w14:paraId="743CDC3E" w14:textId="77777777" w:rsidR="00E94ADE" w:rsidRDefault="00E94ADE">
      <w:pPr>
        <w:spacing w:line="240" w:lineRule="auto"/>
        <w:jc w:val="both"/>
        <w:rPr>
          <w:rFonts w:cs="Times New Roman"/>
          <w:sz w:val="28"/>
          <w:szCs w:val="28"/>
          <w:lang w:val="bs-Latn-BA"/>
        </w:rPr>
      </w:pPr>
    </w:p>
    <w:p w14:paraId="5DDA24AB" w14:textId="77777777" w:rsidR="00E94ADE" w:rsidRDefault="00E94ADE">
      <w:pPr>
        <w:spacing w:line="240" w:lineRule="auto"/>
        <w:jc w:val="both"/>
        <w:rPr>
          <w:rFonts w:cs="Times New Roman"/>
          <w:sz w:val="28"/>
          <w:szCs w:val="28"/>
          <w:lang w:val="bs-Latn-BA"/>
        </w:rPr>
      </w:pPr>
      <w:commentRangeStart w:id="1"/>
    </w:p>
    <w:p w14:paraId="14BD99F4" w14:textId="77777777" w:rsidR="00E94ADE" w:rsidRDefault="00CC5052">
      <w:pPr>
        <w:spacing w:line="240" w:lineRule="auto"/>
        <w:jc w:val="both"/>
        <w:rPr>
          <w:rFonts w:cs="Times New Roman"/>
          <w:sz w:val="28"/>
          <w:szCs w:val="28"/>
          <w:lang w:val="bs-Latn-BA"/>
        </w:rPr>
      </w:pPr>
      <w:r>
        <w:rPr>
          <w:rFonts w:cs="Times New Roman"/>
          <w:sz w:val="28"/>
          <w:szCs w:val="28"/>
          <w:lang w:val="bs-Latn-BA"/>
        </w:rPr>
        <w:t>Mentor:</w:t>
      </w:r>
      <w:r>
        <w:rPr>
          <w:rFonts w:cs="Times New Roman"/>
          <w:sz w:val="28"/>
          <w:szCs w:val="28"/>
          <w:lang w:val="bs-Latn-BA"/>
        </w:rPr>
        <w:tab/>
      </w:r>
      <w:r>
        <w:rPr>
          <w:rFonts w:cs="Times New Roman"/>
          <w:sz w:val="28"/>
          <w:szCs w:val="28"/>
          <w:lang w:val="bs-Latn-BA"/>
        </w:rPr>
        <w:tab/>
        <w:t>prof. dr Zoran Đurić</w:t>
      </w:r>
    </w:p>
    <w:p w14:paraId="48C7D359" w14:textId="77777777" w:rsidR="00E94ADE" w:rsidRDefault="00E94ADE">
      <w:pPr>
        <w:spacing w:line="240" w:lineRule="auto"/>
        <w:jc w:val="both"/>
        <w:rPr>
          <w:rFonts w:cs="Times New Roman"/>
          <w:sz w:val="28"/>
          <w:szCs w:val="28"/>
          <w:lang w:val="bs-Latn-BA"/>
        </w:rPr>
      </w:pPr>
    </w:p>
    <w:p w14:paraId="3503CF88" w14:textId="77777777" w:rsidR="00E94ADE" w:rsidRDefault="00CC5052">
      <w:pPr>
        <w:spacing w:line="240" w:lineRule="auto"/>
        <w:jc w:val="both"/>
        <w:rPr>
          <w:rFonts w:cs="Times New Roman"/>
          <w:sz w:val="28"/>
          <w:szCs w:val="28"/>
          <w:lang w:val="bs-Latn-BA"/>
        </w:rPr>
      </w:pPr>
      <w:r>
        <w:rPr>
          <w:rFonts w:cs="Times New Roman"/>
          <w:sz w:val="28"/>
          <w:szCs w:val="28"/>
          <w:lang w:val="bs-Latn-BA"/>
        </w:rPr>
        <w:t>Kandidat:</w:t>
      </w:r>
      <w:r>
        <w:rPr>
          <w:rFonts w:cs="Times New Roman"/>
          <w:sz w:val="28"/>
          <w:szCs w:val="28"/>
          <w:lang w:val="bs-Latn-BA"/>
        </w:rPr>
        <w:tab/>
      </w:r>
      <w:r>
        <w:rPr>
          <w:rFonts w:cs="Times New Roman"/>
          <w:sz w:val="28"/>
          <w:szCs w:val="28"/>
          <w:lang w:val="bs-Latn-BA"/>
        </w:rPr>
        <w:tab/>
        <w:t>Rajo Gajić (22/07)</w:t>
      </w:r>
    </w:p>
    <w:p w14:paraId="6E3D51D8" w14:textId="77777777" w:rsidR="00E94ADE" w:rsidRDefault="00E94ADE">
      <w:pPr>
        <w:spacing w:line="240" w:lineRule="auto"/>
        <w:jc w:val="both"/>
        <w:rPr>
          <w:rFonts w:cs="Times New Roman"/>
          <w:sz w:val="28"/>
          <w:szCs w:val="28"/>
          <w:lang w:val="bs-Latn-BA"/>
        </w:rPr>
      </w:pPr>
    </w:p>
    <w:p w14:paraId="4179C993" w14:textId="77777777" w:rsidR="00E94ADE" w:rsidRDefault="00E94ADE">
      <w:pPr>
        <w:spacing w:line="240" w:lineRule="auto"/>
        <w:jc w:val="both"/>
        <w:rPr>
          <w:rFonts w:cs="Times New Roman"/>
          <w:sz w:val="28"/>
          <w:szCs w:val="28"/>
          <w:lang w:val="bs-Latn-BA"/>
        </w:rPr>
      </w:pPr>
    </w:p>
    <w:p w14:paraId="7836DAD9" w14:textId="77777777" w:rsidR="00E94ADE" w:rsidRDefault="00E94ADE">
      <w:pPr>
        <w:spacing w:line="240" w:lineRule="auto"/>
        <w:jc w:val="both"/>
        <w:rPr>
          <w:rFonts w:cs="Times New Roman"/>
          <w:sz w:val="28"/>
          <w:szCs w:val="28"/>
          <w:lang w:val="bs-Latn-BA"/>
        </w:rPr>
      </w:pPr>
    </w:p>
    <w:p w14:paraId="6B76BDDA" w14:textId="77777777" w:rsidR="00E94ADE" w:rsidRDefault="00E94ADE">
      <w:pPr>
        <w:spacing w:line="240" w:lineRule="auto"/>
        <w:jc w:val="both"/>
        <w:rPr>
          <w:rFonts w:cs="Times New Roman"/>
          <w:sz w:val="28"/>
          <w:szCs w:val="28"/>
          <w:lang w:val="bs-Latn-BA"/>
        </w:rPr>
      </w:pPr>
    </w:p>
    <w:p w14:paraId="455E3A53" w14:textId="77777777" w:rsidR="00E94ADE" w:rsidRDefault="00E94ADE">
      <w:pPr>
        <w:spacing w:line="240" w:lineRule="auto"/>
        <w:jc w:val="both"/>
        <w:rPr>
          <w:rFonts w:cs="Times New Roman"/>
          <w:sz w:val="28"/>
          <w:szCs w:val="28"/>
          <w:lang w:val="bs-Latn-BA"/>
        </w:rPr>
      </w:pPr>
    </w:p>
    <w:p w14:paraId="4AF04BCE" w14:textId="77777777" w:rsidR="00E94ADE" w:rsidRDefault="00E94ADE">
      <w:pPr>
        <w:spacing w:line="240" w:lineRule="auto"/>
        <w:jc w:val="both"/>
        <w:rPr>
          <w:rFonts w:cs="Times New Roman"/>
          <w:sz w:val="28"/>
          <w:szCs w:val="28"/>
          <w:lang w:val="bs-Latn-BA"/>
        </w:rPr>
      </w:pPr>
    </w:p>
    <w:p w14:paraId="7F990CE0" w14:textId="77777777" w:rsidR="00E94ADE" w:rsidRDefault="00CC5052">
      <w:pPr>
        <w:spacing w:line="240" w:lineRule="auto"/>
        <w:jc w:val="both"/>
        <w:rPr>
          <w:rFonts w:cs="Times New Roman"/>
          <w:sz w:val="28"/>
          <w:szCs w:val="28"/>
          <w:lang w:val="bs-Latn-BA"/>
        </w:rPr>
      </w:pPr>
      <w:r>
        <w:rPr>
          <w:rFonts w:cs="Times New Roman"/>
          <w:sz w:val="28"/>
          <w:szCs w:val="28"/>
          <w:lang w:val="bs-Latn-BA"/>
        </w:rPr>
        <w:t>Banja Luka, 2018</w:t>
      </w:r>
    </w:p>
    <w:sdt>
      <w:sdtPr>
        <w:rPr>
          <w:rFonts w:ascii="Times New Roman" w:eastAsiaTheme="minorHAnsi" w:hAnsi="Times New Roman" w:cstheme="minorBidi"/>
          <w:color w:val="auto"/>
          <w:sz w:val="24"/>
          <w:szCs w:val="22"/>
          <w:lang w:val="bs-Latn-BA"/>
        </w:rPr>
        <w:id w:val="-2079279711"/>
      </w:sdtPr>
      <w:sdtEndPr>
        <w:rPr>
          <w:b/>
          <w:bCs/>
        </w:rPr>
      </w:sdtEndPr>
      <w:sdtContent>
        <w:p w14:paraId="2D8FF4EC" w14:textId="77777777" w:rsidR="00E94ADE" w:rsidRDefault="00CC5052">
          <w:pPr>
            <w:pStyle w:val="TOCHeading1"/>
            <w:spacing w:line="240" w:lineRule="auto"/>
            <w:jc w:val="both"/>
            <w:rPr>
              <w:lang w:val="bs-Latn-BA"/>
            </w:rPr>
          </w:pPr>
          <w:r>
            <w:rPr>
              <w:lang w:val="bs-Latn-BA"/>
            </w:rPr>
            <w:t>Sadržaj</w:t>
          </w:r>
        </w:p>
        <w:p w14:paraId="06B3CBD8" w14:textId="77777777" w:rsidR="00E94ADE" w:rsidRDefault="00E94ADE">
          <w:pPr>
            <w:spacing w:line="240" w:lineRule="auto"/>
            <w:jc w:val="both"/>
            <w:rPr>
              <w:lang w:val="bs-Latn-BA"/>
            </w:rPr>
          </w:pPr>
        </w:p>
        <w:p w14:paraId="3A9FC33C" w14:textId="77777777" w:rsidR="00E94ADE" w:rsidRDefault="00CC5052">
          <w:pPr>
            <w:pStyle w:val="TOC1"/>
            <w:rPr>
              <w:rFonts w:asciiTheme="minorHAnsi" w:eastAsiaTheme="minorEastAsia" w:hAnsiTheme="minorHAnsi"/>
              <w:sz w:val="22"/>
            </w:rPr>
          </w:pPr>
          <w:r>
            <w:rPr>
              <w:lang w:val="bs-Latn-BA"/>
            </w:rPr>
            <w:fldChar w:fldCharType="begin"/>
          </w:r>
          <w:r>
            <w:rPr>
              <w:lang w:val="bs-Latn-BA"/>
            </w:rPr>
            <w:instrText xml:space="preserve"> TOC \o "1-3" \h \z \u </w:instrText>
          </w:r>
          <w:r>
            <w:rPr>
              <w:lang w:val="bs-Latn-BA"/>
            </w:rPr>
            <w:fldChar w:fldCharType="separate"/>
          </w:r>
          <w:hyperlink w:anchor="_Toc511154413" w:history="1">
            <w:r>
              <w:rPr>
                <w:rStyle w:val="Hyperlink"/>
                <w:lang w:val="bs-Latn-BA"/>
              </w:rPr>
              <w:t>1.</w:t>
            </w:r>
            <w:r>
              <w:rPr>
                <w:rFonts w:asciiTheme="minorHAnsi" w:eastAsiaTheme="minorEastAsia" w:hAnsiTheme="minorHAnsi"/>
                <w:sz w:val="22"/>
              </w:rPr>
              <w:tab/>
            </w:r>
            <w:r>
              <w:rPr>
                <w:rStyle w:val="Hyperlink"/>
                <w:lang w:val="bs-Latn-BA"/>
              </w:rPr>
              <w:t>UVOD</w:t>
            </w:r>
            <w:r>
              <w:tab/>
            </w:r>
            <w:r>
              <w:fldChar w:fldCharType="begin"/>
            </w:r>
            <w:r>
              <w:instrText xml:space="preserve"> PAGEREF _Toc511154413 \h </w:instrText>
            </w:r>
            <w:r>
              <w:fldChar w:fldCharType="separate"/>
            </w:r>
            <w:r>
              <w:t>1</w:t>
            </w:r>
            <w:r>
              <w:fldChar w:fldCharType="end"/>
            </w:r>
          </w:hyperlink>
        </w:p>
        <w:p w14:paraId="1E119D41" w14:textId="77777777" w:rsidR="00E94ADE" w:rsidRDefault="00CC5052">
          <w:pPr>
            <w:pStyle w:val="TOC1"/>
            <w:rPr>
              <w:rFonts w:asciiTheme="minorHAnsi" w:eastAsiaTheme="minorEastAsia" w:hAnsiTheme="minorHAnsi"/>
              <w:sz w:val="22"/>
            </w:rPr>
          </w:pPr>
          <w:hyperlink w:anchor="_Toc511154414" w:history="1">
            <w:r>
              <w:rPr>
                <w:rStyle w:val="Hyperlink"/>
                <w:lang w:val="bs-Latn-BA"/>
              </w:rPr>
              <w:t>2.</w:t>
            </w:r>
            <w:r>
              <w:rPr>
                <w:rFonts w:asciiTheme="minorHAnsi" w:eastAsiaTheme="minorEastAsia" w:hAnsiTheme="minorHAnsi"/>
                <w:sz w:val="22"/>
              </w:rPr>
              <w:tab/>
            </w:r>
            <w:r>
              <w:rPr>
                <w:rStyle w:val="Hyperlink"/>
                <w:lang w:val="bs-Latn-BA"/>
              </w:rPr>
              <w:t>AUTENTIKACIJA</w:t>
            </w:r>
            <w:r>
              <w:tab/>
            </w:r>
            <w:r>
              <w:fldChar w:fldCharType="begin"/>
            </w:r>
            <w:r>
              <w:instrText xml:space="preserve"> PAGEREF _Toc511154414 \h </w:instrText>
            </w:r>
            <w:r>
              <w:fldChar w:fldCharType="separate"/>
            </w:r>
            <w:r>
              <w:t>2</w:t>
            </w:r>
            <w:r>
              <w:fldChar w:fldCharType="end"/>
            </w:r>
          </w:hyperlink>
        </w:p>
        <w:p w14:paraId="24CA92E4" w14:textId="77777777" w:rsidR="00E94ADE" w:rsidRDefault="00CC5052">
          <w:pPr>
            <w:pStyle w:val="TOC2"/>
            <w:rPr>
              <w:rFonts w:asciiTheme="minorHAnsi" w:eastAsiaTheme="minorEastAsia" w:hAnsiTheme="minorHAnsi"/>
              <w:sz w:val="22"/>
            </w:rPr>
          </w:pPr>
          <w:hyperlink w:anchor="_Toc511154415" w:history="1">
            <w:r>
              <w:rPr>
                <w:rStyle w:val="Hyperlink"/>
                <w:lang w:val="bs-Latn-BA"/>
              </w:rPr>
              <w:t>2.1</w:t>
            </w:r>
            <w:r>
              <w:rPr>
                <w:rFonts w:asciiTheme="minorHAnsi" w:eastAsiaTheme="minorEastAsia" w:hAnsiTheme="minorHAnsi"/>
                <w:sz w:val="22"/>
              </w:rPr>
              <w:tab/>
            </w:r>
            <w:r>
              <w:rPr>
                <w:rStyle w:val="Hyperlink"/>
                <w:lang w:val="bs-Latn-BA"/>
              </w:rPr>
              <w:t>Autentikacija upotrebom lozinke</w:t>
            </w:r>
            <w:r>
              <w:tab/>
            </w:r>
            <w:r>
              <w:fldChar w:fldCharType="begin"/>
            </w:r>
            <w:r>
              <w:instrText xml:space="preserve"> PAGEREF _Toc511154415 \h </w:instrText>
            </w:r>
            <w:r>
              <w:fldChar w:fldCharType="separate"/>
            </w:r>
            <w:r>
              <w:t>2</w:t>
            </w:r>
            <w:r>
              <w:fldChar w:fldCharType="end"/>
            </w:r>
          </w:hyperlink>
        </w:p>
        <w:p w14:paraId="0A720B39" w14:textId="77777777" w:rsidR="00E94ADE" w:rsidRDefault="00CC5052">
          <w:pPr>
            <w:pStyle w:val="TOC2"/>
            <w:rPr>
              <w:rFonts w:asciiTheme="minorHAnsi" w:eastAsiaTheme="minorEastAsia" w:hAnsiTheme="minorHAnsi"/>
              <w:sz w:val="22"/>
            </w:rPr>
          </w:pPr>
          <w:hyperlink w:anchor="_Toc511154416" w:history="1">
            <w:r>
              <w:rPr>
                <w:rStyle w:val="Hyperlink"/>
                <w:lang w:val="bs-Latn-BA"/>
              </w:rPr>
              <w:t>2.2</w:t>
            </w:r>
            <w:r>
              <w:rPr>
                <w:rFonts w:asciiTheme="minorHAnsi" w:eastAsiaTheme="minorEastAsia" w:hAnsiTheme="minorHAnsi"/>
                <w:sz w:val="22"/>
              </w:rPr>
              <w:tab/>
            </w:r>
            <w:r>
              <w:rPr>
                <w:rStyle w:val="Hyperlink"/>
                <w:lang w:val="bs-Latn-BA"/>
              </w:rPr>
              <w:t>Autentikacioni faktori</w:t>
            </w:r>
            <w:r>
              <w:tab/>
            </w:r>
            <w:r>
              <w:fldChar w:fldCharType="begin"/>
            </w:r>
            <w:r>
              <w:instrText xml:space="preserve"> PAGEREF _Toc511154416 \h </w:instrText>
            </w:r>
            <w:r>
              <w:fldChar w:fldCharType="separate"/>
            </w:r>
            <w:r>
              <w:t>3</w:t>
            </w:r>
            <w:r>
              <w:fldChar w:fldCharType="end"/>
            </w:r>
          </w:hyperlink>
        </w:p>
        <w:p w14:paraId="54254DBE" w14:textId="77777777" w:rsidR="00E94ADE" w:rsidRDefault="00CC5052">
          <w:pPr>
            <w:pStyle w:val="TOC1"/>
            <w:rPr>
              <w:rFonts w:asciiTheme="minorHAnsi" w:eastAsiaTheme="minorEastAsia" w:hAnsiTheme="minorHAnsi"/>
              <w:sz w:val="22"/>
            </w:rPr>
          </w:pPr>
          <w:hyperlink w:anchor="_Toc511154417" w:history="1">
            <w:r>
              <w:rPr>
                <w:rStyle w:val="Hyperlink"/>
                <w:lang w:val="bs-Latn-BA"/>
              </w:rPr>
              <w:t>3.</w:t>
            </w:r>
            <w:r>
              <w:rPr>
                <w:rFonts w:asciiTheme="minorHAnsi" w:eastAsiaTheme="minorEastAsia" w:hAnsiTheme="minorHAnsi"/>
                <w:sz w:val="22"/>
              </w:rPr>
              <w:tab/>
            </w:r>
            <w:r>
              <w:rPr>
                <w:rStyle w:val="Hyperlink"/>
                <w:lang w:val="bs-Latn-BA"/>
              </w:rPr>
              <w:t>UPRAVLJANJE IDENTITETIMA</w:t>
            </w:r>
            <w:r>
              <w:tab/>
            </w:r>
            <w:r>
              <w:fldChar w:fldCharType="begin"/>
            </w:r>
            <w:r>
              <w:instrText xml:space="preserve"> PAGEREF _Toc511154417 \h </w:instrText>
            </w:r>
            <w:r>
              <w:fldChar w:fldCharType="separate"/>
            </w:r>
            <w:r>
              <w:t>4</w:t>
            </w:r>
            <w:r>
              <w:fldChar w:fldCharType="end"/>
            </w:r>
          </w:hyperlink>
        </w:p>
        <w:p w14:paraId="3624492A" w14:textId="77777777" w:rsidR="00E94ADE" w:rsidRDefault="00CC5052">
          <w:pPr>
            <w:pStyle w:val="TOC1"/>
            <w:rPr>
              <w:rFonts w:asciiTheme="minorHAnsi" w:eastAsiaTheme="minorEastAsia" w:hAnsiTheme="minorHAnsi"/>
              <w:sz w:val="22"/>
            </w:rPr>
          </w:pPr>
          <w:hyperlink w:anchor="_Toc511154418" w:history="1">
            <w:r>
              <w:rPr>
                <w:rStyle w:val="Hyperlink"/>
                <w:lang w:val="bs-Latn-BA"/>
              </w:rPr>
              <w:t>4.</w:t>
            </w:r>
            <w:r>
              <w:rPr>
                <w:rFonts w:asciiTheme="minorHAnsi" w:eastAsiaTheme="minorEastAsia" w:hAnsiTheme="minorHAnsi"/>
                <w:sz w:val="22"/>
              </w:rPr>
              <w:tab/>
            </w:r>
            <w:r>
              <w:rPr>
                <w:rStyle w:val="Hyperlink"/>
                <w:lang w:val="bs-Latn-BA"/>
              </w:rPr>
              <w:t>SINGLE-SIGN-ON (SSO)</w:t>
            </w:r>
            <w:r>
              <w:tab/>
            </w:r>
            <w:r>
              <w:fldChar w:fldCharType="begin"/>
            </w:r>
            <w:r>
              <w:instrText xml:space="preserve"> PAGEREF _Toc511154418 \h </w:instrText>
            </w:r>
            <w:r>
              <w:fldChar w:fldCharType="separate"/>
            </w:r>
            <w:r>
              <w:t>6</w:t>
            </w:r>
            <w:r>
              <w:fldChar w:fldCharType="end"/>
            </w:r>
          </w:hyperlink>
        </w:p>
        <w:p w14:paraId="2917B39D" w14:textId="77777777" w:rsidR="00E94ADE" w:rsidRDefault="00CC5052">
          <w:pPr>
            <w:pStyle w:val="TOC1"/>
            <w:rPr>
              <w:rFonts w:asciiTheme="minorHAnsi" w:eastAsiaTheme="minorEastAsia" w:hAnsiTheme="minorHAnsi"/>
              <w:sz w:val="22"/>
            </w:rPr>
          </w:pPr>
          <w:hyperlink w:anchor="_Toc511154419" w:history="1">
            <w:r>
              <w:rPr>
                <w:rStyle w:val="Hyperlink"/>
                <w:lang w:val="bs-Latn-BA"/>
              </w:rPr>
              <w:t>5.</w:t>
            </w:r>
            <w:r>
              <w:rPr>
                <w:rFonts w:asciiTheme="minorHAnsi" w:eastAsiaTheme="minorEastAsia" w:hAnsiTheme="minorHAnsi"/>
                <w:sz w:val="22"/>
              </w:rPr>
              <w:tab/>
            </w:r>
            <w:r>
              <w:rPr>
                <w:rStyle w:val="Hyperlink"/>
                <w:lang w:val="bs-Latn-BA"/>
              </w:rPr>
              <w:t>AUTORIZACIJA I KONTROLA PRISTUPA</w:t>
            </w:r>
            <w:r>
              <w:tab/>
            </w:r>
            <w:r>
              <w:fldChar w:fldCharType="begin"/>
            </w:r>
            <w:r>
              <w:instrText xml:space="preserve"> PAGEREF _Toc511154419 \h </w:instrText>
            </w:r>
            <w:r>
              <w:fldChar w:fldCharType="separate"/>
            </w:r>
            <w:r>
              <w:t>10</w:t>
            </w:r>
            <w:r>
              <w:fldChar w:fldCharType="end"/>
            </w:r>
          </w:hyperlink>
        </w:p>
        <w:p w14:paraId="0D526255" w14:textId="77777777" w:rsidR="00E94ADE" w:rsidRDefault="00CC5052">
          <w:pPr>
            <w:pStyle w:val="TOC2"/>
            <w:rPr>
              <w:rFonts w:asciiTheme="minorHAnsi" w:eastAsiaTheme="minorEastAsia" w:hAnsiTheme="minorHAnsi"/>
              <w:sz w:val="22"/>
            </w:rPr>
          </w:pPr>
          <w:hyperlink w:anchor="_Toc511154420" w:history="1">
            <w:r>
              <w:rPr>
                <w:rStyle w:val="Hyperlink"/>
                <w:lang w:val="bs-Latn-BA"/>
              </w:rPr>
              <w:t>5.1</w:t>
            </w:r>
            <w:r>
              <w:rPr>
                <w:rFonts w:asciiTheme="minorHAnsi" w:eastAsiaTheme="minorEastAsia" w:hAnsiTheme="minorHAnsi"/>
                <w:sz w:val="22"/>
              </w:rPr>
              <w:tab/>
            </w:r>
            <w:r>
              <w:rPr>
                <w:rStyle w:val="Hyperlink"/>
                <w:lang w:val="bs-Latn-BA"/>
              </w:rPr>
              <w:t>Autorizacija</w:t>
            </w:r>
            <w:r>
              <w:tab/>
            </w:r>
            <w:r>
              <w:fldChar w:fldCharType="begin"/>
            </w:r>
            <w:r>
              <w:instrText xml:space="preserve"> PAGEREF _Toc511154420 \h </w:instrText>
            </w:r>
            <w:r>
              <w:fldChar w:fldCharType="separate"/>
            </w:r>
            <w:r>
              <w:t>10</w:t>
            </w:r>
            <w:r>
              <w:fldChar w:fldCharType="end"/>
            </w:r>
          </w:hyperlink>
        </w:p>
        <w:p w14:paraId="2C93179E" w14:textId="77777777" w:rsidR="00E94ADE" w:rsidRDefault="00CC5052">
          <w:pPr>
            <w:pStyle w:val="TOC2"/>
            <w:rPr>
              <w:rFonts w:asciiTheme="minorHAnsi" w:eastAsiaTheme="minorEastAsia" w:hAnsiTheme="minorHAnsi"/>
              <w:sz w:val="22"/>
            </w:rPr>
          </w:pPr>
          <w:hyperlink w:anchor="_Toc511154421" w:history="1">
            <w:r>
              <w:rPr>
                <w:rStyle w:val="Hyperlink"/>
                <w:lang w:val="bs-Latn-BA"/>
              </w:rPr>
              <w:t>5.2</w:t>
            </w:r>
            <w:r>
              <w:rPr>
                <w:rFonts w:asciiTheme="minorHAnsi" w:eastAsiaTheme="minorEastAsia" w:hAnsiTheme="minorHAnsi"/>
                <w:sz w:val="22"/>
              </w:rPr>
              <w:tab/>
            </w:r>
            <w:r>
              <w:rPr>
                <w:rStyle w:val="Hyperlink"/>
                <w:lang w:val="bs-Latn-BA"/>
              </w:rPr>
              <w:t>Kontrola pristupa</w:t>
            </w:r>
            <w:r>
              <w:tab/>
            </w:r>
            <w:r>
              <w:fldChar w:fldCharType="begin"/>
            </w:r>
            <w:r>
              <w:instrText xml:space="preserve"> PAGEREF _Toc511154421 \h </w:instrText>
            </w:r>
            <w:r>
              <w:fldChar w:fldCharType="separate"/>
            </w:r>
            <w:r>
              <w:t>11</w:t>
            </w:r>
            <w:r>
              <w:fldChar w:fldCharType="end"/>
            </w:r>
          </w:hyperlink>
        </w:p>
        <w:p w14:paraId="21FDDFD8" w14:textId="77777777" w:rsidR="00E94ADE" w:rsidRDefault="00CC5052">
          <w:pPr>
            <w:pStyle w:val="TOC1"/>
            <w:rPr>
              <w:rFonts w:asciiTheme="minorHAnsi" w:eastAsiaTheme="minorEastAsia" w:hAnsiTheme="minorHAnsi"/>
              <w:sz w:val="22"/>
            </w:rPr>
          </w:pPr>
          <w:hyperlink w:anchor="_Toc511154422" w:history="1">
            <w:r>
              <w:rPr>
                <w:rStyle w:val="Hyperlink"/>
                <w:lang w:val="bs-Latn-BA"/>
              </w:rPr>
              <w:t>6.</w:t>
            </w:r>
            <w:r>
              <w:rPr>
                <w:rFonts w:asciiTheme="minorHAnsi" w:eastAsiaTheme="minorEastAsia" w:hAnsiTheme="minorHAnsi"/>
                <w:sz w:val="22"/>
              </w:rPr>
              <w:tab/>
            </w:r>
            <w:r>
              <w:rPr>
                <w:rStyle w:val="Hyperlink"/>
                <w:lang w:val="bs-Latn-BA"/>
              </w:rPr>
              <w:t xml:space="preserve">SAML (SECURITY ASSERTION </w:t>
            </w:r>
            <w:r>
              <w:rPr>
                <w:rStyle w:val="Hyperlink"/>
                <w:lang w:val="bs-Latn-BA"/>
              </w:rPr>
              <w:t>M</w:t>
            </w:r>
            <w:r>
              <w:rPr>
                <w:rStyle w:val="Hyperlink"/>
                <w:lang w:val="bs-Latn-BA"/>
              </w:rPr>
              <w:t>ARKUP LANGUAGE)</w:t>
            </w:r>
            <w:r>
              <w:tab/>
            </w:r>
            <w:r>
              <w:fldChar w:fldCharType="begin"/>
            </w:r>
            <w:r>
              <w:instrText xml:space="preserve"> PAGEREF _Toc511154422 \h </w:instrText>
            </w:r>
            <w:r>
              <w:fldChar w:fldCharType="separate"/>
            </w:r>
            <w:r>
              <w:t>13</w:t>
            </w:r>
            <w:r>
              <w:fldChar w:fldCharType="end"/>
            </w:r>
          </w:hyperlink>
        </w:p>
        <w:p w14:paraId="238113F9" w14:textId="77777777" w:rsidR="00E94ADE" w:rsidRDefault="00CC5052">
          <w:pPr>
            <w:pStyle w:val="TOC2"/>
            <w:rPr>
              <w:rFonts w:asciiTheme="minorHAnsi" w:eastAsiaTheme="minorEastAsia" w:hAnsiTheme="minorHAnsi"/>
              <w:sz w:val="22"/>
            </w:rPr>
          </w:pPr>
          <w:hyperlink w:anchor="_Toc511154423" w:history="1">
            <w:r>
              <w:rPr>
                <w:rStyle w:val="Hyperlink"/>
                <w:lang w:val="bs-Latn-BA"/>
              </w:rPr>
              <w:t>6.1</w:t>
            </w:r>
            <w:r>
              <w:rPr>
                <w:rFonts w:asciiTheme="minorHAnsi" w:eastAsiaTheme="minorEastAsia" w:hAnsiTheme="minorHAnsi"/>
                <w:sz w:val="22"/>
              </w:rPr>
              <w:tab/>
            </w:r>
            <w:r>
              <w:rPr>
                <w:rStyle w:val="Hyperlink"/>
                <w:lang w:val="bs-Latn-BA"/>
              </w:rPr>
              <w:t>Principi</w:t>
            </w:r>
            <w:r>
              <w:tab/>
            </w:r>
            <w:r>
              <w:fldChar w:fldCharType="begin"/>
            </w:r>
            <w:r>
              <w:instrText xml:space="preserve"> PAGEREF _Toc511154423 \h </w:instrText>
            </w:r>
            <w:r>
              <w:fldChar w:fldCharType="separate"/>
            </w:r>
            <w:r>
              <w:t>13</w:t>
            </w:r>
            <w:r>
              <w:fldChar w:fldCharType="end"/>
            </w:r>
          </w:hyperlink>
        </w:p>
        <w:p w14:paraId="29E7FB45" w14:textId="77777777" w:rsidR="00E94ADE" w:rsidRDefault="00CC5052">
          <w:pPr>
            <w:pStyle w:val="TOC2"/>
            <w:rPr>
              <w:rFonts w:asciiTheme="minorHAnsi" w:eastAsiaTheme="minorEastAsia" w:hAnsiTheme="minorHAnsi"/>
              <w:sz w:val="22"/>
            </w:rPr>
          </w:pPr>
          <w:hyperlink w:anchor="_Toc511154424" w:history="1">
            <w:r>
              <w:rPr>
                <w:rStyle w:val="Hyperlink"/>
                <w:lang w:val="bs-Latn-BA"/>
              </w:rPr>
              <w:t>6.2</w:t>
            </w:r>
            <w:r>
              <w:rPr>
                <w:rFonts w:asciiTheme="minorHAnsi" w:eastAsiaTheme="minorEastAsia" w:hAnsiTheme="minorHAnsi"/>
                <w:sz w:val="22"/>
              </w:rPr>
              <w:tab/>
            </w:r>
            <w:r>
              <w:rPr>
                <w:rStyle w:val="Hyperlink"/>
                <w:lang w:val="bs-Latn-BA"/>
              </w:rPr>
              <w:t>Kako SAML funkcioniše</w:t>
            </w:r>
            <w:r>
              <w:tab/>
            </w:r>
            <w:r>
              <w:fldChar w:fldCharType="begin"/>
            </w:r>
            <w:r>
              <w:instrText xml:space="preserve"> PAGEREF _Toc511154424 \h </w:instrText>
            </w:r>
            <w:r>
              <w:fldChar w:fldCharType="separate"/>
            </w:r>
            <w:r>
              <w:t>14</w:t>
            </w:r>
            <w:r>
              <w:fldChar w:fldCharType="end"/>
            </w:r>
          </w:hyperlink>
        </w:p>
        <w:p w14:paraId="439F484E" w14:textId="77777777" w:rsidR="00E94ADE" w:rsidRDefault="00CC5052">
          <w:pPr>
            <w:pStyle w:val="TOC3"/>
            <w:tabs>
              <w:tab w:val="left" w:pos="1320"/>
              <w:tab w:val="right" w:leader="dot" w:pos="9350"/>
            </w:tabs>
            <w:rPr>
              <w:rFonts w:asciiTheme="minorHAnsi" w:eastAsiaTheme="minorEastAsia" w:hAnsiTheme="minorHAnsi"/>
              <w:sz w:val="22"/>
            </w:rPr>
          </w:pPr>
          <w:hyperlink w:anchor="_Toc511154425" w:history="1">
            <w:r>
              <w:rPr>
                <w:rStyle w:val="Hyperlink"/>
                <w:lang w:val="bs-Latn-BA"/>
              </w:rPr>
              <w:t>6.2.1</w:t>
            </w:r>
            <w:r>
              <w:rPr>
                <w:rFonts w:asciiTheme="minorHAnsi" w:eastAsiaTheme="minorEastAsia" w:hAnsiTheme="minorHAnsi"/>
                <w:sz w:val="22"/>
              </w:rPr>
              <w:tab/>
            </w:r>
            <w:r>
              <w:rPr>
                <w:rStyle w:val="Hyperlink"/>
                <w:lang w:val="bs-Latn-BA"/>
              </w:rPr>
              <w:t>Tvrdnje (Assertions)</w:t>
            </w:r>
            <w:r>
              <w:tab/>
            </w:r>
            <w:r>
              <w:fldChar w:fldCharType="begin"/>
            </w:r>
            <w:r>
              <w:instrText xml:space="preserve"> PAGEREF _Toc511154425 \h </w:instrText>
            </w:r>
            <w:r>
              <w:fldChar w:fldCharType="separate"/>
            </w:r>
            <w:r>
              <w:t>14</w:t>
            </w:r>
            <w:r>
              <w:fldChar w:fldCharType="end"/>
            </w:r>
          </w:hyperlink>
        </w:p>
        <w:p w14:paraId="50A5A1B1" w14:textId="77777777" w:rsidR="00E94ADE" w:rsidRDefault="00CC5052">
          <w:pPr>
            <w:pStyle w:val="TOC3"/>
            <w:tabs>
              <w:tab w:val="left" w:pos="1320"/>
              <w:tab w:val="right" w:leader="dot" w:pos="9350"/>
            </w:tabs>
            <w:rPr>
              <w:rFonts w:asciiTheme="minorHAnsi" w:eastAsiaTheme="minorEastAsia" w:hAnsiTheme="minorHAnsi"/>
              <w:sz w:val="22"/>
            </w:rPr>
          </w:pPr>
          <w:hyperlink w:anchor="_Toc511154426" w:history="1">
            <w:r>
              <w:rPr>
                <w:rStyle w:val="Hyperlink"/>
                <w:lang w:val="bs-Latn-BA"/>
              </w:rPr>
              <w:t>6.2.2</w:t>
            </w:r>
            <w:r>
              <w:rPr>
                <w:rFonts w:asciiTheme="minorHAnsi" w:eastAsiaTheme="minorEastAsia" w:hAnsiTheme="minorHAnsi"/>
                <w:sz w:val="22"/>
              </w:rPr>
              <w:tab/>
            </w:r>
            <w:r>
              <w:rPr>
                <w:rStyle w:val="Hyperlink"/>
                <w:lang w:val="bs-Latn-BA"/>
              </w:rPr>
              <w:t>Protokoli (Protocols)</w:t>
            </w:r>
            <w:r>
              <w:tab/>
            </w:r>
            <w:r>
              <w:fldChar w:fldCharType="begin"/>
            </w:r>
            <w:r>
              <w:instrText xml:space="preserve"> PAGEREF _Toc511154426 \h </w:instrText>
            </w:r>
            <w:r>
              <w:fldChar w:fldCharType="separate"/>
            </w:r>
            <w:r>
              <w:t>15</w:t>
            </w:r>
            <w:r>
              <w:fldChar w:fldCharType="end"/>
            </w:r>
          </w:hyperlink>
        </w:p>
        <w:p w14:paraId="7D38D678" w14:textId="77777777" w:rsidR="00E94ADE" w:rsidRDefault="00CC5052">
          <w:pPr>
            <w:pStyle w:val="TOC3"/>
            <w:tabs>
              <w:tab w:val="left" w:pos="1320"/>
              <w:tab w:val="right" w:leader="dot" w:pos="9350"/>
            </w:tabs>
            <w:rPr>
              <w:rFonts w:asciiTheme="minorHAnsi" w:eastAsiaTheme="minorEastAsia" w:hAnsiTheme="minorHAnsi"/>
              <w:sz w:val="22"/>
            </w:rPr>
          </w:pPr>
          <w:hyperlink w:anchor="_Toc511154427" w:history="1">
            <w:r>
              <w:rPr>
                <w:rStyle w:val="Hyperlink"/>
                <w:lang w:val="bs-Latn-BA"/>
              </w:rPr>
              <w:t>6.2.3</w:t>
            </w:r>
            <w:r>
              <w:rPr>
                <w:rFonts w:asciiTheme="minorHAnsi" w:eastAsiaTheme="minorEastAsia" w:hAnsiTheme="minorHAnsi"/>
                <w:sz w:val="22"/>
              </w:rPr>
              <w:tab/>
            </w:r>
            <w:r>
              <w:rPr>
                <w:rStyle w:val="Hyperlink"/>
                <w:lang w:val="bs-Latn-BA"/>
              </w:rPr>
              <w:t>Povezivanja/uvezivanja (Bindings)</w:t>
            </w:r>
            <w:r>
              <w:tab/>
            </w:r>
            <w:r>
              <w:fldChar w:fldCharType="begin"/>
            </w:r>
            <w:r>
              <w:instrText xml:space="preserve"> PAGEREF _Toc511154427 \h </w:instrText>
            </w:r>
            <w:r>
              <w:fldChar w:fldCharType="separate"/>
            </w:r>
            <w:r>
              <w:t>15</w:t>
            </w:r>
            <w:r>
              <w:fldChar w:fldCharType="end"/>
            </w:r>
          </w:hyperlink>
        </w:p>
        <w:p w14:paraId="0888AB44" w14:textId="77777777" w:rsidR="00E94ADE" w:rsidRDefault="00CC5052">
          <w:pPr>
            <w:pStyle w:val="TOC3"/>
            <w:tabs>
              <w:tab w:val="left" w:pos="1320"/>
              <w:tab w:val="right" w:leader="dot" w:pos="9350"/>
            </w:tabs>
            <w:rPr>
              <w:rFonts w:asciiTheme="minorHAnsi" w:eastAsiaTheme="minorEastAsia" w:hAnsiTheme="minorHAnsi"/>
              <w:sz w:val="22"/>
            </w:rPr>
          </w:pPr>
          <w:hyperlink w:anchor="_Toc511154428" w:history="1">
            <w:r>
              <w:rPr>
                <w:rStyle w:val="Hyperlink"/>
                <w:lang w:val="bs-Latn-BA"/>
              </w:rPr>
              <w:t>6.2.4</w:t>
            </w:r>
            <w:r>
              <w:rPr>
                <w:rFonts w:asciiTheme="minorHAnsi" w:eastAsiaTheme="minorEastAsia" w:hAnsiTheme="minorHAnsi"/>
                <w:sz w:val="22"/>
              </w:rPr>
              <w:tab/>
            </w:r>
            <w:r>
              <w:rPr>
                <w:rStyle w:val="Hyperlink"/>
                <w:lang w:val="bs-Latn-BA"/>
              </w:rPr>
              <w:t>Profili</w:t>
            </w:r>
            <w:r>
              <w:tab/>
            </w:r>
            <w:r>
              <w:fldChar w:fldCharType="begin"/>
            </w:r>
            <w:r>
              <w:instrText xml:space="preserve"> PAGEREF _Toc511154428 \h </w:instrText>
            </w:r>
            <w:r>
              <w:fldChar w:fldCharType="separate"/>
            </w:r>
            <w:r>
              <w:t>16</w:t>
            </w:r>
            <w:r>
              <w:fldChar w:fldCharType="end"/>
            </w:r>
          </w:hyperlink>
        </w:p>
        <w:p w14:paraId="7E1EF1F1" w14:textId="77777777" w:rsidR="00E94ADE" w:rsidRDefault="00CC5052">
          <w:pPr>
            <w:pStyle w:val="TOC1"/>
            <w:rPr>
              <w:rFonts w:asciiTheme="minorHAnsi" w:eastAsiaTheme="minorEastAsia" w:hAnsiTheme="minorHAnsi"/>
              <w:sz w:val="22"/>
            </w:rPr>
          </w:pPr>
          <w:hyperlink w:anchor="_Toc511154429" w:history="1">
            <w:r>
              <w:rPr>
                <w:rStyle w:val="Hyperlink"/>
                <w:lang w:val="bs-Latn-BA"/>
              </w:rPr>
              <w:t>7.</w:t>
            </w:r>
            <w:r>
              <w:rPr>
                <w:rFonts w:asciiTheme="minorHAnsi" w:eastAsiaTheme="minorEastAsia" w:hAnsiTheme="minorHAnsi"/>
                <w:sz w:val="22"/>
              </w:rPr>
              <w:tab/>
            </w:r>
            <w:r>
              <w:rPr>
                <w:rStyle w:val="Hyperlink"/>
                <w:lang w:val="bs-Latn-BA"/>
              </w:rPr>
              <w:t>XACML (EXTENSIBLE ACCESS CONTROL MARKUP LANGUAGE)</w:t>
            </w:r>
            <w:r>
              <w:tab/>
            </w:r>
            <w:r>
              <w:fldChar w:fldCharType="begin"/>
            </w:r>
            <w:r>
              <w:instrText xml:space="preserve"> PAGEREF _Toc511154429 \h </w:instrText>
            </w:r>
            <w:r>
              <w:fldChar w:fldCharType="separate"/>
            </w:r>
            <w:r>
              <w:t>17</w:t>
            </w:r>
            <w:r>
              <w:fldChar w:fldCharType="end"/>
            </w:r>
          </w:hyperlink>
        </w:p>
        <w:p w14:paraId="0434AB22" w14:textId="77777777" w:rsidR="00E94ADE" w:rsidRDefault="00CC5052">
          <w:pPr>
            <w:pStyle w:val="TOC2"/>
            <w:rPr>
              <w:rFonts w:asciiTheme="minorHAnsi" w:eastAsiaTheme="minorEastAsia" w:hAnsiTheme="minorHAnsi"/>
              <w:sz w:val="22"/>
            </w:rPr>
          </w:pPr>
          <w:hyperlink w:anchor="_Toc511154430" w:history="1">
            <w:r>
              <w:rPr>
                <w:rStyle w:val="Hyperlink"/>
                <w:lang w:val="bs-Latn-BA"/>
              </w:rPr>
              <w:t>7.1</w:t>
            </w:r>
            <w:r>
              <w:rPr>
                <w:rFonts w:asciiTheme="minorHAnsi" w:eastAsiaTheme="minorEastAsia" w:hAnsiTheme="minorHAnsi"/>
                <w:sz w:val="22"/>
              </w:rPr>
              <w:tab/>
            </w:r>
            <w:r>
              <w:rPr>
                <w:rStyle w:val="Hyperlink"/>
                <w:lang w:val="bs-Latn-BA"/>
              </w:rPr>
              <w:t>Arhitektura</w:t>
            </w:r>
            <w:r>
              <w:tab/>
            </w:r>
            <w:r>
              <w:fldChar w:fldCharType="begin"/>
            </w:r>
            <w:r>
              <w:instrText xml:space="preserve"> PAGEREF _Toc511154430 \h </w:instrText>
            </w:r>
            <w:r>
              <w:fldChar w:fldCharType="separate"/>
            </w:r>
            <w:r>
              <w:t>17</w:t>
            </w:r>
            <w:r>
              <w:fldChar w:fldCharType="end"/>
            </w:r>
          </w:hyperlink>
        </w:p>
        <w:p w14:paraId="7395DF23" w14:textId="77777777" w:rsidR="00E94ADE" w:rsidRDefault="00CC5052">
          <w:pPr>
            <w:pStyle w:val="TOC2"/>
            <w:rPr>
              <w:rFonts w:asciiTheme="minorHAnsi" w:eastAsiaTheme="minorEastAsia" w:hAnsiTheme="minorHAnsi"/>
              <w:sz w:val="22"/>
            </w:rPr>
          </w:pPr>
          <w:hyperlink w:anchor="_Toc511154431" w:history="1">
            <w:r>
              <w:rPr>
                <w:rStyle w:val="Hyperlink"/>
                <w:lang w:val="bs-Latn-BA"/>
              </w:rPr>
              <w:t>7.2</w:t>
            </w:r>
            <w:r>
              <w:rPr>
                <w:rFonts w:asciiTheme="minorHAnsi" w:eastAsiaTheme="minorEastAsia" w:hAnsiTheme="minorHAnsi"/>
                <w:sz w:val="22"/>
              </w:rPr>
              <w:tab/>
            </w:r>
            <w:r>
              <w:rPr>
                <w:rStyle w:val="Hyperlink"/>
                <w:lang w:val="bs-Latn-BA"/>
              </w:rPr>
              <w:t>Elementi propisa</w:t>
            </w:r>
            <w:r>
              <w:tab/>
            </w:r>
            <w:r>
              <w:fldChar w:fldCharType="begin"/>
            </w:r>
            <w:r>
              <w:instrText xml:space="preserve"> PAGEREF _Toc511154431 \h </w:instrText>
            </w:r>
            <w:r>
              <w:fldChar w:fldCharType="separate"/>
            </w:r>
            <w:r>
              <w:t>19</w:t>
            </w:r>
            <w:r>
              <w:fldChar w:fldCharType="end"/>
            </w:r>
          </w:hyperlink>
        </w:p>
        <w:p w14:paraId="579E2CDC" w14:textId="77777777" w:rsidR="00E94ADE" w:rsidRDefault="00CC5052">
          <w:pPr>
            <w:pStyle w:val="TOC3"/>
            <w:tabs>
              <w:tab w:val="left" w:pos="1320"/>
              <w:tab w:val="right" w:leader="dot" w:pos="9350"/>
            </w:tabs>
            <w:rPr>
              <w:rFonts w:asciiTheme="minorHAnsi" w:eastAsiaTheme="minorEastAsia" w:hAnsiTheme="minorHAnsi"/>
              <w:sz w:val="22"/>
            </w:rPr>
          </w:pPr>
          <w:hyperlink w:anchor="_Toc511154432" w:history="1">
            <w:r>
              <w:rPr>
                <w:rStyle w:val="Hyperlink"/>
                <w:lang w:val="bs-Latn-BA"/>
              </w:rPr>
              <w:t>7.2.1</w:t>
            </w:r>
            <w:r>
              <w:rPr>
                <w:rFonts w:asciiTheme="minorHAnsi" w:eastAsiaTheme="minorEastAsia" w:hAnsiTheme="minorHAnsi"/>
                <w:sz w:val="22"/>
              </w:rPr>
              <w:tab/>
            </w:r>
            <w:r>
              <w:rPr>
                <w:rStyle w:val="Hyperlink"/>
                <w:lang w:val="bs-Latn-BA"/>
              </w:rPr>
              <w:t>Strukturni elementi</w:t>
            </w:r>
            <w:r>
              <w:tab/>
            </w:r>
            <w:r>
              <w:fldChar w:fldCharType="begin"/>
            </w:r>
            <w:r>
              <w:instrText xml:space="preserve"> PAGEREF _Toc511154432 \h </w:instrText>
            </w:r>
            <w:r>
              <w:fldChar w:fldCharType="separate"/>
            </w:r>
            <w:r>
              <w:t>19</w:t>
            </w:r>
            <w:r>
              <w:fldChar w:fldCharType="end"/>
            </w:r>
          </w:hyperlink>
        </w:p>
        <w:p w14:paraId="6A2BEA88" w14:textId="77777777" w:rsidR="00E94ADE" w:rsidRDefault="00CC5052">
          <w:pPr>
            <w:pStyle w:val="TOC3"/>
            <w:tabs>
              <w:tab w:val="left" w:pos="1320"/>
              <w:tab w:val="right" w:leader="dot" w:pos="9350"/>
            </w:tabs>
            <w:rPr>
              <w:rFonts w:asciiTheme="minorHAnsi" w:eastAsiaTheme="minorEastAsia" w:hAnsiTheme="minorHAnsi"/>
              <w:sz w:val="22"/>
            </w:rPr>
          </w:pPr>
          <w:hyperlink w:anchor="_Toc511154433" w:history="1">
            <w:r>
              <w:rPr>
                <w:rStyle w:val="Hyperlink"/>
                <w:lang w:val="bs-Latn-BA"/>
              </w:rPr>
              <w:t>7.2.2</w:t>
            </w:r>
            <w:r>
              <w:rPr>
                <w:rFonts w:asciiTheme="minorHAnsi" w:eastAsiaTheme="minorEastAsia" w:hAnsiTheme="minorHAnsi"/>
                <w:sz w:val="22"/>
              </w:rPr>
              <w:tab/>
            </w:r>
            <w:r>
              <w:rPr>
                <w:rStyle w:val="Hyperlink"/>
                <w:lang w:val="bs-Latn-BA"/>
              </w:rPr>
              <w:t>Atributi i kategorije</w:t>
            </w:r>
            <w:r>
              <w:tab/>
            </w:r>
            <w:r>
              <w:fldChar w:fldCharType="begin"/>
            </w:r>
            <w:r>
              <w:instrText xml:space="preserve"> PAGEREF _Toc511154433 \h </w:instrText>
            </w:r>
            <w:r>
              <w:fldChar w:fldCharType="separate"/>
            </w:r>
            <w:r>
              <w:t>19</w:t>
            </w:r>
            <w:r>
              <w:fldChar w:fldCharType="end"/>
            </w:r>
          </w:hyperlink>
        </w:p>
        <w:p w14:paraId="31D151DA" w14:textId="77777777" w:rsidR="00E94ADE" w:rsidRDefault="00CC5052">
          <w:pPr>
            <w:pStyle w:val="TOC3"/>
            <w:tabs>
              <w:tab w:val="left" w:pos="1320"/>
              <w:tab w:val="right" w:leader="dot" w:pos="9350"/>
            </w:tabs>
            <w:rPr>
              <w:rFonts w:asciiTheme="minorHAnsi" w:eastAsiaTheme="minorEastAsia" w:hAnsiTheme="minorHAnsi"/>
              <w:sz w:val="22"/>
            </w:rPr>
          </w:pPr>
          <w:hyperlink w:anchor="_Toc511154434" w:history="1">
            <w:r>
              <w:rPr>
                <w:rStyle w:val="Hyperlink"/>
                <w:lang w:val="bs-Latn-BA"/>
              </w:rPr>
              <w:t>7.2.3</w:t>
            </w:r>
            <w:r>
              <w:rPr>
                <w:rFonts w:asciiTheme="minorHAnsi" w:eastAsiaTheme="minorEastAsia" w:hAnsiTheme="minorHAnsi"/>
                <w:sz w:val="22"/>
              </w:rPr>
              <w:tab/>
            </w:r>
            <w:r>
              <w:rPr>
                <w:rStyle w:val="Hyperlink"/>
                <w:lang w:val="bs-Latn-BA"/>
              </w:rPr>
              <w:t>Ciljevi</w:t>
            </w:r>
            <w:r>
              <w:tab/>
            </w:r>
            <w:r>
              <w:fldChar w:fldCharType="begin"/>
            </w:r>
            <w:r>
              <w:instrText xml:space="preserve"> PAGEREF _Toc511154434 \h </w:instrText>
            </w:r>
            <w:r>
              <w:fldChar w:fldCharType="separate"/>
            </w:r>
            <w:r>
              <w:t>19</w:t>
            </w:r>
            <w:r>
              <w:fldChar w:fldCharType="end"/>
            </w:r>
          </w:hyperlink>
        </w:p>
        <w:p w14:paraId="463DE7FE" w14:textId="77777777" w:rsidR="00E94ADE" w:rsidRDefault="00CC5052">
          <w:pPr>
            <w:pStyle w:val="TOC3"/>
            <w:tabs>
              <w:tab w:val="left" w:pos="1320"/>
              <w:tab w:val="right" w:leader="dot" w:pos="9350"/>
            </w:tabs>
            <w:rPr>
              <w:rFonts w:asciiTheme="minorHAnsi" w:eastAsiaTheme="minorEastAsia" w:hAnsiTheme="minorHAnsi"/>
              <w:sz w:val="22"/>
            </w:rPr>
          </w:pPr>
          <w:hyperlink w:anchor="_Toc511154435" w:history="1">
            <w:r>
              <w:rPr>
                <w:rStyle w:val="Hyperlink"/>
                <w:lang w:val="bs-Latn-BA"/>
              </w:rPr>
              <w:t>7.2.4</w:t>
            </w:r>
            <w:r>
              <w:rPr>
                <w:rFonts w:asciiTheme="minorHAnsi" w:eastAsiaTheme="minorEastAsia" w:hAnsiTheme="minorHAnsi"/>
                <w:sz w:val="22"/>
              </w:rPr>
              <w:tab/>
            </w:r>
            <w:r>
              <w:rPr>
                <w:rStyle w:val="Hyperlink"/>
                <w:lang w:val="bs-Latn-BA"/>
              </w:rPr>
              <w:t>Uslovi</w:t>
            </w:r>
            <w:r>
              <w:tab/>
            </w:r>
            <w:r>
              <w:fldChar w:fldCharType="begin"/>
            </w:r>
            <w:r>
              <w:instrText xml:space="preserve"> PAGEREF _Toc511154435 \h </w:instrText>
            </w:r>
            <w:r>
              <w:fldChar w:fldCharType="separate"/>
            </w:r>
            <w:r>
              <w:t>19</w:t>
            </w:r>
            <w:r>
              <w:fldChar w:fldCharType="end"/>
            </w:r>
          </w:hyperlink>
        </w:p>
        <w:p w14:paraId="4FF9E645" w14:textId="77777777" w:rsidR="00E94ADE" w:rsidRDefault="00CC5052">
          <w:pPr>
            <w:pStyle w:val="TOC3"/>
            <w:tabs>
              <w:tab w:val="left" w:pos="1320"/>
              <w:tab w:val="right" w:leader="dot" w:pos="9350"/>
            </w:tabs>
            <w:rPr>
              <w:rFonts w:asciiTheme="minorHAnsi" w:eastAsiaTheme="minorEastAsia" w:hAnsiTheme="minorHAnsi"/>
              <w:sz w:val="22"/>
            </w:rPr>
          </w:pPr>
          <w:hyperlink w:anchor="_Toc511154436" w:history="1">
            <w:r>
              <w:rPr>
                <w:rStyle w:val="Hyperlink"/>
                <w:lang w:val="bs-Latn-BA"/>
              </w:rPr>
              <w:t>7.2.5</w:t>
            </w:r>
            <w:r>
              <w:rPr>
                <w:rFonts w:asciiTheme="minorHAnsi" w:eastAsiaTheme="minorEastAsia" w:hAnsiTheme="minorHAnsi"/>
                <w:sz w:val="22"/>
              </w:rPr>
              <w:tab/>
            </w:r>
            <w:r>
              <w:rPr>
                <w:rStyle w:val="Hyperlink"/>
                <w:lang w:val="bs-Latn-BA"/>
              </w:rPr>
              <w:t>Obaveze</w:t>
            </w:r>
            <w:r>
              <w:tab/>
            </w:r>
            <w:r>
              <w:fldChar w:fldCharType="begin"/>
            </w:r>
            <w:r>
              <w:instrText xml:space="preserve"> PAGEREF _Toc511154436 \h </w:instrText>
            </w:r>
            <w:r>
              <w:fldChar w:fldCharType="separate"/>
            </w:r>
            <w:r>
              <w:t>20</w:t>
            </w:r>
            <w:r>
              <w:fldChar w:fldCharType="end"/>
            </w:r>
          </w:hyperlink>
        </w:p>
        <w:p w14:paraId="4103CD97" w14:textId="77777777" w:rsidR="00E94ADE" w:rsidRDefault="00CC5052">
          <w:pPr>
            <w:pStyle w:val="TOC2"/>
            <w:rPr>
              <w:rFonts w:asciiTheme="minorHAnsi" w:eastAsiaTheme="minorEastAsia" w:hAnsiTheme="minorHAnsi"/>
              <w:sz w:val="22"/>
            </w:rPr>
          </w:pPr>
          <w:hyperlink w:anchor="_Toc511154437" w:history="1">
            <w:r>
              <w:rPr>
                <w:rStyle w:val="Hyperlink"/>
                <w:lang w:val="bs-Latn-BA"/>
              </w:rPr>
              <w:t>7.3</w:t>
            </w:r>
            <w:r>
              <w:rPr>
                <w:rFonts w:asciiTheme="minorHAnsi" w:eastAsiaTheme="minorEastAsia" w:hAnsiTheme="minorHAnsi"/>
                <w:sz w:val="22"/>
              </w:rPr>
              <w:tab/>
            </w:r>
            <w:r>
              <w:rPr>
                <w:rStyle w:val="Hyperlink"/>
                <w:lang w:val="bs-Latn-BA"/>
              </w:rPr>
              <w:t>Primjer propisa</w:t>
            </w:r>
            <w:r>
              <w:tab/>
            </w:r>
            <w:r>
              <w:fldChar w:fldCharType="begin"/>
            </w:r>
            <w:r>
              <w:instrText xml:space="preserve"> PAGEREF _Toc511154437 \h </w:instrText>
            </w:r>
            <w:r>
              <w:fldChar w:fldCharType="separate"/>
            </w:r>
            <w:r>
              <w:t>20</w:t>
            </w:r>
            <w:r>
              <w:fldChar w:fldCharType="end"/>
            </w:r>
          </w:hyperlink>
        </w:p>
        <w:p w14:paraId="49F3029B" w14:textId="77777777" w:rsidR="00E94ADE" w:rsidRDefault="00CC5052">
          <w:pPr>
            <w:pStyle w:val="TOC1"/>
            <w:rPr>
              <w:rFonts w:asciiTheme="minorHAnsi" w:eastAsiaTheme="minorEastAsia" w:hAnsiTheme="minorHAnsi"/>
              <w:sz w:val="22"/>
            </w:rPr>
          </w:pPr>
          <w:hyperlink w:anchor="_Toc511154438" w:history="1">
            <w:r>
              <w:rPr>
                <w:rStyle w:val="Hyperlink"/>
                <w:rFonts w:eastAsia="Times New Roman"/>
                <w:lang w:val="bs-Latn-BA"/>
              </w:rPr>
              <w:t>8.</w:t>
            </w:r>
            <w:r>
              <w:rPr>
                <w:rFonts w:asciiTheme="minorHAnsi" w:eastAsiaTheme="minorEastAsia" w:hAnsiTheme="minorHAnsi"/>
                <w:sz w:val="22"/>
              </w:rPr>
              <w:tab/>
            </w:r>
            <w:r>
              <w:rPr>
                <w:rStyle w:val="Hyperlink"/>
                <w:rFonts w:eastAsia="Times New Roman"/>
                <w:lang w:val="bs-Latn-BA"/>
              </w:rPr>
              <w:t>Postojeća SSO rješenja</w:t>
            </w:r>
            <w:r>
              <w:tab/>
            </w:r>
            <w:r>
              <w:fldChar w:fldCharType="begin"/>
            </w:r>
            <w:r>
              <w:instrText xml:space="preserve"> PAGEREF _Toc511154438 \h </w:instrText>
            </w:r>
            <w:r>
              <w:fldChar w:fldCharType="separate"/>
            </w:r>
            <w:r>
              <w:t>21</w:t>
            </w:r>
            <w:r>
              <w:fldChar w:fldCharType="end"/>
            </w:r>
          </w:hyperlink>
        </w:p>
        <w:p w14:paraId="0AB7CB9B" w14:textId="77777777" w:rsidR="00E94ADE" w:rsidRDefault="00CC5052">
          <w:pPr>
            <w:pStyle w:val="TOC2"/>
            <w:rPr>
              <w:rFonts w:asciiTheme="minorHAnsi" w:eastAsiaTheme="minorEastAsia" w:hAnsiTheme="minorHAnsi"/>
              <w:sz w:val="22"/>
            </w:rPr>
          </w:pPr>
          <w:hyperlink w:anchor="_Toc511154439" w:history="1">
            <w:r>
              <w:rPr>
                <w:rStyle w:val="Hyperlink"/>
                <w:lang w:val="bs-Latn-BA"/>
              </w:rPr>
              <w:t>8.1</w:t>
            </w:r>
            <w:r>
              <w:rPr>
                <w:rFonts w:asciiTheme="minorHAnsi" w:eastAsiaTheme="minorEastAsia" w:hAnsiTheme="minorHAnsi"/>
                <w:sz w:val="22"/>
              </w:rPr>
              <w:tab/>
            </w:r>
            <w:r>
              <w:rPr>
                <w:rStyle w:val="Hyperlink"/>
                <w:lang w:val="bs-Latn-BA"/>
              </w:rPr>
              <w:t>Apereo CAS (Central Authentication Service)</w:t>
            </w:r>
            <w:r>
              <w:tab/>
            </w:r>
            <w:r>
              <w:fldChar w:fldCharType="begin"/>
            </w:r>
            <w:r>
              <w:instrText xml:space="preserve"> PAGEREF _Toc511154439 \h </w:instrText>
            </w:r>
            <w:r>
              <w:fldChar w:fldCharType="separate"/>
            </w:r>
            <w:r>
              <w:t>23</w:t>
            </w:r>
            <w:r>
              <w:fldChar w:fldCharType="end"/>
            </w:r>
          </w:hyperlink>
        </w:p>
        <w:p w14:paraId="480A9DE0" w14:textId="77777777" w:rsidR="00E94ADE" w:rsidRDefault="00CC5052">
          <w:pPr>
            <w:pStyle w:val="TOC3"/>
            <w:tabs>
              <w:tab w:val="left" w:pos="1320"/>
              <w:tab w:val="right" w:leader="dot" w:pos="9350"/>
            </w:tabs>
            <w:rPr>
              <w:rFonts w:asciiTheme="minorHAnsi" w:eastAsiaTheme="minorEastAsia" w:hAnsiTheme="minorHAnsi"/>
              <w:sz w:val="22"/>
            </w:rPr>
          </w:pPr>
          <w:hyperlink w:anchor="_Toc511154440" w:history="1">
            <w:r>
              <w:rPr>
                <w:rStyle w:val="Hyperlink"/>
                <w:lang w:val="bs-Latn-BA"/>
              </w:rPr>
              <w:t>8.1.1</w:t>
            </w:r>
            <w:r>
              <w:rPr>
                <w:rFonts w:asciiTheme="minorHAnsi" w:eastAsiaTheme="minorEastAsia" w:hAnsiTheme="minorHAnsi"/>
                <w:sz w:val="22"/>
              </w:rPr>
              <w:tab/>
            </w:r>
            <w:r>
              <w:rPr>
                <w:rStyle w:val="Hyperlink"/>
                <w:lang w:val="bs-Latn-BA"/>
              </w:rPr>
              <w:t>Osnovne karakteristike</w:t>
            </w:r>
            <w:r>
              <w:tab/>
            </w:r>
            <w:r>
              <w:fldChar w:fldCharType="begin"/>
            </w:r>
            <w:r>
              <w:instrText xml:space="preserve"> PAGEREF _Toc511154440 \h </w:instrText>
            </w:r>
            <w:r>
              <w:fldChar w:fldCharType="separate"/>
            </w:r>
            <w:r>
              <w:t>23</w:t>
            </w:r>
            <w:r>
              <w:fldChar w:fldCharType="end"/>
            </w:r>
          </w:hyperlink>
        </w:p>
        <w:p w14:paraId="5A57666D" w14:textId="77777777" w:rsidR="00E94ADE" w:rsidRDefault="00CC5052">
          <w:pPr>
            <w:pStyle w:val="TOC3"/>
            <w:tabs>
              <w:tab w:val="left" w:pos="1320"/>
              <w:tab w:val="right" w:leader="dot" w:pos="9350"/>
            </w:tabs>
            <w:rPr>
              <w:rFonts w:asciiTheme="minorHAnsi" w:eastAsiaTheme="minorEastAsia" w:hAnsiTheme="minorHAnsi"/>
              <w:sz w:val="22"/>
            </w:rPr>
          </w:pPr>
          <w:hyperlink w:anchor="_Toc511154441" w:history="1">
            <w:r>
              <w:rPr>
                <w:rStyle w:val="Hyperlink"/>
                <w:lang w:val="bs-Latn-BA"/>
              </w:rPr>
              <w:t>8.1.2</w:t>
            </w:r>
            <w:r>
              <w:rPr>
                <w:rFonts w:asciiTheme="minorHAnsi" w:eastAsiaTheme="minorEastAsia" w:hAnsiTheme="minorHAnsi"/>
                <w:sz w:val="22"/>
              </w:rPr>
              <w:tab/>
            </w:r>
            <w:r>
              <w:rPr>
                <w:rStyle w:val="Hyperlink"/>
                <w:lang w:val="bs-Latn-BA"/>
              </w:rPr>
              <w:t>CAS protokol</w:t>
            </w:r>
            <w:r>
              <w:tab/>
            </w:r>
            <w:r>
              <w:fldChar w:fldCharType="begin"/>
            </w:r>
            <w:r>
              <w:instrText xml:space="preserve"> PAGEREF _Toc511154441 \h </w:instrText>
            </w:r>
            <w:r>
              <w:fldChar w:fldCharType="separate"/>
            </w:r>
            <w:r>
              <w:t>24</w:t>
            </w:r>
            <w:r>
              <w:fldChar w:fldCharType="end"/>
            </w:r>
          </w:hyperlink>
        </w:p>
        <w:p w14:paraId="66014B72" w14:textId="77777777" w:rsidR="00E94ADE" w:rsidRDefault="00CC5052">
          <w:pPr>
            <w:pStyle w:val="TOC3"/>
            <w:tabs>
              <w:tab w:val="left" w:pos="1320"/>
              <w:tab w:val="right" w:leader="dot" w:pos="9350"/>
            </w:tabs>
            <w:rPr>
              <w:rFonts w:asciiTheme="minorHAnsi" w:eastAsiaTheme="minorEastAsia" w:hAnsiTheme="minorHAnsi"/>
              <w:sz w:val="22"/>
            </w:rPr>
          </w:pPr>
          <w:hyperlink w:anchor="_Toc511154442" w:history="1">
            <w:r>
              <w:rPr>
                <w:rStyle w:val="Hyperlink"/>
                <w:lang w:val="bs-Latn-BA"/>
              </w:rPr>
              <w:t>8.1.3</w:t>
            </w:r>
            <w:r>
              <w:rPr>
                <w:rFonts w:asciiTheme="minorHAnsi" w:eastAsiaTheme="minorEastAsia" w:hAnsiTheme="minorHAnsi"/>
                <w:sz w:val="22"/>
              </w:rPr>
              <w:tab/>
            </w:r>
            <w:r>
              <w:rPr>
                <w:rStyle w:val="Hyperlink"/>
                <w:lang w:val="bs-Latn-BA"/>
              </w:rPr>
              <w:t>Arhitektura</w:t>
            </w:r>
            <w:r>
              <w:tab/>
            </w:r>
            <w:r>
              <w:fldChar w:fldCharType="begin"/>
            </w:r>
            <w:r>
              <w:instrText xml:space="preserve"> PAGEREF _Toc511154442 \h </w:instrText>
            </w:r>
            <w:r>
              <w:fldChar w:fldCharType="separate"/>
            </w:r>
            <w:r>
              <w:t>25</w:t>
            </w:r>
            <w:r>
              <w:fldChar w:fldCharType="end"/>
            </w:r>
          </w:hyperlink>
        </w:p>
        <w:p w14:paraId="5AB84B2D" w14:textId="77777777" w:rsidR="00E94ADE" w:rsidRDefault="00CC5052">
          <w:pPr>
            <w:pStyle w:val="TOC3"/>
            <w:tabs>
              <w:tab w:val="left" w:pos="1320"/>
              <w:tab w:val="right" w:leader="dot" w:pos="9350"/>
            </w:tabs>
            <w:rPr>
              <w:rFonts w:asciiTheme="minorHAnsi" w:eastAsiaTheme="minorEastAsia" w:hAnsiTheme="minorHAnsi"/>
              <w:sz w:val="22"/>
            </w:rPr>
          </w:pPr>
          <w:hyperlink w:anchor="_Toc511154443" w:history="1">
            <w:r>
              <w:rPr>
                <w:rStyle w:val="Hyperlink"/>
                <w:lang w:val="bs-Latn-BA"/>
              </w:rPr>
              <w:t>8.1.4</w:t>
            </w:r>
            <w:r>
              <w:rPr>
                <w:rFonts w:asciiTheme="minorHAnsi" w:eastAsiaTheme="minorEastAsia" w:hAnsiTheme="minorHAnsi"/>
                <w:sz w:val="22"/>
              </w:rPr>
              <w:tab/>
            </w:r>
            <w:r>
              <w:rPr>
                <w:rStyle w:val="Hyperlink"/>
                <w:lang w:val="bs-Latn-BA"/>
              </w:rPr>
              <w:t>Protokoli</w:t>
            </w:r>
            <w:r>
              <w:tab/>
            </w:r>
            <w:r>
              <w:fldChar w:fldCharType="begin"/>
            </w:r>
            <w:r>
              <w:instrText xml:space="preserve"> PAGEREF _Toc511154443 \h </w:instrText>
            </w:r>
            <w:r>
              <w:fldChar w:fldCharType="separate"/>
            </w:r>
            <w:r>
              <w:t>27</w:t>
            </w:r>
            <w:r>
              <w:fldChar w:fldCharType="end"/>
            </w:r>
          </w:hyperlink>
        </w:p>
        <w:p w14:paraId="6B28D35D" w14:textId="77777777" w:rsidR="00E94ADE" w:rsidRDefault="00CC5052">
          <w:pPr>
            <w:pStyle w:val="TOC2"/>
            <w:rPr>
              <w:rFonts w:asciiTheme="minorHAnsi" w:eastAsiaTheme="minorEastAsia" w:hAnsiTheme="minorHAnsi"/>
              <w:sz w:val="22"/>
            </w:rPr>
          </w:pPr>
          <w:hyperlink w:anchor="_Toc511154444" w:history="1">
            <w:r>
              <w:rPr>
                <w:rStyle w:val="Hyperlink"/>
                <w:lang w:val="bs-Latn-BA"/>
              </w:rPr>
              <w:t>8.2</w:t>
            </w:r>
            <w:r>
              <w:rPr>
                <w:rFonts w:asciiTheme="minorHAnsi" w:eastAsiaTheme="minorEastAsia" w:hAnsiTheme="minorHAnsi"/>
                <w:sz w:val="22"/>
              </w:rPr>
              <w:tab/>
            </w:r>
            <w:r>
              <w:rPr>
                <w:rStyle w:val="Hyperlink"/>
                <w:lang w:val="bs-Latn-BA"/>
              </w:rPr>
              <w:t>Shibboleth</w:t>
            </w:r>
            <w:r>
              <w:tab/>
            </w:r>
            <w:r>
              <w:fldChar w:fldCharType="begin"/>
            </w:r>
            <w:r>
              <w:instrText xml:space="preserve"> PAGEREF _Toc511154444 \h </w:instrText>
            </w:r>
            <w:r>
              <w:fldChar w:fldCharType="separate"/>
            </w:r>
            <w:r>
              <w:t>27</w:t>
            </w:r>
            <w:r>
              <w:fldChar w:fldCharType="end"/>
            </w:r>
          </w:hyperlink>
        </w:p>
        <w:p w14:paraId="184184B5" w14:textId="77777777" w:rsidR="00E94ADE" w:rsidRDefault="00CC5052">
          <w:pPr>
            <w:pStyle w:val="TOC3"/>
            <w:tabs>
              <w:tab w:val="left" w:pos="1320"/>
              <w:tab w:val="right" w:leader="dot" w:pos="9350"/>
            </w:tabs>
            <w:rPr>
              <w:rFonts w:asciiTheme="minorHAnsi" w:eastAsiaTheme="minorEastAsia" w:hAnsiTheme="minorHAnsi"/>
              <w:sz w:val="22"/>
            </w:rPr>
          </w:pPr>
          <w:hyperlink w:anchor="_Toc511154445" w:history="1">
            <w:r>
              <w:rPr>
                <w:rStyle w:val="Hyperlink"/>
                <w:lang w:val="bs-Latn-BA"/>
              </w:rPr>
              <w:t>8.2.1</w:t>
            </w:r>
            <w:r>
              <w:rPr>
                <w:rFonts w:asciiTheme="minorHAnsi" w:eastAsiaTheme="minorEastAsia" w:hAnsiTheme="minorHAnsi"/>
                <w:sz w:val="22"/>
              </w:rPr>
              <w:tab/>
            </w:r>
            <w:r>
              <w:rPr>
                <w:rStyle w:val="Hyperlink"/>
                <w:lang w:val="bs-Latn-BA"/>
              </w:rPr>
              <w:t>Osnovne karakteristike</w:t>
            </w:r>
            <w:r>
              <w:tab/>
            </w:r>
            <w:r>
              <w:fldChar w:fldCharType="begin"/>
            </w:r>
            <w:r>
              <w:instrText xml:space="preserve"> PAGEREF _Toc511154445 \h </w:instrText>
            </w:r>
            <w:r>
              <w:fldChar w:fldCharType="separate"/>
            </w:r>
            <w:r>
              <w:t>28</w:t>
            </w:r>
            <w:r>
              <w:fldChar w:fldCharType="end"/>
            </w:r>
          </w:hyperlink>
        </w:p>
        <w:p w14:paraId="248CD937" w14:textId="77777777" w:rsidR="00E94ADE" w:rsidRDefault="00CC5052">
          <w:pPr>
            <w:pStyle w:val="TOC3"/>
            <w:tabs>
              <w:tab w:val="left" w:pos="1320"/>
              <w:tab w:val="right" w:leader="dot" w:pos="9350"/>
            </w:tabs>
            <w:rPr>
              <w:rFonts w:asciiTheme="minorHAnsi" w:eastAsiaTheme="minorEastAsia" w:hAnsiTheme="minorHAnsi"/>
              <w:sz w:val="22"/>
            </w:rPr>
          </w:pPr>
          <w:hyperlink w:anchor="_Toc511154446" w:history="1">
            <w:r>
              <w:rPr>
                <w:rStyle w:val="Hyperlink"/>
                <w:lang w:val="bs-Latn-BA"/>
              </w:rPr>
              <w:t>8.2.2</w:t>
            </w:r>
            <w:r>
              <w:rPr>
                <w:rFonts w:asciiTheme="minorHAnsi" w:eastAsiaTheme="minorEastAsia" w:hAnsiTheme="minorHAnsi"/>
                <w:sz w:val="22"/>
              </w:rPr>
              <w:tab/>
            </w:r>
            <w:r>
              <w:rPr>
                <w:rStyle w:val="Hyperlink"/>
                <w:lang w:val="bs-Latn-BA"/>
              </w:rPr>
              <w:t>Arhitektura</w:t>
            </w:r>
            <w:r>
              <w:tab/>
            </w:r>
            <w:r>
              <w:fldChar w:fldCharType="begin"/>
            </w:r>
            <w:r>
              <w:instrText xml:space="preserve"> PAGEREF _Toc511154446 \h </w:instrText>
            </w:r>
            <w:r>
              <w:fldChar w:fldCharType="separate"/>
            </w:r>
            <w:r>
              <w:t>28</w:t>
            </w:r>
            <w:r>
              <w:fldChar w:fldCharType="end"/>
            </w:r>
          </w:hyperlink>
        </w:p>
        <w:p w14:paraId="4A75D511" w14:textId="77777777" w:rsidR="00E94ADE" w:rsidRDefault="00CC5052">
          <w:pPr>
            <w:pStyle w:val="TOC3"/>
            <w:tabs>
              <w:tab w:val="left" w:pos="1320"/>
              <w:tab w:val="right" w:leader="dot" w:pos="9350"/>
            </w:tabs>
            <w:rPr>
              <w:rFonts w:asciiTheme="minorHAnsi" w:eastAsiaTheme="minorEastAsia" w:hAnsiTheme="minorHAnsi"/>
              <w:sz w:val="22"/>
            </w:rPr>
          </w:pPr>
          <w:hyperlink w:anchor="_Toc511154447" w:history="1">
            <w:r>
              <w:rPr>
                <w:rStyle w:val="Hyperlink"/>
                <w:lang w:val="bs-Latn-BA"/>
              </w:rPr>
              <w:t>8.2.3</w:t>
            </w:r>
            <w:r>
              <w:rPr>
                <w:rFonts w:asciiTheme="minorHAnsi" w:eastAsiaTheme="minorEastAsia" w:hAnsiTheme="minorHAnsi"/>
                <w:sz w:val="22"/>
              </w:rPr>
              <w:tab/>
            </w:r>
            <w:r>
              <w:rPr>
                <w:rStyle w:val="Hyperlink"/>
                <w:lang w:val="bs-Latn-BA"/>
              </w:rPr>
              <w:t>Provajder identiteta – IdP</w:t>
            </w:r>
            <w:r>
              <w:tab/>
            </w:r>
            <w:r>
              <w:fldChar w:fldCharType="begin"/>
            </w:r>
            <w:r>
              <w:instrText xml:space="preserve"> PAGEREF _Toc511154447 \h </w:instrText>
            </w:r>
            <w:r>
              <w:fldChar w:fldCharType="separate"/>
            </w:r>
            <w:r>
              <w:t>29</w:t>
            </w:r>
            <w:r>
              <w:fldChar w:fldCharType="end"/>
            </w:r>
          </w:hyperlink>
        </w:p>
        <w:p w14:paraId="257BCEF6" w14:textId="77777777" w:rsidR="00E94ADE" w:rsidRDefault="00CC5052">
          <w:pPr>
            <w:pStyle w:val="TOC3"/>
            <w:tabs>
              <w:tab w:val="left" w:pos="1320"/>
              <w:tab w:val="right" w:leader="dot" w:pos="9350"/>
            </w:tabs>
            <w:rPr>
              <w:rFonts w:asciiTheme="minorHAnsi" w:eastAsiaTheme="minorEastAsia" w:hAnsiTheme="minorHAnsi"/>
              <w:sz w:val="22"/>
            </w:rPr>
          </w:pPr>
          <w:hyperlink w:anchor="_Toc511154448" w:history="1">
            <w:r>
              <w:rPr>
                <w:rStyle w:val="Hyperlink"/>
                <w:lang w:val="bs-Latn-BA"/>
              </w:rPr>
              <w:t>8.2.4</w:t>
            </w:r>
            <w:r>
              <w:rPr>
                <w:rFonts w:asciiTheme="minorHAnsi" w:eastAsiaTheme="minorEastAsia" w:hAnsiTheme="minorHAnsi"/>
                <w:sz w:val="22"/>
              </w:rPr>
              <w:tab/>
            </w:r>
            <w:r>
              <w:rPr>
                <w:rStyle w:val="Hyperlink"/>
                <w:lang w:val="bs-Latn-BA"/>
              </w:rPr>
              <w:t>Servis provajder – SP</w:t>
            </w:r>
            <w:r>
              <w:tab/>
            </w:r>
            <w:r>
              <w:fldChar w:fldCharType="begin"/>
            </w:r>
            <w:r>
              <w:instrText xml:space="preserve"> PAGEREF _Toc511154448 \h </w:instrText>
            </w:r>
            <w:r>
              <w:fldChar w:fldCharType="separate"/>
            </w:r>
            <w:r>
              <w:t>30</w:t>
            </w:r>
            <w:r>
              <w:fldChar w:fldCharType="end"/>
            </w:r>
          </w:hyperlink>
        </w:p>
        <w:p w14:paraId="19BF686B" w14:textId="77777777" w:rsidR="00E94ADE" w:rsidRDefault="00CC5052">
          <w:pPr>
            <w:pStyle w:val="TOC2"/>
            <w:rPr>
              <w:rFonts w:asciiTheme="minorHAnsi" w:eastAsiaTheme="minorEastAsia" w:hAnsiTheme="minorHAnsi"/>
              <w:sz w:val="22"/>
            </w:rPr>
          </w:pPr>
          <w:hyperlink w:anchor="_Toc511154449" w:history="1">
            <w:r>
              <w:rPr>
                <w:rStyle w:val="Hyperlink"/>
                <w:lang w:val="bs-Latn-BA"/>
              </w:rPr>
              <w:t>8.3</w:t>
            </w:r>
            <w:r>
              <w:rPr>
                <w:rFonts w:asciiTheme="minorHAnsi" w:eastAsiaTheme="minorEastAsia" w:hAnsiTheme="minorHAnsi"/>
                <w:sz w:val="22"/>
              </w:rPr>
              <w:tab/>
            </w:r>
            <w:r>
              <w:rPr>
                <w:rStyle w:val="Hyperlink"/>
                <w:lang w:val="bs-Latn-BA"/>
              </w:rPr>
              <w:t>WSO2 Identity Server</w:t>
            </w:r>
            <w:r>
              <w:tab/>
            </w:r>
            <w:r>
              <w:fldChar w:fldCharType="begin"/>
            </w:r>
            <w:r>
              <w:instrText xml:space="preserve"> PAGEREF _Toc511154449 \h </w:instrText>
            </w:r>
            <w:r>
              <w:fldChar w:fldCharType="separate"/>
            </w:r>
            <w:r>
              <w:t>31</w:t>
            </w:r>
            <w:r>
              <w:fldChar w:fldCharType="end"/>
            </w:r>
          </w:hyperlink>
        </w:p>
        <w:p w14:paraId="5F159B6C" w14:textId="77777777" w:rsidR="00E94ADE" w:rsidRDefault="00CC5052">
          <w:pPr>
            <w:pStyle w:val="TOC3"/>
            <w:tabs>
              <w:tab w:val="left" w:pos="1320"/>
              <w:tab w:val="right" w:leader="dot" w:pos="9350"/>
            </w:tabs>
            <w:rPr>
              <w:rFonts w:asciiTheme="minorHAnsi" w:eastAsiaTheme="minorEastAsia" w:hAnsiTheme="minorHAnsi"/>
              <w:sz w:val="22"/>
            </w:rPr>
          </w:pPr>
          <w:hyperlink w:anchor="_Toc511154450" w:history="1">
            <w:r>
              <w:rPr>
                <w:rStyle w:val="Hyperlink"/>
                <w:lang w:val="bs-Latn-BA"/>
              </w:rPr>
              <w:t>8.3.1</w:t>
            </w:r>
            <w:r>
              <w:rPr>
                <w:rFonts w:asciiTheme="minorHAnsi" w:eastAsiaTheme="minorEastAsia" w:hAnsiTheme="minorHAnsi"/>
                <w:sz w:val="22"/>
              </w:rPr>
              <w:tab/>
            </w:r>
            <w:r>
              <w:rPr>
                <w:rStyle w:val="Hyperlink"/>
                <w:lang w:val="bs-Latn-BA"/>
              </w:rPr>
              <w:t>Osnovne karakteristike</w:t>
            </w:r>
            <w:r>
              <w:tab/>
            </w:r>
            <w:r>
              <w:fldChar w:fldCharType="begin"/>
            </w:r>
            <w:r>
              <w:instrText xml:space="preserve"> PAGEREF _Toc511154450 \h </w:instrText>
            </w:r>
            <w:r>
              <w:fldChar w:fldCharType="separate"/>
            </w:r>
            <w:r>
              <w:t>31</w:t>
            </w:r>
            <w:r>
              <w:fldChar w:fldCharType="end"/>
            </w:r>
          </w:hyperlink>
        </w:p>
        <w:p w14:paraId="5AF8742C" w14:textId="77777777" w:rsidR="00E94ADE" w:rsidRDefault="00CC5052">
          <w:pPr>
            <w:pStyle w:val="TOC3"/>
            <w:tabs>
              <w:tab w:val="left" w:pos="1320"/>
              <w:tab w:val="right" w:leader="dot" w:pos="9350"/>
            </w:tabs>
            <w:rPr>
              <w:rFonts w:asciiTheme="minorHAnsi" w:eastAsiaTheme="minorEastAsia" w:hAnsiTheme="minorHAnsi"/>
              <w:sz w:val="22"/>
            </w:rPr>
          </w:pPr>
          <w:hyperlink w:anchor="_Toc511154451" w:history="1">
            <w:r>
              <w:rPr>
                <w:rStyle w:val="Hyperlink"/>
                <w:lang w:val="bs-Latn-BA"/>
              </w:rPr>
              <w:t>8.3.2</w:t>
            </w:r>
            <w:r>
              <w:rPr>
                <w:rFonts w:asciiTheme="minorHAnsi" w:eastAsiaTheme="minorEastAsia" w:hAnsiTheme="minorHAnsi"/>
                <w:sz w:val="22"/>
              </w:rPr>
              <w:tab/>
            </w:r>
            <w:r>
              <w:rPr>
                <w:rStyle w:val="Hyperlink"/>
                <w:lang w:val="bs-Latn-BA"/>
              </w:rPr>
              <w:t>Arhitektura</w:t>
            </w:r>
            <w:r>
              <w:tab/>
            </w:r>
            <w:r>
              <w:fldChar w:fldCharType="begin"/>
            </w:r>
            <w:r>
              <w:instrText xml:space="preserve"> PAGEREF _Toc511154451 \h </w:instrText>
            </w:r>
            <w:r>
              <w:fldChar w:fldCharType="separate"/>
            </w:r>
            <w:r>
              <w:t>32</w:t>
            </w:r>
            <w:r>
              <w:fldChar w:fldCharType="end"/>
            </w:r>
          </w:hyperlink>
        </w:p>
        <w:p w14:paraId="088D9215" w14:textId="77777777" w:rsidR="00E94ADE" w:rsidRDefault="00CC5052">
          <w:pPr>
            <w:pStyle w:val="TOC3"/>
            <w:tabs>
              <w:tab w:val="left" w:pos="1320"/>
              <w:tab w:val="right" w:leader="dot" w:pos="9350"/>
            </w:tabs>
            <w:rPr>
              <w:rFonts w:asciiTheme="minorHAnsi" w:eastAsiaTheme="minorEastAsia" w:hAnsiTheme="minorHAnsi"/>
              <w:sz w:val="22"/>
            </w:rPr>
          </w:pPr>
          <w:hyperlink w:anchor="_Toc511154452" w:history="1">
            <w:r>
              <w:rPr>
                <w:rStyle w:val="Hyperlink"/>
                <w:lang w:val="bs-Latn-BA"/>
              </w:rPr>
              <w:t>8.3.3</w:t>
            </w:r>
            <w:r>
              <w:rPr>
                <w:rFonts w:asciiTheme="minorHAnsi" w:eastAsiaTheme="minorEastAsia" w:hAnsiTheme="minorHAnsi"/>
                <w:sz w:val="22"/>
              </w:rPr>
              <w:tab/>
            </w:r>
            <w:r>
              <w:rPr>
                <w:rStyle w:val="Hyperlink"/>
                <w:lang w:val="bs-Latn-BA"/>
              </w:rPr>
              <w:t>Servis provajder – SP</w:t>
            </w:r>
            <w:r>
              <w:tab/>
            </w:r>
            <w:r>
              <w:fldChar w:fldCharType="begin"/>
            </w:r>
            <w:r>
              <w:instrText xml:space="preserve"> PAGEREF _Toc511154452 \h </w:instrText>
            </w:r>
            <w:r>
              <w:fldChar w:fldCharType="separate"/>
            </w:r>
            <w:r>
              <w:t>34</w:t>
            </w:r>
            <w:r>
              <w:fldChar w:fldCharType="end"/>
            </w:r>
          </w:hyperlink>
        </w:p>
        <w:p w14:paraId="3A29D7CB" w14:textId="77777777" w:rsidR="00E94ADE" w:rsidRDefault="00CC5052">
          <w:pPr>
            <w:pStyle w:val="TOC3"/>
            <w:tabs>
              <w:tab w:val="left" w:pos="1320"/>
              <w:tab w:val="right" w:leader="dot" w:pos="9350"/>
            </w:tabs>
            <w:rPr>
              <w:rFonts w:asciiTheme="minorHAnsi" w:eastAsiaTheme="minorEastAsia" w:hAnsiTheme="minorHAnsi"/>
              <w:sz w:val="22"/>
            </w:rPr>
          </w:pPr>
          <w:hyperlink w:anchor="_Toc511154453" w:history="1">
            <w:r>
              <w:rPr>
                <w:rStyle w:val="Hyperlink"/>
                <w:lang w:val="bs-Latn-BA"/>
              </w:rPr>
              <w:t>8.3.4</w:t>
            </w:r>
            <w:r>
              <w:rPr>
                <w:rFonts w:asciiTheme="minorHAnsi" w:eastAsiaTheme="minorEastAsia" w:hAnsiTheme="minorHAnsi"/>
                <w:sz w:val="22"/>
              </w:rPr>
              <w:tab/>
            </w:r>
            <w:r>
              <w:rPr>
                <w:rStyle w:val="Hyperlink"/>
                <w:lang w:val="bs-Latn-BA"/>
              </w:rPr>
              <w:t>Protokoli</w:t>
            </w:r>
            <w:r>
              <w:tab/>
            </w:r>
            <w:r>
              <w:fldChar w:fldCharType="begin"/>
            </w:r>
            <w:r>
              <w:instrText xml:space="preserve"> PAGEREF _Toc511154453 \h </w:instrText>
            </w:r>
            <w:r>
              <w:fldChar w:fldCharType="separate"/>
            </w:r>
            <w:r>
              <w:t>34</w:t>
            </w:r>
            <w:r>
              <w:fldChar w:fldCharType="end"/>
            </w:r>
          </w:hyperlink>
        </w:p>
        <w:p w14:paraId="72484802" w14:textId="77777777" w:rsidR="00E94ADE" w:rsidRDefault="00CC5052">
          <w:pPr>
            <w:pStyle w:val="TOC1"/>
            <w:rPr>
              <w:rFonts w:asciiTheme="minorHAnsi" w:eastAsiaTheme="minorEastAsia" w:hAnsiTheme="minorHAnsi"/>
              <w:sz w:val="22"/>
            </w:rPr>
          </w:pPr>
          <w:hyperlink w:anchor="_Toc511154454" w:history="1">
            <w:r>
              <w:rPr>
                <w:rStyle w:val="Hyperlink"/>
                <w:lang w:val="bs-Latn-BA"/>
              </w:rPr>
              <w:t>9.</w:t>
            </w:r>
            <w:r>
              <w:rPr>
                <w:rFonts w:asciiTheme="minorHAnsi" w:eastAsiaTheme="minorEastAsia" w:hAnsiTheme="minorHAnsi"/>
                <w:sz w:val="22"/>
              </w:rPr>
              <w:tab/>
            </w:r>
            <w:r>
              <w:rPr>
                <w:rStyle w:val="Hyperlink"/>
                <w:lang w:val="bs-Latn-BA"/>
              </w:rPr>
              <w:t>IZBOR STRATEGIJE ZA REALIZACIJU SSO SERVERA</w:t>
            </w:r>
            <w:r>
              <w:tab/>
            </w:r>
            <w:r>
              <w:fldChar w:fldCharType="begin"/>
            </w:r>
            <w:r>
              <w:instrText xml:space="preserve"> PAGEREF _Toc511154454 \h </w:instrText>
            </w:r>
            <w:r>
              <w:fldChar w:fldCharType="separate"/>
            </w:r>
            <w:r>
              <w:t>35</w:t>
            </w:r>
            <w:r>
              <w:fldChar w:fldCharType="end"/>
            </w:r>
          </w:hyperlink>
        </w:p>
        <w:p w14:paraId="59FF5695" w14:textId="77777777" w:rsidR="00E94ADE" w:rsidRDefault="00CC5052">
          <w:pPr>
            <w:pStyle w:val="TOC2"/>
            <w:rPr>
              <w:rFonts w:asciiTheme="minorHAnsi" w:eastAsiaTheme="minorEastAsia" w:hAnsiTheme="minorHAnsi"/>
              <w:sz w:val="22"/>
            </w:rPr>
          </w:pPr>
          <w:hyperlink w:anchor="_Toc511154455" w:history="1">
            <w:r>
              <w:rPr>
                <w:rStyle w:val="Hyperlink"/>
                <w:lang w:val="bs-Latn-BA"/>
              </w:rPr>
              <w:t>9.1</w:t>
            </w:r>
            <w:r>
              <w:rPr>
                <w:rFonts w:asciiTheme="minorHAnsi" w:eastAsiaTheme="minorEastAsia" w:hAnsiTheme="minorHAnsi"/>
                <w:sz w:val="22"/>
              </w:rPr>
              <w:tab/>
            </w:r>
            <w:r>
              <w:rPr>
                <w:rStyle w:val="Hyperlink"/>
                <w:lang w:val="bs-Latn-BA"/>
              </w:rPr>
              <w:t>SAML 2.0</w:t>
            </w:r>
            <w:r>
              <w:tab/>
            </w:r>
            <w:r>
              <w:fldChar w:fldCharType="begin"/>
            </w:r>
            <w:r>
              <w:instrText xml:space="preserve"> PAGEREF _Toc511154455 \h </w:instrText>
            </w:r>
            <w:r>
              <w:fldChar w:fldCharType="separate"/>
            </w:r>
            <w:r>
              <w:t>35</w:t>
            </w:r>
            <w:r>
              <w:fldChar w:fldCharType="end"/>
            </w:r>
          </w:hyperlink>
        </w:p>
        <w:p w14:paraId="33A974A9" w14:textId="77777777" w:rsidR="00E94ADE" w:rsidRDefault="00CC5052">
          <w:pPr>
            <w:pStyle w:val="TOC3"/>
            <w:tabs>
              <w:tab w:val="left" w:pos="1320"/>
              <w:tab w:val="right" w:leader="dot" w:pos="9350"/>
            </w:tabs>
            <w:rPr>
              <w:rFonts w:asciiTheme="minorHAnsi" w:eastAsiaTheme="minorEastAsia" w:hAnsiTheme="minorHAnsi"/>
              <w:sz w:val="22"/>
            </w:rPr>
          </w:pPr>
          <w:hyperlink w:anchor="_Toc511154456" w:history="1">
            <w:r>
              <w:rPr>
                <w:rStyle w:val="Hyperlink"/>
                <w:lang w:val="bs-Latn-BA"/>
              </w:rPr>
              <w:t>9.1.1</w:t>
            </w:r>
            <w:r>
              <w:rPr>
                <w:rFonts w:asciiTheme="minorHAnsi" w:eastAsiaTheme="minorEastAsia" w:hAnsiTheme="minorHAnsi"/>
                <w:sz w:val="22"/>
              </w:rPr>
              <w:tab/>
            </w:r>
            <w:r>
              <w:rPr>
                <w:rStyle w:val="Hyperlink"/>
                <w:lang w:val="bs-Latn-BA"/>
              </w:rPr>
              <w:t>SAML ograničenja</w:t>
            </w:r>
            <w:r>
              <w:tab/>
            </w:r>
            <w:r>
              <w:fldChar w:fldCharType="begin"/>
            </w:r>
            <w:r>
              <w:instrText xml:space="preserve"> PAGEREF _Toc511154456 \h </w:instrText>
            </w:r>
            <w:r>
              <w:fldChar w:fldCharType="separate"/>
            </w:r>
            <w:r>
              <w:t>37</w:t>
            </w:r>
            <w:r>
              <w:fldChar w:fldCharType="end"/>
            </w:r>
          </w:hyperlink>
        </w:p>
        <w:p w14:paraId="06ED4BC5" w14:textId="77777777" w:rsidR="00E94ADE" w:rsidRDefault="00CC5052">
          <w:pPr>
            <w:pStyle w:val="TOC3"/>
            <w:tabs>
              <w:tab w:val="left" w:pos="1320"/>
              <w:tab w:val="right" w:leader="dot" w:pos="9350"/>
            </w:tabs>
            <w:rPr>
              <w:rFonts w:asciiTheme="minorHAnsi" w:eastAsiaTheme="minorEastAsia" w:hAnsiTheme="minorHAnsi"/>
              <w:sz w:val="22"/>
            </w:rPr>
          </w:pPr>
          <w:hyperlink w:anchor="_Toc511154457" w:history="1">
            <w:r>
              <w:rPr>
                <w:rStyle w:val="Hyperlink"/>
                <w:lang w:val="bs-Latn-BA"/>
              </w:rPr>
              <w:t>9.1.2</w:t>
            </w:r>
            <w:r>
              <w:rPr>
                <w:rFonts w:asciiTheme="minorHAnsi" w:eastAsiaTheme="minorEastAsia" w:hAnsiTheme="minorHAnsi"/>
                <w:sz w:val="22"/>
              </w:rPr>
              <w:tab/>
            </w:r>
            <w:r>
              <w:rPr>
                <w:rStyle w:val="Hyperlink"/>
                <w:lang w:val="bs-Latn-BA"/>
              </w:rPr>
              <w:t>Zaobilazno rješenje SAML HTTP POST uvezivanja</w:t>
            </w:r>
            <w:r>
              <w:tab/>
            </w:r>
            <w:r>
              <w:fldChar w:fldCharType="begin"/>
            </w:r>
            <w:r>
              <w:instrText xml:space="preserve"> PAGEREF _Toc511154457 \h </w:instrText>
            </w:r>
            <w:r>
              <w:fldChar w:fldCharType="separate"/>
            </w:r>
            <w:r>
              <w:t>38</w:t>
            </w:r>
            <w:r>
              <w:fldChar w:fldCharType="end"/>
            </w:r>
          </w:hyperlink>
        </w:p>
        <w:p w14:paraId="588065E9" w14:textId="77777777" w:rsidR="00E94ADE" w:rsidRDefault="00CC5052">
          <w:pPr>
            <w:pStyle w:val="TOC2"/>
            <w:rPr>
              <w:rFonts w:asciiTheme="minorHAnsi" w:eastAsiaTheme="minorEastAsia" w:hAnsiTheme="minorHAnsi"/>
              <w:sz w:val="22"/>
            </w:rPr>
          </w:pPr>
          <w:hyperlink w:anchor="_Toc511154458" w:history="1">
            <w:r>
              <w:rPr>
                <w:rStyle w:val="Hyperlink"/>
                <w:lang w:val="bs-Latn-BA"/>
              </w:rPr>
              <w:t>9.2</w:t>
            </w:r>
            <w:r>
              <w:rPr>
                <w:rFonts w:asciiTheme="minorHAnsi" w:eastAsiaTheme="minorEastAsia" w:hAnsiTheme="minorHAnsi"/>
                <w:sz w:val="22"/>
              </w:rPr>
              <w:tab/>
            </w:r>
            <w:r>
              <w:rPr>
                <w:rStyle w:val="Hyperlink"/>
                <w:lang w:val="bs-Latn-BA"/>
              </w:rPr>
              <w:t>OAuth 2.0</w:t>
            </w:r>
            <w:r>
              <w:tab/>
            </w:r>
            <w:r>
              <w:fldChar w:fldCharType="begin"/>
            </w:r>
            <w:r>
              <w:instrText xml:space="preserve"> PAGEREF _Toc511154458 \h </w:instrText>
            </w:r>
            <w:r>
              <w:fldChar w:fldCharType="separate"/>
            </w:r>
            <w:r>
              <w:t>38</w:t>
            </w:r>
            <w:r>
              <w:fldChar w:fldCharType="end"/>
            </w:r>
          </w:hyperlink>
        </w:p>
        <w:p w14:paraId="50D26EF7" w14:textId="77777777" w:rsidR="00E94ADE" w:rsidRDefault="00CC5052">
          <w:pPr>
            <w:pStyle w:val="TOC3"/>
            <w:tabs>
              <w:tab w:val="left" w:pos="1320"/>
              <w:tab w:val="right" w:leader="dot" w:pos="9350"/>
            </w:tabs>
            <w:rPr>
              <w:rFonts w:asciiTheme="minorHAnsi" w:eastAsiaTheme="minorEastAsia" w:hAnsiTheme="minorHAnsi"/>
              <w:sz w:val="22"/>
            </w:rPr>
          </w:pPr>
          <w:hyperlink w:anchor="_Toc511154459" w:history="1">
            <w:r>
              <w:rPr>
                <w:rStyle w:val="Hyperlink"/>
                <w:lang w:val="bs-Latn-BA"/>
              </w:rPr>
              <w:t>9.2.1</w:t>
            </w:r>
            <w:r>
              <w:rPr>
                <w:rFonts w:asciiTheme="minorHAnsi" w:eastAsiaTheme="minorEastAsia" w:hAnsiTheme="minorHAnsi"/>
                <w:sz w:val="22"/>
              </w:rPr>
              <w:tab/>
            </w:r>
            <w:r>
              <w:rPr>
                <w:rStyle w:val="Hyperlink"/>
                <w:lang w:val="bs-Latn-BA"/>
              </w:rPr>
              <w:t>OAuth2 nedostaci</w:t>
            </w:r>
            <w:r>
              <w:tab/>
            </w:r>
            <w:r>
              <w:fldChar w:fldCharType="begin"/>
            </w:r>
            <w:r>
              <w:instrText xml:space="preserve"> PAGEREF _Toc511154459 \h </w:instrText>
            </w:r>
            <w:r>
              <w:fldChar w:fldCharType="separate"/>
            </w:r>
            <w:r>
              <w:t>40</w:t>
            </w:r>
            <w:r>
              <w:fldChar w:fldCharType="end"/>
            </w:r>
          </w:hyperlink>
        </w:p>
        <w:p w14:paraId="33F7D2F9" w14:textId="77777777" w:rsidR="00E94ADE" w:rsidRDefault="00CC5052">
          <w:pPr>
            <w:pStyle w:val="TOC2"/>
            <w:rPr>
              <w:rFonts w:asciiTheme="minorHAnsi" w:eastAsiaTheme="minorEastAsia" w:hAnsiTheme="minorHAnsi"/>
              <w:sz w:val="22"/>
            </w:rPr>
          </w:pPr>
          <w:hyperlink w:anchor="_Toc511154460" w:history="1">
            <w:r>
              <w:rPr>
                <w:rStyle w:val="Hyperlink"/>
                <w:lang w:val="bs-Latn-BA"/>
              </w:rPr>
              <w:t>9.3</w:t>
            </w:r>
            <w:r>
              <w:rPr>
                <w:rFonts w:asciiTheme="minorHAnsi" w:eastAsiaTheme="minorEastAsia" w:hAnsiTheme="minorHAnsi"/>
                <w:sz w:val="22"/>
              </w:rPr>
              <w:tab/>
            </w:r>
            <w:r>
              <w:rPr>
                <w:rStyle w:val="Hyperlink"/>
                <w:lang w:val="bs-Latn-BA"/>
              </w:rPr>
              <w:t>Rezime – SAML vs. OAuth2</w:t>
            </w:r>
            <w:r>
              <w:tab/>
            </w:r>
            <w:r>
              <w:fldChar w:fldCharType="begin"/>
            </w:r>
            <w:r>
              <w:instrText xml:space="preserve"> PAGEREF _Toc511154460 \h </w:instrText>
            </w:r>
            <w:r>
              <w:fldChar w:fldCharType="separate"/>
            </w:r>
            <w:r>
              <w:t>40</w:t>
            </w:r>
            <w:r>
              <w:fldChar w:fldCharType="end"/>
            </w:r>
          </w:hyperlink>
        </w:p>
        <w:p w14:paraId="45655ABF" w14:textId="77777777" w:rsidR="00E94ADE" w:rsidRDefault="00CC5052">
          <w:pPr>
            <w:pStyle w:val="TOC1"/>
            <w:rPr>
              <w:rFonts w:asciiTheme="minorHAnsi" w:eastAsiaTheme="minorEastAsia" w:hAnsiTheme="minorHAnsi"/>
              <w:sz w:val="22"/>
            </w:rPr>
          </w:pPr>
          <w:hyperlink w:anchor="_Toc511154461" w:history="1">
            <w:r>
              <w:rPr>
                <w:rStyle w:val="Hyperlink"/>
                <w:lang w:val="bs-Latn-BA"/>
              </w:rPr>
              <w:t>10.</w:t>
            </w:r>
            <w:r>
              <w:rPr>
                <w:rFonts w:asciiTheme="minorHAnsi" w:eastAsiaTheme="minorEastAsia" w:hAnsiTheme="minorHAnsi"/>
                <w:sz w:val="22"/>
              </w:rPr>
              <w:tab/>
            </w:r>
            <w:r>
              <w:rPr>
                <w:rStyle w:val="Hyperlink"/>
                <w:lang w:val="bs-Latn-BA"/>
              </w:rPr>
              <w:t>IMPLEMENTACIJA SSO SERVERA</w:t>
            </w:r>
            <w:r>
              <w:tab/>
            </w:r>
            <w:r>
              <w:fldChar w:fldCharType="begin"/>
            </w:r>
            <w:r>
              <w:instrText xml:space="preserve"> PAGEREF _Toc511154461 \h </w:instrText>
            </w:r>
            <w:r>
              <w:fldChar w:fldCharType="separate"/>
            </w:r>
            <w:r>
              <w:t>42</w:t>
            </w:r>
            <w:r>
              <w:fldChar w:fldCharType="end"/>
            </w:r>
          </w:hyperlink>
        </w:p>
        <w:p w14:paraId="5C572561" w14:textId="77777777" w:rsidR="00E94ADE" w:rsidRDefault="00CC5052">
          <w:pPr>
            <w:pStyle w:val="TOC2"/>
            <w:rPr>
              <w:rFonts w:asciiTheme="minorHAnsi" w:eastAsiaTheme="minorEastAsia" w:hAnsiTheme="minorHAnsi"/>
              <w:sz w:val="22"/>
            </w:rPr>
          </w:pPr>
          <w:hyperlink w:anchor="_Toc511154462" w:history="1">
            <w:r>
              <w:rPr>
                <w:rStyle w:val="Hyperlink"/>
                <w:lang w:val="bs-Latn-BA"/>
              </w:rPr>
              <w:t>10.1</w:t>
            </w:r>
            <w:r>
              <w:rPr>
                <w:rFonts w:asciiTheme="minorHAnsi" w:eastAsiaTheme="minorEastAsia" w:hAnsiTheme="minorHAnsi"/>
                <w:sz w:val="22"/>
              </w:rPr>
              <w:tab/>
            </w:r>
            <w:r>
              <w:rPr>
                <w:rStyle w:val="Hyperlink"/>
                <w:lang w:val="bs-Latn-BA"/>
              </w:rPr>
              <w:t>SAML 2.0 Web Browser SSO profil</w:t>
            </w:r>
            <w:r>
              <w:tab/>
            </w:r>
            <w:r>
              <w:fldChar w:fldCharType="begin"/>
            </w:r>
            <w:r>
              <w:instrText xml:space="preserve"> PAGEREF _Toc511154462 \h </w:instrText>
            </w:r>
            <w:r>
              <w:fldChar w:fldCharType="separate"/>
            </w:r>
            <w:r>
              <w:t>44</w:t>
            </w:r>
            <w:r>
              <w:fldChar w:fldCharType="end"/>
            </w:r>
          </w:hyperlink>
        </w:p>
        <w:p w14:paraId="1641EBD5" w14:textId="77777777" w:rsidR="00E94ADE" w:rsidRDefault="00CC5052">
          <w:pPr>
            <w:pStyle w:val="TOC2"/>
            <w:rPr>
              <w:rFonts w:asciiTheme="minorHAnsi" w:eastAsiaTheme="minorEastAsia" w:hAnsiTheme="minorHAnsi"/>
              <w:sz w:val="22"/>
            </w:rPr>
          </w:pPr>
          <w:hyperlink w:anchor="_Toc511154463" w:history="1">
            <w:r>
              <w:rPr>
                <w:rStyle w:val="Hyperlink"/>
                <w:lang w:val="bs-Latn-BA"/>
              </w:rPr>
              <w:t>10.2</w:t>
            </w:r>
            <w:r>
              <w:rPr>
                <w:rFonts w:asciiTheme="minorHAnsi" w:eastAsiaTheme="minorEastAsia" w:hAnsiTheme="minorHAnsi"/>
                <w:sz w:val="22"/>
              </w:rPr>
              <w:tab/>
            </w:r>
            <w:r>
              <w:rPr>
                <w:rStyle w:val="Hyperlink"/>
                <w:lang w:val="bs-Latn-BA"/>
              </w:rPr>
              <w:t>Arhitektura i način funkcionisanja</w:t>
            </w:r>
            <w:r>
              <w:tab/>
            </w:r>
            <w:r>
              <w:fldChar w:fldCharType="begin"/>
            </w:r>
            <w:r>
              <w:instrText xml:space="preserve"> PAGEREF _Toc511154463 \h </w:instrText>
            </w:r>
            <w:r>
              <w:fldChar w:fldCharType="separate"/>
            </w:r>
            <w:r>
              <w:t>48</w:t>
            </w:r>
            <w:r>
              <w:fldChar w:fldCharType="end"/>
            </w:r>
          </w:hyperlink>
        </w:p>
        <w:p w14:paraId="7A010BF0" w14:textId="77777777" w:rsidR="00E94ADE" w:rsidRDefault="00CC5052">
          <w:pPr>
            <w:pStyle w:val="TOC1"/>
            <w:rPr>
              <w:rFonts w:asciiTheme="minorHAnsi" w:eastAsiaTheme="minorEastAsia" w:hAnsiTheme="minorHAnsi"/>
              <w:sz w:val="22"/>
            </w:rPr>
          </w:pPr>
          <w:hyperlink w:anchor="_Toc511154464" w:history="1">
            <w:r>
              <w:rPr>
                <w:rStyle w:val="Hyperlink"/>
                <w:lang w:val="bs-Latn-BA"/>
              </w:rPr>
              <w:t>11.</w:t>
            </w:r>
            <w:r>
              <w:rPr>
                <w:rFonts w:asciiTheme="minorHAnsi" w:eastAsiaTheme="minorEastAsia" w:hAnsiTheme="minorHAnsi"/>
                <w:sz w:val="22"/>
              </w:rPr>
              <w:tab/>
            </w:r>
            <w:r>
              <w:rPr>
                <w:rStyle w:val="Hyperlink"/>
                <w:lang w:val="bs-Latn-BA"/>
              </w:rPr>
              <w:t>UPOREDNA ANALIZA SSO RJEŠENJA</w:t>
            </w:r>
            <w:r>
              <w:tab/>
            </w:r>
            <w:r>
              <w:fldChar w:fldCharType="begin"/>
            </w:r>
            <w:r>
              <w:instrText xml:space="preserve"> PAGEREF _Toc511154464 \h </w:instrText>
            </w:r>
            <w:r>
              <w:fldChar w:fldCharType="separate"/>
            </w:r>
            <w:r>
              <w:t>52</w:t>
            </w:r>
            <w:r>
              <w:fldChar w:fldCharType="end"/>
            </w:r>
          </w:hyperlink>
        </w:p>
        <w:p w14:paraId="1533F3EC" w14:textId="77777777" w:rsidR="00E94ADE" w:rsidRDefault="00CC5052">
          <w:pPr>
            <w:pStyle w:val="TOC1"/>
            <w:rPr>
              <w:rFonts w:asciiTheme="minorHAnsi" w:eastAsiaTheme="minorEastAsia" w:hAnsiTheme="minorHAnsi"/>
              <w:sz w:val="22"/>
            </w:rPr>
          </w:pPr>
          <w:hyperlink w:anchor="_Toc511154465" w:history="1">
            <w:r>
              <w:rPr>
                <w:rStyle w:val="Hyperlink"/>
                <w:lang w:val="bs-Latn-BA"/>
              </w:rPr>
              <w:t>12.</w:t>
            </w:r>
            <w:r>
              <w:rPr>
                <w:rFonts w:asciiTheme="minorHAnsi" w:eastAsiaTheme="minorEastAsia" w:hAnsiTheme="minorHAnsi"/>
                <w:sz w:val="22"/>
              </w:rPr>
              <w:tab/>
            </w:r>
            <w:r>
              <w:rPr>
                <w:rStyle w:val="Hyperlink"/>
                <w:lang w:val="bs-Latn-BA"/>
              </w:rPr>
              <w:t>ZAKLJUČAK</w:t>
            </w:r>
            <w:r>
              <w:tab/>
            </w:r>
            <w:r>
              <w:fldChar w:fldCharType="begin"/>
            </w:r>
            <w:r>
              <w:instrText xml:space="preserve"> PAGEREF _Toc511154465 \h </w:instrText>
            </w:r>
            <w:r>
              <w:fldChar w:fldCharType="separate"/>
            </w:r>
            <w:r>
              <w:t>54</w:t>
            </w:r>
            <w:r>
              <w:fldChar w:fldCharType="end"/>
            </w:r>
          </w:hyperlink>
        </w:p>
        <w:p w14:paraId="0521506C" w14:textId="77777777" w:rsidR="00E94ADE" w:rsidRDefault="00CC5052">
          <w:pPr>
            <w:pStyle w:val="TOC1"/>
            <w:rPr>
              <w:rFonts w:asciiTheme="minorHAnsi" w:eastAsiaTheme="minorEastAsia" w:hAnsiTheme="minorHAnsi"/>
              <w:sz w:val="22"/>
            </w:rPr>
          </w:pPr>
          <w:hyperlink w:anchor="_Toc511154466" w:history="1">
            <w:r>
              <w:rPr>
                <w:rStyle w:val="Hyperlink"/>
                <w:lang w:val="bs-Latn-BA"/>
              </w:rPr>
              <w:t>13.</w:t>
            </w:r>
            <w:r>
              <w:rPr>
                <w:rFonts w:asciiTheme="minorHAnsi" w:eastAsiaTheme="minorEastAsia" w:hAnsiTheme="minorHAnsi"/>
                <w:sz w:val="22"/>
              </w:rPr>
              <w:tab/>
            </w:r>
            <w:r>
              <w:rPr>
                <w:rStyle w:val="Hyperlink"/>
                <w:lang w:val="bs-Latn-BA"/>
              </w:rPr>
              <w:t>LITERATURA</w:t>
            </w:r>
            <w:r>
              <w:tab/>
            </w:r>
            <w:r>
              <w:fldChar w:fldCharType="begin"/>
            </w:r>
            <w:r>
              <w:instrText xml:space="preserve"> PAGEREF _Toc511154466 \h </w:instrText>
            </w:r>
            <w:r>
              <w:fldChar w:fldCharType="separate"/>
            </w:r>
            <w:r>
              <w:t>55</w:t>
            </w:r>
            <w:r>
              <w:fldChar w:fldCharType="end"/>
            </w:r>
          </w:hyperlink>
        </w:p>
        <w:p w14:paraId="6A16EEBD" w14:textId="77777777" w:rsidR="00E94ADE" w:rsidRDefault="00CC5052">
          <w:pPr>
            <w:tabs>
              <w:tab w:val="right" w:pos="9360"/>
            </w:tabs>
            <w:spacing w:line="240" w:lineRule="auto"/>
            <w:jc w:val="both"/>
            <w:rPr>
              <w:b/>
              <w:bCs/>
              <w:lang w:val="bs-Latn-BA"/>
            </w:rPr>
            <w:sectPr w:rsidR="00E94ADE">
              <w:footerReference w:type="default" r:id="rId10"/>
              <w:pgSz w:w="12240" w:h="15840"/>
              <w:pgMar w:top="1440" w:right="1440" w:bottom="1440" w:left="1440" w:header="720" w:footer="720" w:gutter="0"/>
              <w:cols w:space="720"/>
              <w:docGrid w:linePitch="360"/>
            </w:sectPr>
          </w:pPr>
          <w:r>
            <w:rPr>
              <w:b/>
              <w:bCs/>
              <w:lang w:val="bs-Latn-BA"/>
            </w:rPr>
            <w:fldChar w:fldCharType="end"/>
          </w:r>
          <w:commentRangeEnd w:id="1"/>
          <w:r w:rsidR="007F34CA">
            <w:rPr>
              <w:rStyle w:val="CommentReference"/>
            </w:rPr>
            <w:commentReference w:id="1"/>
          </w:r>
        </w:p>
      </w:sdtContent>
    </w:sdt>
    <w:p w14:paraId="0CD1A8A6" w14:textId="77777777" w:rsidR="00E94ADE" w:rsidRDefault="00CC5052">
      <w:pPr>
        <w:pStyle w:val="Heading1"/>
        <w:spacing w:line="240" w:lineRule="auto"/>
        <w:jc w:val="both"/>
        <w:rPr>
          <w:lang w:val="bs-Latn-BA"/>
        </w:rPr>
      </w:pPr>
      <w:bookmarkStart w:id="2" w:name="_Toc511154413"/>
      <w:r>
        <w:rPr>
          <w:lang w:val="bs-Latn-BA"/>
        </w:rPr>
        <w:lastRenderedPageBreak/>
        <w:t>UVOD</w:t>
      </w:r>
      <w:bookmarkEnd w:id="2"/>
    </w:p>
    <w:p w14:paraId="623F8F91" w14:textId="77777777" w:rsidR="00E94ADE" w:rsidRDefault="00E94ADE">
      <w:pPr>
        <w:spacing w:line="240" w:lineRule="auto"/>
        <w:jc w:val="both"/>
        <w:rPr>
          <w:lang w:val="bs-Latn-BA"/>
        </w:rPr>
      </w:pPr>
    </w:p>
    <w:p w14:paraId="3B738E69" w14:textId="77777777" w:rsidR="00E94ADE" w:rsidRDefault="00CC5052">
      <w:pPr>
        <w:spacing w:line="240" w:lineRule="auto"/>
        <w:ind w:firstLine="720"/>
        <w:jc w:val="both"/>
        <w:rPr>
          <w:del w:id="3" w:author="Ognjen Joldzic" w:date="2018-05-12T23:32:00Z"/>
          <w:lang w:val="bs-Latn-BA"/>
        </w:rPr>
      </w:pPr>
      <w:r>
        <w:rPr>
          <w:lang w:val="bs-Latn-BA"/>
        </w:rPr>
        <w:t>U današnje vrijeme IT sistemi se koriste za svakodnevno obavljanje poslova u organizacijama iz raznovrsnih grana industrije. Zavisno od same prirode poslova i procesa koji se obavljaju, takvi sistemi se primjenjuju u manjoj ili većoj mjeri, od čega zavisi i broj, tj. raznovrsnost aplikacija koje se pri tome koriste. Uobičajeno je da svaka od tih aplikacija kojoj korisnik ili zaposleni pristupa svakog radnog dana, zaht</w:t>
      </w:r>
      <w:ins w:id="4" w:author="Ognjen Joldzic" w:date="2018-05-12T23:32:00Z">
        <w:r>
          <w:t>i</w:t>
        </w:r>
      </w:ins>
      <w:r>
        <w:rPr>
          <w:lang w:val="bs-Latn-BA"/>
        </w:rPr>
        <w:t>jeva i provjeru njegovog identiteta, iz sigurnosnih razloga. S obzirom na to da broj tih aplikacija može biti prilično velik, i da svaka od njih zahtijeva identifikaciju, korisnik mora pamtiti veliki broj pristupnih podataka odnosno lozinki za svaku od njih, što često predstavlja problem i povećava broj poziva prema korisničkoj podršci. To dovodi do nepotrebnog gubitka vremena predviđenog za konkretan rad, a uz to predstavlja i dodatni posao za tehničko osoblje kao i otežano održavanje korisničkih naloga, s obzirom na njihov veliki broj.</w:t>
      </w:r>
    </w:p>
    <w:p w14:paraId="5B2B18BA" w14:textId="77777777" w:rsidR="00E94ADE" w:rsidRDefault="00E94ADE" w:rsidP="00E94ADE">
      <w:pPr>
        <w:spacing w:line="240" w:lineRule="auto"/>
        <w:ind w:firstLine="720"/>
        <w:jc w:val="both"/>
        <w:rPr>
          <w:lang w:val="bs-Latn-BA"/>
        </w:rPr>
        <w:pPrChange w:id="5" w:author="Ognjen Joldzic" w:date="2018-05-12T23:32:00Z">
          <w:pPr>
            <w:spacing w:line="240" w:lineRule="auto"/>
            <w:jc w:val="both"/>
          </w:pPr>
        </w:pPrChange>
      </w:pPr>
    </w:p>
    <w:p w14:paraId="1F607575" w14:textId="77777777" w:rsidR="00E94ADE" w:rsidRDefault="00CC5052">
      <w:pPr>
        <w:spacing w:line="240" w:lineRule="auto"/>
        <w:ind w:firstLine="720"/>
        <w:jc w:val="both"/>
        <w:rPr>
          <w:del w:id="6" w:author="Ognjen Joldzic" w:date="2018-05-12T23:33:00Z"/>
          <w:lang w:val="bs-Latn-BA"/>
        </w:rPr>
      </w:pPr>
      <w:r>
        <w:rPr>
          <w:lang w:val="bs-Latn-BA"/>
        </w:rPr>
        <w:t>Gore navedeni problem</w:t>
      </w:r>
      <w:del w:id="7" w:author="Ognjen Joldzic" w:date="2018-05-12T23:32:00Z">
        <w:r>
          <w:rPr>
            <w:lang w:val="bs-Latn-BA"/>
          </w:rPr>
          <w:delText>,</w:delText>
        </w:r>
      </w:del>
      <w:r>
        <w:rPr>
          <w:lang w:val="bs-Latn-BA"/>
        </w:rPr>
        <w:t xml:space="preserve"> </w:t>
      </w:r>
      <w:ins w:id="8" w:author="Ognjen Joldzic" w:date="2018-05-12T23:33:00Z">
        <w:r>
          <w:t xml:space="preserve">je </w:t>
        </w:r>
      </w:ins>
      <w:r>
        <w:rPr>
          <w:lang w:val="bs-Latn-BA"/>
        </w:rPr>
        <w:t xml:space="preserve">doveo </w:t>
      </w:r>
      <w:del w:id="9" w:author="Ognjen Joldzic" w:date="2018-05-12T23:33:00Z">
        <w:r>
          <w:rPr>
            <w:lang w:val="bs-Latn-BA"/>
          </w:rPr>
          <w:delText xml:space="preserve">je </w:delText>
        </w:r>
      </w:del>
      <w:r>
        <w:rPr>
          <w:lang w:val="bs-Latn-BA"/>
        </w:rPr>
        <w:t xml:space="preserve">do razvoja procesa za autentikaciju korisnika upotrebom jednokratnog prijavljivanja, poznatijeg pod nazivom </w:t>
      </w:r>
      <w:r>
        <w:rPr>
          <w:i/>
          <w:lang w:val="bs-Latn-BA"/>
        </w:rPr>
        <w:t>Single-Sign-On (SSO).</w:t>
      </w:r>
      <w:r>
        <w:rPr>
          <w:lang w:val="bs-Latn-BA"/>
        </w:rPr>
        <w:t xml:space="preserve"> Ovaj proces omogućava korisniku da se samo jednim unošenjem korisničkog imena i lozinke prijavi u više aplikacija. Najveće prednosti upotrebe ovakvog procesa su:</w:t>
      </w:r>
    </w:p>
    <w:p w14:paraId="5286D3D5" w14:textId="77777777" w:rsidR="00E94ADE" w:rsidRDefault="00E94ADE" w:rsidP="00E94ADE">
      <w:pPr>
        <w:spacing w:line="240" w:lineRule="auto"/>
        <w:ind w:firstLine="720"/>
        <w:jc w:val="both"/>
        <w:rPr>
          <w:lang w:val="bs-Latn-BA"/>
        </w:rPr>
        <w:pPrChange w:id="10" w:author="Ognjen Joldzic" w:date="2018-05-12T23:33:00Z">
          <w:pPr>
            <w:spacing w:line="240" w:lineRule="auto"/>
            <w:jc w:val="both"/>
          </w:pPr>
        </w:pPrChange>
      </w:pPr>
    </w:p>
    <w:p w14:paraId="1979736A" w14:textId="77777777" w:rsidR="00E94ADE" w:rsidRDefault="00CC5052">
      <w:pPr>
        <w:pStyle w:val="ListParagraph1"/>
        <w:numPr>
          <w:ilvl w:val="0"/>
          <w:numId w:val="3"/>
        </w:numPr>
        <w:spacing w:line="240" w:lineRule="auto"/>
        <w:jc w:val="both"/>
        <w:rPr>
          <w:lang w:val="bs-Latn-BA"/>
        </w:rPr>
      </w:pPr>
      <w:r>
        <w:rPr>
          <w:lang w:val="bs-Latn-BA"/>
        </w:rPr>
        <w:t>Jednostavan i brz proces prijave korisnika</w:t>
      </w:r>
      <w:ins w:id="11" w:author="Ognjen Joldzic" w:date="2018-05-12T23:34:00Z">
        <w:r>
          <w:t>,</w:t>
        </w:r>
      </w:ins>
    </w:p>
    <w:p w14:paraId="634D6599" w14:textId="77777777" w:rsidR="00E94ADE" w:rsidRDefault="00CC5052">
      <w:pPr>
        <w:pStyle w:val="ListParagraph1"/>
        <w:numPr>
          <w:ilvl w:val="0"/>
          <w:numId w:val="3"/>
        </w:numPr>
        <w:spacing w:line="240" w:lineRule="auto"/>
        <w:jc w:val="both"/>
        <w:rPr>
          <w:lang w:val="bs-Latn-BA"/>
        </w:rPr>
      </w:pPr>
      <w:r>
        <w:rPr>
          <w:lang w:val="bs-Latn-BA"/>
        </w:rPr>
        <w:t>Olakšano održavanje korisničkih naloga</w:t>
      </w:r>
      <w:ins w:id="12" w:author="Ognjen Joldzic" w:date="2018-05-12T23:34:00Z">
        <w:r>
          <w:t>,</w:t>
        </w:r>
      </w:ins>
    </w:p>
    <w:p w14:paraId="2B3F9259" w14:textId="77777777" w:rsidR="00E94ADE" w:rsidRDefault="00CC5052">
      <w:pPr>
        <w:pStyle w:val="ListParagraph1"/>
        <w:numPr>
          <w:ilvl w:val="0"/>
          <w:numId w:val="3"/>
        </w:numPr>
        <w:spacing w:line="240" w:lineRule="auto"/>
        <w:jc w:val="both"/>
        <w:rPr>
          <w:lang w:val="bs-Latn-BA"/>
        </w:rPr>
      </w:pPr>
      <w:r>
        <w:rPr>
          <w:lang w:val="bs-Latn-BA"/>
        </w:rPr>
        <w:t>Povećana sigurnost sistema</w:t>
      </w:r>
      <w:ins w:id="13" w:author="Ognjen Joldzic" w:date="2018-05-12T23:34:00Z">
        <w:r>
          <w:t>,</w:t>
        </w:r>
      </w:ins>
    </w:p>
    <w:p w14:paraId="40DE2C29" w14:textId="77777777" w:rsidR="00E94ADE" w:rsidRDefault="00CC5052" w:rsidP="00E94ADE">
      <w:pPr>
        <w:pStyle w:val="ListParagraph1"/>
        <w:numPr>
          <w:ilvl w:val="0"/>
          <w:numId w:val="3"/>
        </w:numPr>
        <w:spacing w:line="240" w:lineRule="auto"/>
        <w:jc w:val="both"/>
        <w:rPr>
          <w:lang w:val="bs-Latn-BA"/>
        </w:rPr>
        <w:pPrChange w:id="14" w:author="Ognjen Joldzic" w:date="2018-05-12T23:34:00Z">
          <w:pPr>
            <w:spacing w:line="240" w:lineRule="auto"/>
            <w:jc w:val="both"/>
          </w:pPr>
        </w:pPrChange>
      </w:pPr>
      <w:r>
        <w:rPr>
          <w:lang w:val="bs-Latn-BA"/>
        </w:rPr>
        <w:t>Istorija pristupa aplikacijama</w:t>
      </w:r>
    </w:p>
    <w:p w14:paraId="2650F3D8" w14:textId="77777777" w:rsidR="00E94ADE" w:rsidRDefault="00CC5052">
      <w:pPr>
        <w:spacing w:line="240" w:lineRule="auto"/>
        <w:ind w:firstLine="720"/>
        <w:jc w:val="both"/>
        <w:rPr>
          <w:del w:id="15" w:author="Ognjen Joldzic" w:date="2018-05-12T23:35:00Z"/>
          <w:lang w:val="bs-Latn-BA"/>
        </w:rPr>
      </w:pPr>
      <w:r>
        <w:rPr>
          <w:lang w:val="bs-Latn-BA"/>
        </w:rPr>
        <w:t>Bitno je napomenuti da se SSO proces uveliko koristi i u svakodnevnom radu korisnika na internetu, s obzirom na činjenicu da većina vodećih IT kompanija poput Google-a, Facebook-a i ostalih</w:t>
      </w:r>
      <w:del w:id="16" w:author="Ognjen Joldzic" w:date="2018-05-12T23:35:00Z">
        <w:r>
          <w:rPr>
            <w:lang w:val="bs-Latn-BA"/>
          </w:rPr>
          <w:delText>,</w:delText>
        </w:r>
      </w:del>
      <w:r>
        <w:rPr>
          <w:lang w:val="bs-Latn-BA"/>
        </w:rPr>
        <w:t xml:space="preserve"> korisnicima nude različite aplikacije za određenu namjenu, zavisno od njihovih interesovanja. Uobičajeno je da korisnik može pristupiti svakoj od tih nezavisnih aplikacija, koje su pod vlasništvom jedne kompanije, upotrebom istih pristupnih podataka, tj. korišćenjem jednog istog naloga. Pored toga, takvi nalozi se mogu koristiti i za pristup aplikacijama drugih kompanija koje koriste njihov SSO servis. Često je moguće vidjeti opciju prijavljivanja na određenu </w:t>
      </w:r>
      <w:r>
        <w:rPr>
          <w:i/>
          <w:lang w:val="bs-Latn-BA"/>
        </w:rPr>
        <w:t>web</w:t>
      </w:r>
      <w:r>
        <w:rPr>
          <w:lang w:val="bs-Latn-BA"/>
        </w:rPr>
        <w:t xml:space="preserve"> aplikaciju upotrebom postojećeg Facebook</w:t>
      </w:r>
      <w:r>
        <w:rPr>
          <w:rStyle w:val="FootnoteReference"/>
          <w:lang w:val="bs-Latn-BA"/>
        </w:rPr>
        <w:footnoteReference w:id="1"/>
      </w:r>
      <w:r>
        <w:rPr>
          <w:lang w:val="bs-Latn-BA"/>
        </w:rPr>
        <w:t xml:space="preserve"> ili Google</w:t>
      </w:r>
      <w:r>
        <w:rPr>
          <w:rStyle w:val="FootnoteReference"/>
          <w:lang w:val="bs-Latn-BA"/>
        </w:rPr>
        <w:footnoteReference w:id="2"/>
      </w:r>
      <w:r>
        <w:rPr>
          <w:lang w:val="bs-Latn-BA"/>
        </w:rPr>
        <w:t xml:space="preserve"> naloga. </w:t>
      </w:r>
    </w:p>
    <w:p w14:paraId="0AA75BDF" w14:textId="77777777" w:rsidR="00E94ADE" w:rsidRDefault="00E94ADE" w:rsidP="00E94ADE">
      <w:pPr>
        <w:spacing w:line="240" w:lineRule="auto"/>
        <w:ind w:firstLine="720"/>
        <w:jc w:val="both"/>
        <w:rPr>
          <w:lang w:val="bs-Latn-BA"/>
        </w:rPr>
        <w:pPrChange w:id="17" w:author="Ognjen Joldzic" w:date="2018-05-12T23:35:00Z">
          <w:pPr>
            <w:spacing w:line="240" w:lineRule="auto"/>
            <w:jc w:val="both"/>
          </w:pPr>
        </w:pPrChange>
      </w:pPr>
    </w:p>
    <w:p w14:paraId="517C288B" w14:textId="77777777" w:rsidR="00E94ADE" w:rsidRDefault="00CC5052">
      <w:pPr>
        <w:spacing w:line="240" w:lineRule="auto"/>
        <w:ind w:firstLine="720"/>
        <w:jc w:val="both"/>
        <w:rPr>
          <w:lang w:val="bs-Latn-BA"/>
        </w:rPr>
      </w:pPr>
      <w:r>
        <w:rPr>
          <w:lang w:val="bs-Latn-BA"/>
        </w:rPr>
        <w:t xml:space="preserve">U narednom poglavlju dat je detaljniji opis SSO procesa autentikacije kao i odgovarajućih sistema koji učestvuju u njemu. Osnovni podprocesi SSO procesa, kao što su autentikacija,  upravljanje identitetima, te autorizacija i kontrola pristupa, koji grubo rečeno služe za utvrđivanje identiteta korisnika i njegovih dozvola na sistemu, opisani su u poglavljima 3, 4 i 5, respektivno. U poglavlju 6 i 7 izvršena je analiza SAML i XACML standarda koji se koriste pri razmijeni autentikacionih i autorizacionih poruka između sistema uključenih u SSO proces. Poglavlje 8 sadrži pregled i analizu postojećih SSO rješenja. Na kraju, u poglavljima 9, 10 i 11 dato je objašnjenje izbora strategije za realizaciju SSO servera te sami detalji njegove </w:t>
      </w:r>
      <w:r>
        <w:rPr>
          <w:lang w:val="bs-Latn-BA"/>
        </w:rPr>
        <w:lastRenderedPageBreak/>
        <w:t>implementacije koja je praktični dio ovog rada, kao i uporedna analiza realizovanog rješenja sa postojećim rješenjima.</w:t>
      </w:r>
      <w:r>
        <w:rPr>
          <w:lang w:val="bs-Latn-BA"/>
        </w:rPr>
        <w:br w:type="page"/>
      </w:r>
    </w:p>
    <w:p w14:paraId="232C2E9F" w14:textId="77777777" w:rsidR="00E94ADE" w:rsidRDefault="00CC5052">
      <w:pPr>
        <w:pStyle w:val="Heading1"/>
        <w:spacing w:line="240" w:lineRule="auto"/>
        <w:jc w:val="both"/>
        <w:rPr>
          <w:lang w:val="bs-Latn-BA"/>
        </w:rPr>
      </w:pPr>
      <w:bookmarkStart w:id="18" w:name="_Toc511154414"/>
      <w:r>
        <w:rPr>
          <w:lang w:val="bs-Latn-BA"/>
        </w:rPr>
        <w:lastRenderedPageBreak/>
        <w:t>AUTENTIKACIJA</w:t>
      </w:r>
      <w:bookmarkEnd w:id="18"/>
    </w:p>
    <w:p w14:paraId="7105403B" w14:textId="77777777" w:rsidR="00E94ADE" w:rsidRDefault="00E94ADE">
      <w:pPr>
        <w:spacing w:line="240" w:lineRule="auto"/>
        <w:jc w:val="both"/>
        <w:rPr>
          <w:lang w:val="bs-Latn-BA"/>
        </w:rPr>
      </w:pPr>
    </w:p>
    <w:p w14:paraId="717E19A8" w14:textId="3D68D34B" w:rsidR="00E94ADE" w:rsidRDefault="00CC5052">
      <w:pPr>
        <w:spacing w:line="240" w:lineRule="auto"/>
        <w:ind w:firstLine="720"/>
        <w:jc w:val="both"/>
        <w:rPr>
          <w:lang w:val="bs-Latn-BA"/>
        </w:rPr>
      </w:pPr>
      <w:r>
        <w:rPr>
          <w:lang w:val="bs-Latn-BA"/>
        </w:rPr>
        <w:t>Autentikacija je proces određivanja identiteta subjekta, najčešće fizičke osobe, upotrebom pristupnih podataka na osnovu kojih se može utvrditi da je subjekat upravo taj za koga se predstavlja. Pri tom procesu pristupni podaci se upoređuju sa podacima u bazi ili nekom drugom izvoru liste podataka registrovanih, tj. ovlašćenih korisnika. Ako se oni poklapaju, proces autentikacije je uspješno završen i korisnik dobija ovlašće</w:t>
      </w:r>
      <w:commentRangeStart w:id="19"/>
      <w:r>
        <w:rPr>
          <w:lang w:val="bs-Latn-BA"/>
        </w:rPr>
        <w:t xml:space="preserve">nje za pristup sistemu. </w:t>
      </w:r>
    </w:p>
    <w:p w14:paraId="0DAB368C" w14:textId="77777777" w:rsidR="00E94ADE" w:rsidRDefault="00E94ADE">
      <w:pPr>
        <w:spacing w:line="240" w:lineRule="auto"/>
        <w:jc w:val="both"/>
        <w:rPr>
          <w:lang w:val="bs-Latn-BA"/>
        </w:rPr>
      </w:pPr>
    </w:p>
    <w:p w14:paraId="7C585DB7" w14:textId="77777777" w:rsidR="00E94ADE" w:rsidRDefault="00CC5052">
      <w:pPr>
        <w:spacing w:line="240" w:lineRule="auto"/>
        <w:ind w:firstLine="720"/>
        <w:jc w:val="both"/>
        <w:rPr>
          <w:lang w:val="bs-Latn-BA"/>
        </w:rPr>
      </w:pPr>
      <w:r>
        <w:rPr>
          <w:lang w:val="bs-Latn-BA"/>
        </w:rPr>
        <w:t xml:space="preserve">Autentikacija </w:t>
      </w:r>
      <w:commentRangeEnd w:id="19"/>
      <w:r>
        <w:rPr>
          <w:rStyle w:val="CommentReference"/>
        </w:rPr>
        <w:commentReference w:id="19"/>
      </w:r>
      <w:r>
        <w:rPr>
          <w:lang w:val="bs-Latn-BA"/>
        </w:rPr>
        <w:t xml:space="preserve">može biti sprovedena upotrebom pristupnih podataka, SSO sistema, biometrijski, digitalnim certifikatima i javnim ključevima. </w:t>
      </w:r>
    </w:p>
    <w:p w14:paraId="651032E9" w14:textId="77777777" w:rsidR="00E94ADE" w:rsidRDefault="00E94ADE">
      <w:pPr>
        <w:spacing w:line="240" w:lineRule="auto"/>
        <w:jc w:val="both"/>
        <w:rPr>
          <w:lang w:val="bs-Latn-BA"/>
        </w:rPr>
      </w:pPr>
    </w:p>
    <w:p w14:paraId="397DF12F" w14:textId="77777777" w:rsidR="00E94ADE" w:rsidRDefault="00CC5052">
      <w:pPr>
        <w:spacing w:line="240" w:lineRule="auto"/>
        <w:ind w:firstLine="720"/>
        <w:jc w:val="both"/>
        <w:rPr>
          <w:lang w:val="bs-Latn-BA"/>
        </w:rPr>
      </w:pPr>
      <w:r>
        <w:rPr>
          <w:lang w:val="bs-Latn-BA"/>
        </w:rPr>
        <w:t xml:space="preserve">Autentikacija korisnika je ključna za osiguravanje odgovarajućih ovlašćenja i prava pristupa sistemima i uslugama, naročito od kada je sve učestalija krađa podataka i sve su veće prijetnje sigurnosti informacija. Iako autentikacija ne može u potpunosti spriječiti krađu informacija i identiteta, takve resurse moguće je zaštititi upotrebom jedne ili više autentikacijskih metoda. </w:t>
      </w:r>
    </w:p>
    <w:p w14:paraId="2F9A5810" w14:textId="77777777" w:rsidR="00E94ADE" w:rsidRDefault="00E94ADE">
      <w:pPr>
        <w:spacing w:line="240" w:lineRule="auto"/>
        <w:jc w:val="both"/>
        <w:rPr>
          <w:lang w:val="bs-Latn-BA"/>
        </w:rPr>
      </w:pPr>
    </w:p>
    <w:p w14:paraId="4F313C4C" w14:textId="77777777" w:rsidR="00E94ADE" w:rsidRDefault="00E94ADE">
      <w:pPr>
        <w:spacing w:line="240" w:lineRule="auto"/>
        <w:jc w:val="both"/>
        <w:rPr>
          <w:lang w:val="bs-Latn-BA"/>
        </w:rPr>
      </w:pPr>
    </w:p>
    <w:p w14:paraId="2EE30B53" w14:textId="77777777" w:rsidR="00E94ADE" w:rsidRDefault="00CC5052">
      <w:pPr>
        <w:pStyle w:val="Heading2"/>
        <w:spacing w:line="240" w:lineRule="auto"/>
        <w:jc w:val="both"/>
        <w:rPr>
          <w:lang w:val="bs-Latn-BA"/>
        </w:rPr>
      </w:pPr>
      <w:bookmarkStart w:id="20" w:name="_Toc511154415"/>
      <w:commentRangeStart w:id="21"/>
      <w:r>
        <w:rPr>
          <w:lang w:val="bs-Latn-BA"/>
        </w:rPr>
        <w:t>Autentikacija upotrebom lozinke</w:t>
      </w:r>
      <w:bookmarkEnd w:id="20"/>
      <w:r>
        <w:rPr>
          <w:lang w:val="bs-Latn-BA"/>
        </w:rPr>
        <w:t xml:space="preserve"> </w:t>
      </w:r>
      <w:commentRangeEnd w:id="21"/>
      <w:r>
        <w:rPr>
          <w:rStyle w:val="CommentReference"/>
          <w:rFonts w:ascii="Times New Roman" w:eastAsiaTheme="minorHAnsi" w:hAnsi="Times New Roman" w:cstheme="minorBidi"/>
          <w:color w:val="auto"/>
        </w:rPr>
        <w:commentReference w:id="21"/>
      </w:r>
    </w:p>
    <w:p w14:paraId="57362F37" w14:textId="77777777" w:rsidR="00E94ADE" w:rsidRDefault="00E94ADE">
      <w:pPr>
        <w:spacing w:line="240" w:lineRule="auto"/>
        <w:jc w:val="both"/>
        <w:rPr>
          <w:lang w:val="bs-Latn-BA"/>
        </w:rPr>
      </w:pPr>
    </w:p>
    <w:p w14:paraId="54BE366F" w14:textId="77777777" w:rsidR="00E94ADE" w:rsidRDefault="00CC5052">
      <w:pPr>
        <w:spacing w:line="240" w:lineRule="auto"/>
        <w:ind w:firstLine="720"/>
        <w:jc w:val="both"/>
        <w:rPr>
          <w:lang w:val="bs-Latn-BA"/>
        </w:rPr>
      </w:pPr>
      <w:r>
        <w:rPr>
          <w:lang w:val="bs-Latn-BA"/>
        </w:rPr>
        <w:t>U privatnim i javnim računarskim mrežama (uključujući internet), autentikacija se najčešće realizuje upotrebom korisničkog imena i lozinke. Pretpostavlja se da je poznavanje pristupnih podataka dovoljna garancija da je korisnik ispravan, tj. onaj za koga se pre</w:t>
      </w:r>
      <w:ins w:id="22" w:author="Ognjen Joldzic" w:date="2018-05-12T23:40:00Z">
        <w:r>
          <w:t>d</w:t>
        </w:r>
      </w:ins>
      <w:r>
        <w:rPr>
          <w:lang w:val="bs-Latn-BA"/>
        </w:rPr>
        <w:t xml:space="preserve">stavlja. Svaki korisnik se pri prvoj upotrebi sistema registruje (ili ga je već neko registrovao, npr. </w:t>
      </w:r>
      <w:del w:id="23" w:author="Ognjen Joldzic" w:date="2018-05-12T23:41:00Z">
        <w:r>
          <w:rPr>
            <w:lang w:val="bs-Latn-BA"/>
          </w:rPr>
          <w:delText xml:space="preserve">sistem </w:delText>
        </w:r>
      </w:del>
      <w:r>
        <w:rPr>
          <w:lang w:val="bs-Latn-BA"/>
        </w:rPr>
        <w:t>administrator</w:t>
      </w:r>
      <w:ins w:id="24" w:author="Ognjen Joldzic" w:date="2018-05-12T23:41:00Z">
        <w:r>
          <w:t xml:space="preserve"> sistema</w:t>
        </w:r>
      </w:ins>
      <w:r>
        <w:rPr>
          <w:lang w:val="bs-Latn-BA"/>
        </w:rPr>
        <w:t xml:space="preserve">) upotrebom korisničkog imena i lozinke, bilo predodređene ili po njegovom izboru. Međutim, autentikacija na osnovu korisničkog imena i lozinke se ne smatra dovoljno sigurnom i pouzdanom za bilo koji sistem koji sadrži osjetljive podatke.  </w:t>
      </w:r>
    </w:p>
    <w:p w14:paraId="203B17EB" w14:textId="77777777" w:rsidR="00E94ADE" w:rsidRDefault="00E94ADE">
      <w:pPr>
        <w:spacing w:line="240" w:lineRule="auto"/>
        <w:jc w:val="both"/>
        <w:rPr>
          <w:lang w:val="bs-Latn-BA"/>
        </w:rPr>
      </w:pPr>
    </w:p>
    <w:p w14:paraId="161152D0" w14:textId="77777777" w:rsidR="00E94ADE" w:rsidRDefault="00CC5052">
      <w:pPr>
        <w:spacing w:line="240" w:lineRule="auto"/>
        <w:ind w:firstLine="720"/>
        <w:jc w:val="both"/>
        <w:rPr>
          <w:lang w:val="bs-Latn-BA"/>
        </w:rPr>
      </w:pPr>
      <w:r>
        <w:rPr>
          <w:lang w:val="bs-Latn-BA"/>
        </w:rPr>
        <w:t xml:space="preserve">Korisnička imena su često kombinacija imena i prezimena osobe, zbog čega ih je lako pogoditi. Pored toga, ljudi često prave i slabe lozinke, ukoliko se ne postave pravila za njihovo kreiranje. Međutim, čak i jake lozinke mogu biti ukradene, slučajno otkrivene ili zaboravljene. Iz tog razloga, internet poslovanje i mnoge druge transakcije zahtijevaju strože procese i metode autentikacije. </w:t>
      </w:r>
    </w:p>
    <w:p w14:paraId="31A2B122" w14:textId="77777777" w:rsidR="00E94ADE" w:rsidRDefault="00E94ADE">
      <w:pPr>
        <w:spacing w:line="240" w:lineRule="auto"/>
        <w:jc w:val="both"/>
        <w:rPr>
          <w:lang w:val="bs-Latn-BA"/>
        </w:rPr>
      </w:pPr>
    </w:p>
    <w:p w14:paraId="49722856" w14:textId="77777777" w:rsidR="00E94ADE" w:rsidRDefault="00CC5052">
      <w:pPr>
        <w:spacing w:line="240" w:lineRule="auto"/>
        <w:ind w:firstLine="720"/>
        <w:jc w:val="both"/>
        <w:rPr>
          <w:lang w:val="bs-Latn-BA"/>
        </w:rPr>
      </w:pPr>
      <w:r>
        <w:rPr>
          <w:lang w:val="bs-Latn-BA"/>
        </w:rPr>
        <w:t xml:space="preserve">Nedostaci autentikacije na osnovu lozinke mogu se nadoknaditi upotrebom kompleksnijih korisničkih imena koja nije lako pogoditi, te definisanjem pravila za kreiranje </w:t>
      </w:r>
      <w:r>
        <w:rPr>
          <w:lang w:val="bs-Latn-BA"/>
        </w:rPr>
        <w:lastRenderedPageBreak/>
        <w:t xml:space="preserve">sigurnije lozinke, kao što su minimalna dužina uz kombinovanje velikih i malih slova sa brojevima i simbolima. </w:t>
      </w:r>
    </w:p>
    <w:p w14:paraId="3B8253EB" w14:textId="77777777" w:rsidR="00E94ADE" w:rsidRDefault="00E94ADE">
      <w:pPr>
        <w:spacing w:line="240" w:lineRule="auto"/>
        <w:jc w:val="both"/>
        <w:rPr>
          <w:lang w:val="bs-Latn-BA"/>
        </w:rPr>
      </w:pPr>
    </w:p>
    <w:p w14:paraId="11DA2EB3" w14:textId="77777777" w:rsidR="00E94ADE" w:rsidRDefault="00CC5052">
      <w:pPr>
        <w:spacing w:line="240" w:lineRule="auto"/>
        <w:ind w:firstLine="720"/>
        <w:jc w:val="both"/>
        <w:rPr>
          <w:lang w:val="bs-Latn-BA"/>
        </w:rPr>
      </w:pPr>
      <w:r>
        <w:rPr>
          <w:lang w:val="bs-Latn-BA"/>
        </w:rPr>
        <w:t xml:space="preserve">Uprkos tome, sistemi koji koriste autentikaciju na osnovu lozinke i generalno autentikaciju na osnovu „nečega što znamo“ su mnogo ranjiviji nego oni koji koriste nekoliko nezavisnih metoda autentikacije. </w:t>
      </w:r>
    </w:p>
    <w:p w14:paraId="7A3E31B6" w14:textId="77777777" w:rsidR="00E94ADE" w:rsidRDefault="00E94ADE">
      <w:pPr>
        <w:spacing w:line="240" w:lineRule="auto"/>
        <w:jc w:val="both"/>
        <w:rPr>
          <w:lang w:val="bs-Latn-BA"/>
        </w:rPr>
      </w:pPr>
    </w:p>
    <w:p w14:paraId="3F060529" w14:textId="77777777" w:rsidR="00E94ADE" w:rsidRDefault="00CC5052">
      <w:pPr>
        <w:spacing w:line="240" w:lineRule="auto"/>
        <w:ind w:firstLine="720"/>
        <w:jc w:val="both"/>
        <w:rPr>
          <w:lang w:val="bs-Latn-BA"/>
        </w:rPr>
      </w:pPr>
      <w:r>
        <w:rPr>
          <w:lang w:val="bs-Latn-BA"/>
        </w:rPr>
        <w:t xml:space="preserve">Autentikacioni faktor, odnosno metod, predstavlja način na koji se vrši provjera identiteta  korisnika. Tri najčešće kategorije su opisane kao „nešto što znamo“ (faktor znanja), „nešto što posjedujemo“ (faktor posjedovanja) i „nešto što jesmo“ (faktor nasljeđivanja). </w:t>
      </w:r>
      <w:r>
        <w:rPr>
          <w:vertAlign w:val="superscript"/>
          <w:lang w:val="bs-Latn-BA"/>
        </w:rPr>
        <w:t>[1]</w:t>
      </w:r>
    </w:p>
    <w:p w14:paraId="6500BB0D" w14:textId="77777777" w:rsidR="00E94ADE" w:rsidRDefault="00CC5052">
      <w:pPr>
        <w:pStyle w:val="Heading2"/>
        <w:spacing w:line="240" w:lineRule="auto"/>
        <w:jc w:val="both"/>
        <w:rPr>
          <w:lang w:val="bs-Latn-BA"/>
        </w:rPr>
      </w:pPr>
      <w:bookmarkStart w:id="25" w:name="_Toc511154416"/>
      <w:r>
        <w:rPr>
          <w:lang w:val="bs-Latn-BA"/>
        </w:rPr>
        <w:t>Autentikacioni faktori</w:t>
      </w:r>
      <w:bookmarkEnd w:id="25"/>
    </w:p>
    <w:p w14:paraId="6814D4A9" w14:textId="77777777" w:rsidR="00E94ADE" w:rsidRDefault="00E94ADE">
      <w:pPr>
        <w:spacing w:line="240" w:lineRule="auto"/>
        <w:jc w:val="both"/>
        <w:rPr>
          <w:lang w:val="bs-Latn-BA"/>
        </w:rPr>
      </w:pPr>
    </w:p>
    <w:p w14:paraId="022F49AA" w14:textId="77777777" w:rsidR="00E94ADE" w:rsidRDefault="00CC5052">
      <w:pPr>
        <w:pStyle w:val="ListParagraph1"/>
        <w:numPr>
          <w:ilvl w:val="0"/>
          <w:numId w:val="4"/>
        </w:numPr>
        <w:spacing w:line="240" w:lineRule="auto"/>
        <w:jc w:val="both"/>
        <w:rPr>
          <w:lang w:val="bs-Latn-BA"/>
        </w:rPr>
      </w:pPr>
      <w:r>
        <w:rPr>
          <w:lang w:val="bs-Latn-BA"/>
        </w:rPr>
        <w:t>Faktori znanja – kategorija identifikatora koja sa sastoji od informacija koje korisnik zna, kao što su lični identifikacioni broj (</w:t>
      </w:r>
      <w:r>
        <w:rPr>
          <w:i/>
          <w:lang w:val="bs-Latn-BA"/>
        </w:rPr>
        <w:t>Personal Identification Number - PIN</w:t>
      </w:r>
      <w:r>
        <w:rPr>
          <w:lang w:val="bs-Latn-BA"/>
        </w:rPr>
        <w:t xml:space="preserve">), korisničko ime, lozinka ili odgovor na tajno pitanje. </w:t>
      </w:r>
    </w:p>
    <w:p w14:paraId="6B29B24E" w14:textId="77777777" w:rsidR="00E94ADE" w:rsidRDefault="00CC5052">
      <w:pPr>
        <w:pStyle w:val="ListParagraph1"/>
        <w:numPr>
          <w:ilvl w:val="0"/>
          <w:numId w:val="4"/>
        </w:numPr>
        <w:spacing w:line="240" w:lineRule="auto"/>
        <w:jc w:val="both"/>
        <w:rPr>
          <w:lang w:val="bs-Latn-BA"/>
        </w:rPr>
      </w:pPr>
      <w:r>
        <w:rPr>
          <w:lang w:val="bs-Latn-BA"/>
        </w:rPr>
        <w:t>Faktori posjedovanja – kategorija identifikatora koja se zasniva na predmetima koje korisnik ima uz sebe, najčešće u obliku fizičkog uređaja kao što je sigurnosni token ili mobilni telefon sa instaliranom aplikacijom koja generiše token.</w:t>
      </w:r>
    </w:p>
    <w:p w14:paraId="39AA5958" w14:textId="77777777" w:rsidR="00E94ADE" w:rsidRDefault="00CC5052">
      <w:pPr>
        <w:pStyle w:val="ListParagraph1"/>
        <w:numPr>
          <w:ilvl w:val="0"/>
          <w:numId w:val="4"/>
        </w:numPr>
        <w:spacing w:line="240" w:lineRule="auto"/>
        <w:jc w:val="both"/>
        <w:rPr>
          <w:lang w:val="bs-Latn-BA"/>
        </w:rPr>
      </w:pPr>
      <w:r>
        <w:rPr>
          <w:lang w:val="bs-Latn-BA"/>
        </w:rPr>
        <w:t>Faktori nasljeđivanja – kategorija identifikatora koja se sastoji od elemenata koji su svojstveni pojedincu, u obliku biometrijskih podataka kao što su npr. otisak prsta, mrežnjača oka itd.</w:t>
      </w:r>
    </w:p>
    <w:p w14:paraId="57324AE0" w14:textId="77777777" w:rsidR="00E94ADE" w:rsidRDefault="00E94ADE">
      <w:pPr>
        <w:spacing w:line="240" w:lineRule="auto"/>
        <w:jc w:val="both"/>
        <w:rPr>
          <w:lang w:val="bs-Latn-BA"/>
        </w:rPr>
      </w:pPr>
    </w:p>
    <w:p w14:paraId="3F6F5F46" w14:textId="77777777" w:rsidR="00E94ADE" w:rsidRDefault="00CC5052">
      <w:pPr>
        <w:spacing w:line="240" w:lineRule="auto"/>
        <w:ind w:firstLine="360"/>
        <w:jc w:val="both"/>
        <w:rPr>
          <w:lang w:val="bs-Latn-BA"/>
        </w:rPr>
      </w:pPr>
      <w:r>
        <w:rPr>
          <w:lang w:val="bs-Latn-BA"/>
        </w:rPr>
        <w:t xml:space="preserve">Lokacija korisnika i trenutno vrijeme su nešto što se smatra četvrtim i petim faktorom autentikacije. Rasprostranjenost pametnih telefona olakšava primjenjivanje autentikacije korisnika upotrebom više faktora. Većina pametnih telefona opremljena je GPS-om, tj. sistemom za lociranje pomoću satelita, omogućavajući time relativno pouzdanu provjeru lokacije sa koje se korisnik prijavljuje. Manje pouzdane mjere su upotreba MAC adrese pristupne tačke ili provjera fizičke prisutnosti upotrebom kartica i ostalih elemenata autentikacionog faktora posjedovanja.  </w:t>
      </w:r>
    </w:p>
    <w:p w14:paraId="2EA6C97C" w14:textId="77777777" w:rsidR="00E94ADE" w:rsidRDefault="00E94ADE">
      <w:pPr>
        <w:spacing w:line="240" w:lineRule="auto"/>
        <w:jc w:val="both"/>
        <w:rPr>
          <w:lang w:val="bs-Latn-BA"/>
        </w:rPr>
      </w:pPr>
    </w:p>
    <w:p w14:paraId="4F8C77B5" w14:textId="77777777" w:rsidR="00E94ADE" w:rsidRDefault="00CC5052">
      <w:pPr>
        <w:spacing w:line="240" w:lineRule="auto"/>
        <w:ind w:firstLine="360"/>
        <w:jc w:val="both"/>
        <w:rPr>
          <w:lang w:val="bs-Latn-BA"/>
        </w:rPr>
      </w:pPr>
      <w:r>
        <w:rPr>
          <w:lang w:val="bs-Latn-BA"/>
        </w:rPr>
        <w:t>Upotreba više faktora autentikacije postala je uobičajena  praksa za prijavljivanje i izvršavanje transakcija u okviru sistema koji zahtijevaju visok nivo sigurnosti. Šta više, dvostepena autentikacija postaje standard za upotrebu u okviru uobičajenih sistema, dok se autentikacija sa tri ili više faktora koristi u sistemima koji imaju izuzetno visok stepen sigurnosti. Na ovaj način sigurnost se znatno uvećava, s obzirom na to da je mala vjerovatnoća da će napadač doći u pos</w:t>
      </w:r>
      <w:del w:id="26" w:author="Ognjen Joldzic" w:date="2018-05-12T23:47:00Z">
        <w:r>
          <w:rPr>
            <w:lang w:val="bs-Latn-BA"/>
          </w:rPr>
          <w:delText>i</w:delText>
        </w:r>
      </w:del>
      <w:r>
        <w:rPr>
          <w:lang w:val="bs-Latn-BA"/>
        </w:rPr>
        <w:t xml:space="preserve">jed svim faktorima koji su potrebni za autentikaciju. </w:t>
      </w:r>
      <w:r>
        <w:rPr>
          <w:lang w:val="bs-Latn-BA"/>
          <w:rPrChange w:id="27" w:author="Ognjen Joldzic" w:date="2018-05-12T23:46:00Z">
            <w:rPr>
              <w:vertAlign w:val="superscript"/>
              <w:lang w:val="bs-Latn-BA"/>
            </w:rPr>
          </w:rPrChange>
        </w:rPr>
        <w:t>[1]</w:t>
      </w:r>
      <w:r>
        <w:rPr>
          <w:lang w:val="bs-Latn-BA"/>
        </w:rPr>
        <w:br w:type="page"/>
      </w:r>
    </w:p>
    <w:p w14:paraId="5AD9368A" w14:textId="77777777" w:rsidR="00E94ADE" w:rsidRDefault="00CC5052">
      <w:pPr>
        <w:pStyle w:val="Heading1"/>
        <w:spacing w:line="240" w:lineRule="auto"/>
        <w:jc w:val="both"/>
        <w:rPr>
          <w:lang w:val="bs-Latn-BA"/>
        </w:rPr>
      </w:pPr>
      <w:bookmarkStart w:id="28" w:name="_Toc511154417"/>
      <w:r>
        <w:rPr>
          <w:lang w:val="bs-Latn-BA"/>
        </w:rPr>
        <w:lastRenderedPageBreak/>
        <w:t>UPRAVLJANJE IDENTITETIMA</w:t>
      </w:r>
      <w:bookmarkEnd w:id="28"/>
    </w:p>
    <w:p w14:paraId="5A0E3987" w14:textId="77777777" w:rsidR="00E94ADE" w:rsidRDefault="00E94ADE">
      <w:pPr>
        <w:spacing w:line="240" w:lineRule="auto"/>
        <w:jc w:val="both"/>
        <w:rPr>
          <w:lang w:val="bs-Latn-BA"/>
        </w:rPr>
      </w:pPr>
    </w:p>
    <w:p w14:paraId="6EC1D15F" w14:textId="77777777" w:rsidR="00E94ADE" w:rsidRDefault="00CC5052">
      <w:pPr>
        <w:spacing w:line="240" w:lineRule="auto"/>
        <w:ind w:firstLine="360"/>
        <w:jc w:val="both"/>
        <w:rPr>
          <w:lang w:val="bs-Latn-BA"/>
        </w:rPr>
      </w:pPr>
      <w:r>
        <w:rPr>
          <w:lang w:val="bs-Latn-BA"/>
        </w:rPr>
        <w:t xml:space="preserve">Upravljanje identitetima je administrativna oblast koja se bavi identifikovanjem subjekata u sistemu i kontrolisanjem njihovog pristupa resursima u okviru njega. Prava pristupa resursima i određenim funkcionalnostima sistema definišu se povezivanjem standardnih, unaprijed definisanih korisničkih prava sa utvrđenim identitetom subjekta. </w:t>
      </w:r>
    </w:p>
    <w:p w14:paraId="1C8A27D8" w14:textId="77777777" w:rsidR="00E94ADE" w:rsidRDefault="00E94ADE">
      <w:pPr>
        <w:spacing w:line="240" w:lineRule="auto"/>
        <w:jc w:val="both"/>
        <w:rPr>
          <w:lang w:val="bs-Latn-BA"/>
        </w:rPr>
      </w:pPr>
    </w:p>
    <w:p w14:paraId="7B274688" w14:textId="77777777" w:rsidR="00E94ADE" w:rsidRDefault="00CC5052">
      <w:pPr>
        <w:spacing w:line="240" w:lineRule="auto"/>
        <w:ind w:firstLine="360"/>
        <w:jc w:val="both"/>
        <w:rPr>
          <w:lang w:val="bs-Latn-BA"/>
        </w:rPr>
      </w:pPr>
      <w:r>
        <w:rPr>
          <w:lang w:val="bs-Latn-BA"/>
        </w:rPr>
        <w:t>Na najnižem nivou, upravljanje identitetima podrazumijeva definisanje onoga št</w:t>
      </w:r>
      <w:ins w:id="29" w:author="Ognjen Joldzic" w:date="2018-05-12T23:50:00Z">
        <w:r>
          <w:t>o</w:t>
        </w:r>
      </w:ins>
      <w:del w:id="30" w:author="Ognjen Joldzic" w:date="2018-05-12T23:50:00Z">
        <w:r>
          <w:rPr>
            <w:lang w:val="bs-Latn-BA"/>
          </w:rPr>
          <w:delText>a</w:delText>
        </w:r>
      </w:del>
      <w:r>
        <w:rPr>
          <w:lang w:val="bs-Latn-BA"/>
        </w:rPr>
        <w:t xml:space="preserve"> korisnik može raditi na mreži sa specifičnim uređajima i pod kojim okolnostima. Danas, mnogi sigurnosni proizvodi imaju naglasak na upravljanju mobilnog pristupa korporativnim sistemima. U poslovnom okruženju, upravljanje identitetima se koristi zbog poboljšanja sigurnosti i produktivnosti.</w:t>
      </w:r>
    </w:p>
    <w:p w14:paraId="2CC9D109" w14:textId="77777777" w:rsidR="00E94ADE" w:rsidRDefault="00E94ADE">
      <w:pPr>
        <w:spacing w:line="240" w:lineRule="auto"/>
        <w:jc w:val="both"/>
        <w:rPr>
          <w:lang w:val="bs-Latn-BA"/>
        </w:rPr>
      </w:pPr>
    </w:p>
    <w:p w14:paraId="55650309" w14:textId="77777777" w:rsidR="00E94ADE" w:rsidRDefault="00CC5052">
      <w:pPr>
        <w:spacing w:line="240" w:lineRule="auto"/>
        <w:ind w:firstLine="360"/>
        <w:jc w:val="both"/>
        <w:rPr>
          <w:lang w:val="bs-Latn-BA"/>
        </w:rPr>
      </w:pPr>
      <w:r>
        <w:rPr>
          <w:lang w:val="bs-Latn-BA"/>
        </w:rPr>
        <w:t xml:space="preserve">Upravljanje identitetima je postalo veoma bitno pitanje u IT svijetu. Kako su </w:t>
      </w:r>
      <w:r>
        <w:rPr>
          <w:i/>
          <w:lang w:val="bs-Latn-BA"/>
        </w:rPr>
        <w:t>web</w:t>
      </w:r>
      <w:r>
        <w:rPr>
          <w:lang w:val="bs-Latn-BA"/>
        </w:rPr>
        <w:t xml:space="preserve"> aplikacije vremenom rasle kako bi podržale mnoštvo poslovnih procesa, povećao se i broj korisnika, grupa i uloga (</w:t>
      </w:r>
      <w:r>
        <w:rPr>
          <w:i/>
          <w:lang w:val="bs-Latn-BA"/>
        </w:rPr>
        <w:t>roles</w:t>
      </w:r>
      <w:r>
        <w:rPr>
          <w:lang w:val="bs-Latn-BA"/>
        </w:rPr>
        <w:t xml:space="preserve">) kojima treba upravljati. Kako se povećava broj sistema koji se uvode, povećava se i napor za </w:t>
      </w:r>
      <w:del w:id="31" w:author="Ognjen Joldzic" w:date="2018-05-12T23:51:00Z">
        <w:r>
          <w:rPr>
            <w:lang w:val="bs-Latn-BA"/>
          </w:rPr>
          <w:delText xml:space="preserve">sistem </w:delText>
        </w:r>
      </w:del>
      <w:r>
        <w:rPr>
          <w:lang w:val="bs-Latn-BA"/>
        </w:rPr>
        <w:t>administratore</w:t>
      </w:r>
      <w:ins w:id="32" w:author="Ognjen Joldzic" w:date="2018-05-12T23:51:00Z">
        <w:r>
          <w:t xml:space="preserve"> sistema</w:t>
        </w:r>
      </w:ins>
      <w:r>
        <w:rPr>
          <w:lang w:val="bs-Latn-BA"/>
        </w:rPr>
        <w:t xml:space="preserve"> i timove za podršku. </w:t>
      </w:r>
    </w:p>
    <w:p w14:paraId="1F325606" w14:textId="77777777" w:rsidR="00E94ADE" w:rsidRDefault="00E94ADE">
      <w:pPr>
        <w:spacing w:line="240" w:lineRule="auto"/>
        <w:jc w:val="both"/>
        <w:rPr>
          <w:lang w:val="bs-Latn-BA"/>
        </w:rPr>
      </w:pPr>
    </w:p>
    <w:p w14:paraId="691AF147" w14:textId="77777777" w:rsidR="00E94ADE" w:rsidRDefault="00CC5052">
      <w:pPr>
        <w:spacing w:line="240" w:lineRule="auto"/>
        <w:ind w:firstLine="360"/>
        <w:jc w:val="both"/>
        <w:rPr>
          <w:lang w:val="bs-Latn-BA"/>
        </w:rPr>
      </w:pPr>
      <w:r>
        <w:rPr>
          <w:lang w:val="bs-Latn-BA"/>
        </w:rPr>
        <w:t xml:space="preserve">Što se tiče upravljanja identitetima (nalozima i korisničkim pristupom), postoje mnogi izazovi za pravilno upravljanje. Neki od njih uključuju kreiranje naloga, kao i njihovo održavanje i uklanjanje. Drugi izazov predstavlja pronalaženje najboljeg načina da se obezbijedi autentikacija za korisnike. To može obuhvatati pravila vezana za lozinke i/ili biometriju te odgovor na pitanje kako provjeriti  korisničke podatke na način da se zaštiti kompanija, a istovremeno umanji napor potreban kako bi se korisnik autentikovao u okviru više sistema. </w:t>
      </w:r>
    </w:p>
    <w:p w14:paraId="49A72D79" w14:textId="77777777" w:rsidR="00E94ADE" w:rsidRDefault="00E94ADE">
      <w:pPr>
        <w:spacing w:line="240" w:lineRule="auto"/>
        <w:jc w:val="both"/>
        <w:rPr>
          <w:lang w:val="bs-Latn-BA"/>
        </w:rPr>
      </w:pPr>
    </w:p>
    <w:p w14:paraId="2D885E63" w14:textId="77777777" w:rsidR="00E94ADE" w:rsidRDefault="00CC5052">
      <w:pPr>
        <w:spacing w:line="240" w:lineRule="auto"/>
        <w:ind w:firstLine="360"/>
        <w:jc w:val="both"/>
        <w:rPr>
          <w:lang w:val="bs-Latn-BA"/>
        </w:rPr>
      </w:pPr>
      <w:r>
        <w:rPr>
          <w:lang w:val="bs-Latn-BA"/>
        </w:rPr>
        <w:t xml:space="preserve">Odgovor, odnosno rješenje, na prethodno navedene izazove nalazi se u upotrebi SSO-a i sistema za upravljanje identitetima. Odgovarajuća implementacija takvog sistema može značajno umanjiti cjelokupan administrativni posao neophodan pri upravljanju korisničkim informacijama u centralizovanom skladištu. </w:t>
      </w:r>
      <w:commentRangeStart w:id="33"/>
      <w:r>
        <w:rPr>
          <w:lang w:val="bs-Latn-BA"/>
        </w:rPr>
        <w:t>Neki od problema koje ovakav sistem može riješiti su:</w:t>
      </w:r>
      <w:commentRangeEnd w:id="33"/>
      <w:r>
        <w:rPr>
          <w:rStyle w:val="CommentReference"/>
        </w:rPr>
        <w:commentReference w:id="33"/>
      </w:r>
    </w:p>
    <w:p w14:paraId="6399D73A" w14:textId="77777777" w:rsidR="00E94ADE" w:rsidRDefault="00E94ADE">
      <w:pPr>
        <w:spacing w:line="240" w:lineRule="auto"/>
        <w:jc w:val="both"/>
        <w:rPr>
          <w:lang w:val="bs-Latn-BA"/>
        </w:rPr>
      </w:pPr>
    </w:p>
    <w:p w14:paraId="1FE2AF0E" w14:textId="77777777" w:rsidR="00E94ADE" w:rsidRDefault="00CC5052">
      <w:pPr>
        <w:pStyle w:val="ListParagraph1"/>
        <w:numPr>
          <w:ilvl w:val="0"/>
          <w:numId w:val="5"/>
        </w:numPr>
        <w:spacing w:line="240" w:lineRule="auto"/>
        <w:jc w:val="both"/>
        <w:rPr>
          <w:lang w:val="bs-Latn-BA"/>
        </w:rPr>
      </w:pPr>
      <w:ins w:id="34" w:author="Ognjen Joldzic" w:date="2018-05-12T23:54:00Z">
        <w:r>
          <w:t>p</w:t>
        </w:r>
      </w:ins>
      <w:del w:id="35" w:author="Ognjen Joldzic" w:date="2018-05-12T23:54:00Z">
        <w:r>
          <w:rPr>
            <w:lang w:val="bs-Latn-BA"/>
          </w:rPr>
          <w:delText>P</w:delText>
        </w:r>
      </w:del>
      <w:r>
        <w:rPr>
          <w:lang w:val="bs-Latn-BA"/>
        </w:rPr>
        <w:t>revelik broj timova uključen u administraciju korisnika</w:t>
      </w:r>
      <w:ins w:id="36" w:author="Ognjen Joldzic" w:date="2018-05-12T23:54:00Z">
        <w:r>
          <w:t>,</w:t>
        </w:r>
      </w:ins>
    </w:p>
    <w:p w14:paraId="56625D8A" w14:textId="77777777" w:rsidR="00E94ADE" w:rsidRDefault="00CC5052">
      <w:pPr>
        <w:pStyle w:val="ListParagraph1"/>
        <w:numPr>
          <w:ilvl w:val="0"/>
          <w:numId w:val="5"/>
        </w:numPr>
        <w:spacing w:line="240" w:lineRule="auto"/>
        <w:jc w:val="both"/>
        <w:rPr>
          <w:lang w:val="bs-Latn-BA"/>
        </w:rPr>
      </w:pPr>
      <w:commentRangeStart w:id="37"/>
      <w:ins w:id="38" w:author="Ognjen Joldzic" w:date="2018-05-12T23:54:00Z">
        <w:r>
          <w:t>k</w:t>
        </w:r>
      </w:ins>
      <w:del w:id="39" w:author="Ognjen Joldzic" w:date="2018-05-12T23:54:00Z">
        <w:r>
          <w:rPr>
            <w:lang w:val="bs-Latn-BA"/>
          </w:rPr>
          <w:delText>K</w:delText>
        </w:r>
      </w:del>
      <w:r>
        <w:rPr>
          <w:lang w:val="bs-Latn-BA"/>
        </w:rPr>
        <w:t>reiranje naloga od strane zaposlenih koji nemaju odgovarajuća prava pristupa</w:t>
      </w:r>
      <w:commentRangeEnd w:id="37"/>
      <w:r>
        <w:commentReference w:id="37"/>
      </w:r>
      <w:ins w:id="40" w:author="Ognjen Joldzic" w:date="2018-05-12T23:55:00Z">
        <w:r>
          <w:t>,</w:t>
        </w:r>
      </w:ins>
    </w:p>
    <w:p w14:paraId="16AB4C7B" w14:textId="77777777" w:rsidR="00E94ADE" w:rsidRDefault="00CC5052">
      <w:pPr>
        <w:pStyle w:val="ListParagraph1"/>
        <w:numPr>
          <w:ilvl w:val="0"/>
          <w:numId w:val="5"/>
        </w:numPr>
        <w:spacing w:line="240" w:lineRule="auto"/>
        <w:jc w:val="both"/>
        <w:rPr>
          <w:lang w:val="bs-Latn-BA"/>
        </w:rPr>
      </w:pPr>
      <w:ins w:id="41" w:author="Ognjen Joldzic" w:date="2018-05-12T23:54:00Z">
        <w:r>
          <w:t>n</w:t>
        </w:r>
      </w:ins>
      <w:del w:id="42" w:author="Ognjen Joldzic" w:date="2018-05-12T23:54:00Z">
        <w:r>
          <w:rPr>
            <w:lang w:val="bs-Latn-BA"/>
          </w:rPr>
          <w:delText>N</w:delText>
        </w:r>
      </w:del>
      <w:r>
        <w:rPr>
          <w:lang w:val="bs-Latn-BA"/>
        </w:rPr>
        <w:t>epostojanje standarda pri kreiranju korisničkih naloga, što dovodi do toga da jedan korisnik ima više različitih naloga sa različitim dozvolama u okviru istog sistema</w:t>
      </w:r>
    </w:p>
    <w:p w14:paraId="44A1B9E3" w14:textId="77777777" w:rsidR="00E94ADE" w:rsidRDefault="00CC5052">
      <w:pPr>
        <w:pStyle w:val="ListParagraph1"/>
        <w:numPr>
          <w:ilvl w:val="0"/>
          <w:numId w:val="5"/>
        </w:numPr>
        <w:spacing w:line="240" w:lineRule="auto"/>
        <w:jc w:val="both"/>
        <w:rPr>
          <w:lang w:val="bs-Latn-BA"/>
        </w:rPr>
      </w:pPr>
      <w:ins w:id="43" w:author="Ognjen Joldzic" w:date="2018-05-12T23:54:00Z">
        <w:r>
          <w:t>s</w:t>
        </w:r>
      </w:ins>
      <w:del w:id="44" w:author="Ognjen Joldzic" w:date="2018-05-12T23:54:00Z">
        <w:r>
          <w:rPr>
            <w:lang w:val="bs-Latn-BA"/>
          </w:rPr>
          <w:delText>S</w:delText>
        </w:r>
      </w:del>
      <w:r>
        <w:rPr>
          <w:lang w:val="bs-Latn-BA"/>
        </w:rPr>
        <w:t>por odziv pri održavanju naloga, zbog postojanja birokratije u održavanju različitih sistema i koordinisanja različitih pristupnih pravila između nekoliko grupa</w:t>
      </w:r>
      <w:ins w:id="45" w:author="Ognjen Joldzic" w:date="2018-05-12T23:55:00Z">
        <w:r>
          <w:t>,</w:t>
        </w:r>
      </w:ins>
      <w:r>
        <w:rPr>
          <w:lang w:val="bs-Latn-BA"/>
        </w:rPr>
        <w:t xml:space="preserve"> </w:t>
      </w:r>
    </w:p>
    <w:p w14:paraId="0B6523F1" w14:textId="77777777" w:rsidR="00E94ADE" w:rsidRDefault="00CC5052">
      <w:pPr>
        <w:pStyle w:val="ListParagraph1"/>
        <w:numPr>
          <w:ilvl w:val="0"/>
          <w:numId w:val="5"/>
        </w:numPr>
        <w:spacing w:line="240" w:lineRule="auto"/>
        <w:jc w:val="both"/>
        <w:rPr>
          <w:lang w:val="bs-Latn-BA"/>
        </w:rPr>
      </w:pPr>
      <w:ins w:id="46" w:author="Ognjen Joldzic" w:date="2018-05-12T23:54:00Z">
        <w:r>
          <w:t>s</w:t>
        </w:r>
      </w:ins>
      <w:del w:id="47" w:author="Ognjen Joldzic" w:date="2018-05-12T23:54:00Z">
        <w:r>
          <w:rPr>
            <w:lang w:val="bs-Latn-BA"/>
          </w:rPr>
          <w:delText>S</w:delText>
        </w:r>
      </w:del>
      <w:r>
        <w:rPr>
          <w:lang w:val="bs-Latn-BA"/>
        </w:rPr>
        <w:t>uvišne ili netačne informacije koje djelimično identifikuju direktorije i identitete</w:t>
      </w:r>
    </w:p>
    <w:p w14:paraId="42208C4C" w14:textId="77777777" w:rsidR="00E94ADE" w:rsidRDefault="00E94ADE">
      <w:pPr>
        <w:spacing w:line="240" w:lineRule="auto"/>
        <w:jc w:val="both"/>
        <w:rPr>
          <w:lang w:val="bs-Latn-BA"/>
        </w:rPr>
      </w:pPr>
    </w:p>
    <w:p w14:paraId="75B31ED7" w14:textId="77777777" w:rsidR="00E94ADE" w:rsidRDefault="00E94ADE">
      <w:pPr>
        <w:spacing w:line="240" w:lineRule="auto"/>
        <w:jc w:val="both"/>
        <w:rPr>
          <w:lang w:val="bs-Latn-BA"/>
        </w:rPr>
      </w:pPr>
    </w:p>
    <w:p w14:paraId="73B31923" w14:textId="77777777" w:rsidR="00E94ADE" w:rsidRDefault="00CC5052">
      <w:pPr>
        <w:spacing w:line="240" w:lineRule="auto"/>
        <w:ind w:firstLine="360"/>
        <w:jc w:val="both"/>
        <w:rPr>
          <w:lang w:val="bs-Latn-BA"/>
        </w:rPr>
      </w:pPr>
      <w:r>
        <w:rPr>
          <w:lang w:val="bs-Latn-BA"/>
        </w:rPr>
        <w:t xml:space="preserve">Aplikacije mogu koristiti SSO proces kako bi obezbijedile korisnicima jednostavan i brz pristup sadržaju koji se čuva i uređuje na različitim vrstama sistema. To se postiže tako što se omogućava višestruka prijava upotrebom istog korisničkog imena i lozinke. Više detalja o samom SSO procesu i načinu funkcionisanja nalazi se u narednom poglavlju. </w:t>
      </w:r>
    </w:p>
    <w:p w14:paraId="38D83772" w14:textId="77777777" w:rsidR="00E94ADE" w:rsidRDefault="00E94ADE">
      <w:pPr>
        <w:spacing w:line="240" w:lineRule="auto"/>
        <w:jc w:val="both"/>
        <w:rPr>
          <w:lang w:val="bs-Latn-BA"/>
        </w:rPr>
      </w:pPr>
    </w:p>
    <w:p w14:paraId="59D3E143" w14:textId="77777777" w:rsidR="00E94ADE" w:rsidRDefault="00CC5052">
      <w:pPr>
        <w:spacing w:line="240" w:lineRule="auto"/>
        <w:ind w:firstLine="360"/>
        <w:jc w:val="both"/>
        <w:rPr>
          <w:vertAlign w:val="superscript"/>
          <w:lang w:val="bs-Latn-BA"/>
        </w:rPr>
      </w:pPr>
      <w:r>
        <w:rPr>
          <w:lang w:val="bs-Latn-BA"/>
        </w:rPr>
        <w:t>Iz sigurnosnih razloga, alati za upravljanje identitetima trebalo bi da se izvršavaju kao aplikacija na posebnom mrežnom uređaju ili serveru, bilo lokalno ili „u oblaku“ (</w:t>
      </w:r>
      <w:r>
        <w:rPr>
          <w:i/>
          <w:lang w:val="bs-Latn-BA"/>
        </w:rPr>
        <w:t>cloud)</w:t>
      </w:r>
      <w:r>
        <w:rPr>
          <w:lang w:val="bs-Latn-BA"/>
        </w:rPr>
        <w:t xml:space="preserve">. Jezgro sistema za upravljanje identitetima čine pravila koja definišu koji uređaji i korisnici su dozvoljeni na mreži i šta korisnik može postići, zavisno od tipa njegovog uređaja, lokacije i drugih faktora. Velika prednost je i izvještavanje o aktivnostima sistema koje proizvodi revizijski dnevnik u koji se bilježe sve specifične aktivnosti koje su izvršene. </w:t>
      </w:r>
      <w:r>
        <w:rPr>
          <w:lang w:val="bs-Latn-BA"/>
          <w:rPrChange w:id="48" w:author="Ognjen Joldzic" w:date="2018-05-13T00:44:00Z">
            <w:rPr>
              <w:vertAlign w:val="superscript"/>
              <w:lang w:val="bs-Latn-BA"/>
            </w:rPr>
          </w:rPrChange>
        </w:rPr>
        <w:t>[2] [3]</w:t>
      </w:r>
    </w:p>
    <w:p w14:paraId="3075A0CE" w14:textId="77777777" w:rsidR="00E94ADE" w:rsidRDefault="00CC5052">
      <w:pPr>
        <w:spacing w:line="240" w:lineRule="auto"/>
        <w:jc w:val="both"/>
        <w:rPr>
          <w:lang w:val="bs-Latn-BA"/>
        </w:rPr>
      </w:pPr>
      <w:r>
        <w:rPr>
          <w:lang w:val="bs-Latn-BA"/>
        </w:rPr>
        <w:br w:type="page"/>
      </w:r>
    </w:p>
    <w:p w14:paraId="2BA6D408" w14:textId="77777777" w:rsidR="00E94ADE" w:rsidRDefault="00CC5052">
      <w:pPr>
        <w:pStyle w:val="Heading1"/>
        <w:spacing w:line="240" w:lineRule="auto"/>
        <w:jc w:val="both"/>
        <w:rPr>
          <w:lang w:val="bs-Latn-BA"/>
        </w:rPr>
      </w:pPr>
      <w:bookmarkStart w:id="49" w:name="_Toc511154418"/>
      <w:commentRangeStart w:id="50"/>
      <w:r>
        <w:rPr>
          <w:lang w:val="bs-Latn-BA"/>
        </w:rPr>
        <w:lastRenderedPageBreak/>
        <w:t>SINGLE-SIGN-ON</w:t>
      </w:r>
      <w:commentRangeEnd w:id="50"/>
      <w:r>
        <w:commentReference w:id="50"/>
      </w:r>
      <w:r>
        <w:rPr>
          <w:lang w:val="bs-Latn-BA"/>
        </w:rPr>
        <w:t xml:space="preserve"> (SSO)</w:t>
      </w:r>
      <w:bookmarkEnd w:id="49"/>
    </w:p>
    <w:p w14:paraId="3A20FE8A" w14:textId="77777777" w:rsidR="00E94ADE" w:rsidRDefault="00E94ADE">
      <w:pPr>
        <w:spacing w:line="240" w:lineRule="auto"/>
        <w:jc w:val="both"/>
        <w:rPr>
          <w:lang w:val="bs-Latn-BA"/>
        </w:rPr>
      </w:pPr>
    </w:p>
    <w:p w14:paraId="1ED1C07D" w14:textId="77777777" w:rsidR="00E94ADE" w:rsidRDefault="00CC5052">
      <w:pPr>
        <w:spacing w:line="240" w:lineRule="auto"/>
        <w:ind w:firstLine="360"/>
        <w:jc w:val="both"/>
        <w:rPr>
          <w:lang w:val="bs-Latn-BA"/>
        </w:rPr>
      </w:pPr>
      <w:r>
        <w:rPr>
          <w:lang w:val="bs-Latn-BA"/>
        </w:rPr>
        <w:t>SSO je metodologija koja obezbjeđuje jednu akciju za autentikaciju i autorizaciju korisnika, čime im se omoguć</w:t>
      </w:r>
      <w:del w:id="51" w:author="Ognjen Joldzic" w:date="2018-05-13T00:48:00Z">
        <w:r>
          <w:delText>uje</w:delText>
        </w:r>
      </w:del>
      <w:ins w:id="52" w:author="Ognjen Joldzic" w:date="2018-05-13T00:48:00Z">
        <w:r>
          <w:t>ava</w:t>
        </w:r>
      </w:ins>
      <w:r>
        <w:rPr>
          <w:lang w:val="bs-Latn-BA"/>
        </w:rPr>
        <w:t xml:space="preserve"> pristup svim računarima i sistemima na koje imaju prava, bez potrebe da se identifikuju nekoliko puta. Nudeći tu mogućnost, SSO značajno umanjuje ljudsku grešku koja je najčešći uzrok pada sistema. Moglo bi se reći da je najznačajnija stvar posjedovanja centralizovanog sistema, postojanje centralnog skladišta u kom se čuvaju svi  korisnički pristupni podaci i dozvole, čime se rješava problem njihovog postojanja u okviru svake od aplikacija pojedinačno. Povezivanje više različitih aplikacija upotrebom integrisanog sistema, omogućava i internim i eksternim korisnicima da koriste isto korisničko ime i lozinku za prijavu na svaku od njih.</w:t>
      </w:r>
    </w:p>
    <w:p w14:paraId="6FD23268" w14:textId="77777777" w:rsidR="00E94ADE" w:rsidRDefault="00E94ADE">
      <w:pPr>
        <w:spacing w:line="240" w:lineRule="auto"/>
        <w:jc w:val="both"/>
        <w:rPr>
          <w:lang w:val="bs-Latn-BA"/>
        </w:rPr>
      </w:pPr>
    </w:p>
    <w:p w14:paraId="6DE4A60E" w14:textId="77777777" w:rsidR="00E94ADE" w:rsidRDefault="00CC5052">
      <w:pPr>
        <w:spacing w:line="240" w:lineRule="auto"/>
        <w:ind w:firstLine="360"/>
        <w:jc w:val="both"/>
        <w:rPr>
          <w:lang w:val="bs-Latn-BA"/>
        </w:rPr>
      </w:pPr>
      <w:r>
        <w:rPr>
          <w:lang w:val="bs-Latn-BA"/>
        </w:rPr>
        <w:t xml:space="preserve">Na </w:t>
      </w:r>
      <w:r>
        <w:rPr>
          <w:b/>
          <w:lang w:val="bs-Latn-BA"/>
        </w:rPr>
        <w:t>Slici 4.1</w:t>
      </w:r>
      <w:r>
        <w:rPr>
          <w:lang w:val="bs-Latn-BA"/>
        </w:rPr>
        <w:t xml:space="preserve"> prikazan je scenario prijave korisnika na dvije različite aplikacije, bez postojanja SSO servera.</w:t>
      </w:r>
    </w:p>
    <w:p w14:paraId="77C3650A" w14:textId="77777777" w:rsidR="00E94ADE" w:rsidRDefault="00E94ADE">
      <w:pPr>
        <w:spacing w:line="240" w:lineRule="auto"/>
        <w:jc w:val="both"/>
        <w:rPr>
          <w:lang w:val="bs-Latn-BA"/>
        </w:rPr>
      </w:pPr>
    </w:p>
    <w:p w14:paraId="1E081783" w14:textId="77777777" w:rsidR="00E94ADE" w:rsidRDefault="00CC5052">
      <w:pPr>
        <w:keepNext/>
        <w:spacing w:line="240" w:lineRule="auto"/>
        <w:jc w:val="both"/>
        <w:rPr>
          <w:lang w:val="bs-Latn-BA"/>
        </w:rPr>
      </w:pPr>
      <w:r>
        <w:rPr>
          <w:noProof/>
        </w:rPr>
        <mc:AlternateContent>
          <mc:Choice Requires="wpc">
            <w:drawing>
              <wp:inline distT="0" distB="0" distL="0" distR="0" wp14:anchorId="4576937F" wp14:editId="71054F44">
                <wp:extent cx="5876290" cy="3200400"/>
                <wp:effectExtent l="0" t="0" r="0"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6" name="Oval 226"/>
                        <wps:cNvSpPr/>
                        <wps:spPr>
                          <a:xfrm>
                            <a:off x="2665849" y="2200275"/>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 name="Rectangle: Rounded Corners 21"/>
                        <wps:cNvSpPr/>
                        <wps:spPr>
                          <a:xfrm>
                            <a:off x="295244" y="1381127"/>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1B99C7D5" w14:textId="77777777" w:rsidR="00CC5052" w:rsidRDefault="00CC5052">
                              <w:pPr>
                                <w:jc w:val="center"/>
                                <w:rPr>
                                  <w:rFonts w:ascii="Microsoft Sans Serif" w:hAnsi="Microsoft Sans Serif" w:cs="Microsoft Sans Serif"/>
                                  <w:color w:val="000000" w:themeColor="text1"/>
                                  <w:sz w:val="20"/>
                                  <w:szCs w:val="20"/>
                                  <w:lang w:val="sr-Latn-RS"/>
                                </w:rPr>
                              </w:pPr>
                              <w:r>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Rectangle: Rounded Corners 53"/>
                        <wps:cNvSpPr/>
                        <wps:spPr>
                          <a:xfrm>
                            <a:off x="2199063" y="1381126"/>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466B2923" w14:textId="77777777" w:rsidR="00CC5052" w:rsidRDefault="00CC5052">
                              <w:pPr>
                                <w:pStyle w:val="NormalWeb"/>
                                <w:spacing w:before="0" w:beforeAutospacing="0" w:after="0" w:afterAutospacing="0" w:line="276" w:lineRule="auto"/>
                                <w:jc w:val="center"/>
                                <w:rPr>
                                  <w:b/>
                                  <w:color w:val="FFFFFF" w:themeColor="background1"/>
                                </w:rPr>
                              </w:pPr>
                              <w:r>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noAutofit/>
                        </wps:bodyPr>
                      </wps:wsp>
                      <wps:wsp>
                        <wps:cNvPr id="54" name="Rectangle: Rounded Corners 54"/>
                        <wps:cNvSpPr/>
                        <wps:spPr>
                          <a:xfrm>
                            <a:off x="4069911" y="1381126"/>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1D319355" w14:textId="77777777" w:rsidR="00CC5052" w:rsidRDefault="00CC5052">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noAutofit/>
                        </wps:bodyPr>
                      </wps:wsp>
                      <wps:wsp>
                        <wps:cNvPr id="23" name="Arc 23"/>
                        <wps:cNvSpPr/>
                        <wps:spPr>
                          <a:xfrm>
                            <a:off x="571500" y="914400"/>
                            <a:ext cx="102870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6D62C49B" w14:textId="77777777" w:rsidR="00CC5052" w:rsidRDefault="00CC505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7" name="Arc 57"/>
                        <wps:cNvSpPr/>
                        <wps:spPr>
                          <a:xfrm>
                            <a:off x="4332900" y="914400"/>
                            <a:ext cx="1028065"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noAutofit/>
                        </wps:bodyPr>
                      </wps:wsp>
                      <pic:pic xmlns:pic="http://schemas.openxmlformats.org/drawingml/2006/picture">
                        <pic:nvPicPr>
                          <pic:cNvPr id="225" name="Graphic 225" descr="Use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776220" y="2305050"/>
                            <a:ext cx="328930" cy="328930"/>
                          </a:xfrm>
                          <a:prstGeom prst="rect">
                            <a:avLst/>
                          </a:prstGeom>
                        </pic:spPr>
                      </pic:pic>
                      <wps:wsp>
                        <wps:cNvPr id="227" name="Connector: Elbow 227"/>
                        <wps:cNvCnPr>
                          <a:stCxn id="226" idx="6"/>
                          <a:endCxn id="54" idx="2"/>
                        </wps:cNvCnPr>
                        <wps:spPr>
                          <a:xfrm flipV="1">
                            <a:off x="3200401" y="1876425"/>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Connector: Elbow 62"/>
                        <wps:cNvCnPr>
                          <a:stCxn id="226" idx="2"/>
                          <a:endCxn id="21" idx="2"/>
                        </wps:cNvCnPr>
                        <wps:spPr>
                          <a:xfrm rot="10800000">
                            <a:off x="1065341" y="1885951"/>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Straight Arrow Connector 228"/>
                        <wps:cNvCnPr>
                          <a:stCxn id="21" idx="3"/>
                          <a:endCxn id="53" idx="1"/>
                        </wps:cNvCnPr>
                        <wps:spPr>
                          <a:xfrm flipV="1">
                            <a:off x="1835436" y="1628776"/>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64" name="Straight Arrow Connector 64"/>
                        <wps:cNvCnPr>
                          <a:stCxn id="54" idx="1"/>
                          <a:endCxn id="53" idx="3"/>
                        </wps:cNvCnPr>
                        <wps:spPr>
                          <a:xfrm flipH="1">
                            <a:off x="3738938" y="1628776"/>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29" name="Oval 229"/>
                        <wps:cNvSpPr/>
                        <wps:spPr>
                          <a:xfrm>
                            <a:off x="352314" y="54195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FB579E4" w14:textId="77777777" w:rsidR="00CC5052" w:rsidRDefault="00CC5052">
                              <w:pPr>
                                <w:jc w:val="center"/>
                                <w:rPr>
                                  <w:rFonts w:ascii="Microsoft Sans Serif" w:hAnsi="Microsoft Sans Serif" w:cs="Microsoft Sans Serif"/>
                                  <w:b/>
                                  <w:sz w:val="16"/>
                                  <w:szCs w:val="16"/>
                                  <w:lang w:val="sr-Latn-RS"/>
                                </w:rPr>
                              </w:pPr>
                              <w:r>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noAutofit/>
                        </wps:bodyPr>
                      </wps:wsp>
                      <wps:wsp>
                        <wps:cNvPr id="231" name="Text Box 231"/>
                        <wps:cNvSpPr txBox="1"/>
                        <wps:spPr>
                          <a:xfrm>
                            <a:off x="637676" y="484800"/>
                            <a:ext cx="1448299" cy="342900"/>
                          </a:xfrm>
                          <a:prstGeom prst="rect">
                            <a:avLst/>
                          </a:prstGeom>
                          <a:solidFill>
                            <a:schemeClr val="lt1"/>
                          </a:solidFill>
                          <a:ln w="6350">
                            <a:noFill/>
                          </a:ln>
                        </wps:spPr>
                        <wps:txbx>
                          <w:txbxContent>
                            <w:p w14:paraId="5C2E178F" w14:textId="77777777" w:rsidR="00CC5052" w:rsidRDefault="00CC5052">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Unos pristupnih podataka,</w:t>
                              </w:r>
                            </w:p>
                            <w:p w14:paraId="6F4AA9D4" w14:textId="77777777" w:rsidR="00CC5052" w:rsidRDefault="00CC5052">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identifikovanje korisnika</w:t>
                              </w:r>
                            </w:p>
                          </w:txbxContent>
                        </wps:txbx>
                        <wps:bodyPr rot="0" spcFirstLastPara="0" vertOverflow="overflow" horzOverflow="overflow" vert="horz" wrap="square" lIns="0" tIns="45720" rIns="91440" bIns="45720" numCol="1" spcCol="0" rtlCol="0" fromWordArt="0" anchor="t" anchorCtr="0" forceAA="0" compatLnSpc="1">
                          <a:noAutofit/>
                        </wps:bodyPr>
                      </wps:wsp>
                      <wps:wsp>
                        <wps:cNvPr id="232" name="Text Box 232"/>
                        <wps:cNvSpPr txBox="1"/>
                        <wps:spPr>
                          <a:xfrm>
                            <a:off x="2018546" y="19050"/>
                            <a:ext cx="1848604" cy="276225"/>
                          </a:xfrm>
                          <a:prstGeom prst="rect">
                            <a:avLst/>
                          </a:prstGeom>
                          <a:solidFill>
                            <a:schemeClr val="lt1"/>
                          </a:solidFill>
                          <a:ln w="6350">
                            <a:noFill/>
                          </a:ln>
                        </wps:spPr>
                        <wps:txbx>
                          <w:txbxContent>
                            <w:p w14:paraId="362E6133" w14:textId="77777777" w:rsidR="00CC5052" w:rsidRDefault="00CC5052">
                              <w:pPr>
                                <w:jc w:val="center"/>
                                <w:rPr>
                                  <w:rFonts w:ascii="Microsoft Sans Serif" w:hAnsi="Microsoft Sans Serif" w:cs="Microsoft Sans Serif"/>
                                  <w:b/>
                                  <w:sz w:val="20"/>
                                  <w:szCs w:val="20"/>
                                  <w:lang w:val="sr-Latn-RS"/>
                                </w:rPr>
                              </w:pPr>
                              <w:r>
                                <w:rPr>
                                  <w:rFonts w:ascii="Microsoft Sans Serif" w:hAnsi="Microsoft Sans Serif" w:cs="Microsoft Sans Serif"/>
                                  <w:b/>
                                  <w:sz w:val="20"/>
                                  <w:szCs w:val="20"/>
                                  <w:lang w:val="sr-Latn-RS"/>
                                </w:rPr>
                                <w:t>BEZ SSO SERVERA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0" name="Oval 70"/>
                        <wps:cNvSpPr/>
                        <wps:spPr>
                          <a:xfrm>
                            <a:off x="4113824" y="4848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111904D"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noAutofit/>
                        </wps:bodyPr>
                      </wps:wsp>
                      <wps:wsp>
                        <wps:cNvPr id="71" name="Text Box 231"/>
                        <wps:cNvSpPr txBox="1"/>
                        <wps:spPr>
                          <a:xfrm>
                            <a:off x="4399574" y="427650"/>
                            <a:ext cx="1447800" cy="342900"/>
                          </a:xfrm>
                          <a:prstGeom prst="rect">
                            <a:avLst/>
                          </a:prstGeom>
                          <a:solidFill>
                            <a:schemeClr val="lt1"/>
                          </a:solidFill>
                          <a:ln w="6350">
                            <a:noFill/>
                          </a:ln>
                        </wps:spPr>
                        <wps:txbx>
                          <w:txbxContent>
                            <w:p w14:paraId="6AF19C7D"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Unos pristupnih podataka,</w:t>
                              </w:r>
                            </w:p>
                            <w:p w14:paraId="520D5CBF"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identifikovanje korisnika</w:t>
                              </w:r>
                            </w:p>
                          </w:txbxContent>
                        </wps:txbx>
                        <wps:bodyPr rot="0" spcFirstLastPara="0" vert="horz" wrap="square" lIns="0" tIns="45720" rIns="91440" bIns="45720" numCol="1" spcCol="0" rtlCol="0" fromWordArt="0" anchor="t" anchorCtr="0" forceAA="0" compatLnSpc="1">
                          <a:noAutofit/>
                        </wps:bodyPr>
                      </wps:wsp>
                      <wps:wsp>
                        <wps:cNvPr id="73" name="Oval 73"/>
                        <wps:cNvSpPr/>
                        <wps:spPr>
                          <a:xfrm>
                            <a:off x="1065393" y="2584505"/>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12095BE"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noAutofit/>
                        </wps:bodyPr>
                      </wps:wsp>
                      <wps:wsp>
                        <wps:cNvPr id="74" name="Text Box 231"/>
                        <wps:cNvSpPr txBox="1"/>
                        <wps:spPr>
                          <a:xfrm>
                            <a:off x="1351135" y="2585140"/>
                            <a:ext cx="772585" cy="220050"/>
                          </a:xfrm>
                          <a:prstGeom prst="rect">
                            <a:avLst/>
                          </a:prstGeom>
                          <a:solidFill>
                            <a:schemeClr val="lt1"/>
                          </a:solidFill>
                          <a:ln w="6350">
                            <a:noFill/>
                          </a:ln>
                        </wps:spPr>
                        <wps:txbx>
                          <w:txbxContent>
                            <w:p w14:paraId="4194B4C6"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noAutofit/>
                        </wps:bodyPr>
                      </wps:wsp>
                      <wps:wsp>
                        <wps:cNvPr id="75" name="Oval 75"/>
                        <wps:cNvSpPr/>
                        <wps:spPr>
                          <a:xfrm>
                            <a:off x="4113825" y="2561250"/>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DEE65FE"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noAutofit/>
                        </wps:bodyPr>
                      </wps:wsp>
                      <wps:wsp>
                        <wps:cNvPr id="76" name="Text Box 231"/>
                        <wps:cNvSpPr txBox="1"/>
                        <wps:spPr>
                          <a:xfrm>
                            <a:off x="4399575" y="2561885"/>
                            <a:ext cx="772160" cy="219710"/>
                          </a:xfrm>
                          <a:prstGeom prst="rect">
                            <a:avLst/>
                          </a:prstGeom>
                          <a:solidFill>
                            <a:schemeClr val="lt1"/>
                          </a:solidFill>
                          <a:ln w="6350">
                            <a:noFill/>
                          </a:ln>
                        </wps:spPr>
                        <wps:txbx>
                          <w:txbxContent>
                            <w:p w14:paraId="29FBA2CA"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noAutofit/>
                        </wps:bodyPr>
                      </wps:wsp>
                      <wps:wsp>
                        <wps:cNvPr id="77" name="Text Box 231"/>
                        <wps:cNvSpPr txBox="1"/>
                        <wps:spPr>
                          <a:xfrm>
                            <a:off x="2665842" y="2771295"/>
                            <a:ext cx="648694" cy="239100"/>
                          </a:xfrm>
                          <a:prstGeom prst="rect">
                            <a:avLst/>
                          </a:prstGeom>
                          <a:solidFill>
                            <a:schemeClr val="lt1"/>
                          </a:solidFill>
                          <a:ln w="6350">
                            <a:noFill/>
                          </a:ln>
                        </wps:spPr>
                        <wps:txbx>
                          <w:txbxContent>
                            <w:p w14:paraId="796C498F" w14:textId="77777777" w:rsidR="00CC5052" w:rsidRDefault="00CC5052">
                              <w:pPr>
                                <w:pStyle w:val="NormalWeb"/>
                                <w:spacing w:before="0" w:beforeAutospacing="0" w:after="0" w:afterAutospacing="0" w:line="276" w:lineRule="auto"/>
                                <w:jc w:val="center"/>
                                <w:rPr>
                                  <w:b/>
                                </w:rPr>
                              </w:pPr>
                              <w:r>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noAutofit/>
                        </wps:bodyPr>
                      </wps:wsp>
                      <wps:wsp>
                        <wps:cNvPr id="78" name="Oval 78"/>
                        <wps:cNvSpPr/>
                        <wps:spPr>
                          <a:xfrm>
                            <a:off x="1427775" y="196117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2430BF2"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noAutofit/>
                        </wps:bodyPr>
                      </wps:wsp>
                      <wps:wsp>
                        <wps:cNvPr id="79" name="Text Box 231"/>
                        <wps:cNvSpPr txBox="1"/>
                        <wps:spPr>
                          <a:xfrm>
                            <a:off x="1713525" y="1961810"/>
                            <a:ext cx="771525" cy="219710"/>
                          </a:xfrm>
                          <a:prstGeom prst="rect">
                            <a:avLst/>
                          </a:prstGeom>
                          <a:solidFill>
                            <a:schemeClr val="lt1"/>
                          </a:solidFill>
                          <a:ln w="6350">
                            <a:noFill/>
                          </a:ln>
                        </wps:spPr>
                        <wps:txbx>
                          <w:txbxContent>
                            <w:p w14:paraId="12007F0E"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noAutofit/>
                        </wps:bodyPr>
                      </wps:wsp>
                      <wps:wsp>
                        <wps:cNvPr id="80" name="Oval 80"/>
                        <wps:cNvSpPr/>
                        <wps:spPr>
                          <a:xfrm>
                            <a:off x="3408975" y="1961175"/>
                            <a:ext cx="20701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35E7411" w14:textId="77777777" w:rsidR="00CC5052" w:rsidRDefault="00CC5052">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noAutofit/>
                        </wps:bodyPr>
                      </wps:wsp>
                      <wps:wsp>
                        <wps:cNvPr id="81" name="Text Box 231"/>
                        <wps:cNvSpPr txBox="1"/>
                        <wps:spPr>
                          <a:xfrm>
                            <a:off x="3694725" y="1961810"/>
                            <a:ext cx="770890" cy="219710"/>
                          </a:xfrm>
                          <a:prstGeom prst="rect">
                            <a:avLst/>
                          </a:prstGeom>
                          <a:solidFill>
                            <a:schemeClr val="lt1"/>
                          </a:solidFill>
                          <a:ln w="6350">
                            <a:noFill/>
                          </a:ln>
                        </wps:spPr>
                        <wps:txbx>
                          <w:txbxContent>
                            <w:p w14:paraId="0ACC511F"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noAutofit/>
                        </wps:bodyPr>
                      </wps:wsp>
                    </wpc:wpc>
                  </a:graphicData>
                </a:graphic>
              </wp:inline>
            </w:drawing>
          </mc:Choice>
          <mc:Fallback>
            <w:pict>
              <v:group w14:anchorId="4576937F" id="Canvas 20" o:spid="_x0000_s1026" editas="canvas" style="width:462.7pt;height:252pt;mso-position-horizontal-relative:char;mso-position-vertical-relative:line" coordsize="58762,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762;height:32004;visibility:visible;mso-wrap-style:square">
                  <v:fill o:detectmouseclick="t"/>
                  <v:path o:connecttype="none"/>
                </v:shape>
                <v:oval id="Oval 226" o:spid="_x0000_s1028" style="position:absolute;left:26658;top:22002;width:5346;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gzmcQA&#10;AADcAAAADwAAAGRycy9kb3ducmV2LnhtbESPQWvCQBSE7wX/w/KE3urGHEIbXUUtlVyKNC3k+sg+&#10;k2D2bdxdTfrvu4VCj8PMfMOst5PpxZ2c7ywrWC4SEMS11R03Cr4+356eQfiArLG3TAq+ycN2M3tY&#10;Y67tyB90L0MjIoR9jgraEIZcSl+3ZNAv7EAcvbN1BkOUrpHa4RjhppdpkmTSYMdxocWBDi3Vl/Jm&#10;FJTVe++qa3aqcD+cXl0ojuNLodTjfNqtQASawn/4r11oBWmawe+Ze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4M5nEAAAA3AAAAA8AAAAAAAAAAAAAAAAAmAIAAGRycy9k&#10;b3ducmV2LnhtbFBLBQYAAAAABAAEAPUAAACJAwAAAAA=&#10;" fillcolor="white [3201]" strokecolor="black [3200]" strokeweight=".5pt"/>
                <v:roundrect id="Rectangle: Rounded Corners 21" o:spid="_x0000_s1029" style="position:absolute;left:2952;top:13811;width:15404;height:5048;visibility:visible;mso-wrap-style:square;v-text-anchor:middle" arcsize="427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y6CsAA&#10;AADbAAAADwAAAGRycy9kb3ducmV2LnhtbESPSwvCMBCE74L/IazgTVM9iFaj+EBQL+Lj4m1p1ra0&#10;2ZQmav33RhA8DjPzDTNbNKYUT6pdblnBoB+BIE6szjlVcL1se2MQziNrLC2Tgjc5WMzbrRnG2r74&#10;RM+zT0WAsItRQeZ9FUvpkowMur6tiIN3t7VBH2SdSl3jK8BNKYdRNJIGcw4LGVa0zigpzg+jYL+8&#10;rA/v8r6hfFKsjkZW5lbclOp2muUUhKfG/8O/9k4rGA7g+yX8AD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jy6CsAAAADbAAAADwAAAAAAAAAAAAAAAACYAgAAZHJzL2Rvd25y&#10;ZXYueG1sUEsFBgAAAAAEAAQA9QAAAIUDAAAAAA==&#10;" fillcolor="#d8d8d8 [2732]" stroked="f">
                  <v:textbox>
                    <w:txbxContent>
                      <w:p w14:paraId="1B99C7D5" w14:textId="77777777" w:rsidR="00CC5052" w:rsidRDefault="00CC5052">
                        <w:pPr>
                          <w:jc w:val="center"/>
                          <w:rPr>
                            <w:rFonts w:ascii="Microsoft Sans Serif" w:hAnsi="Microsoft Sans Serif" w:cs="Microsoft Sans Serif"/>
                            <w:color w:val="000000" w:themeColor="text1"/>
                            <w:sz w:val="20"/>
                            <w:szCs w:val="20"/>
                            <w:lang w:val="sr-Latn-RS"/>
                          </w:rPr>
                        </w:pPr>
                        <w:r>
                          <w:rPr>
                            <w:rFonts w:ascii="Microsoft Sans Serif" w:hAnsi="Microsoft Sans Serif" w:cs="Microsoft Sans Serif"/>
                            <w:color w:val="000000" w:themeColor="text1"/>
                            <w:sz w:val="20"/>
                            <w:szCs w:val="20"/>
                            <w:lang w:val="sr-Latn-RS"/>
                          </w:rPr>
                          <w:t>domen1.com</w:t>
                        </w:r>
                      </w:p>
                    </w:txbxContent>
                  </v:textbox>
                </v:roundrect>
                <v:roundrect id="Rectangle: Rounded Corners 53" o:spid="_x0000_s1030" style="position:absolute;left:21990;top:13811;width:15399;height:4953;visibility:visible;mso-wrap-style:square;v-text-anchor:middle" arcsize="427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BTqL8A&#10;AADbAAAADwAAAGRycy9kb3ducmV2LnhtbESPQYvCMBSE78L+h/AWvGm6uyjSNYoUhF63il7fNs+m&#10;mLyUJmr990YQPA4z8w2zXA/Oiiv1ofWs4GuagSCuvW65UbDfbScLECEia7SeScGdAqxXH6Ml5trf&#10;+I+uVWxEgnDIUYGJsculDLUhh2HqO+LknXzvMCbZN1L3eEtwZ+V3ls2lw5bTgsGOCkP1ubo4BWVh&#10;7+3R2i0dLmVl6D+rCjwrNf4cNr8gIg3xHX61S61g9gPP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IFOovwAAANsAAAAPAAAAAAAAAAAAAAAAAJgCAABkcnMvZG93bnJl&#10;di54bWxQSwUGAAAAAAQABAD1AAAAhAMAAAAA&#10;" fillcolor="#f90" stroked="f">
                  <v:textbox>
                    <w:txbxContent>
                      <w:p w14:paraId="466B2923" w14:textId="77777777" w:rsidR="00CC5052" w:rsidRDefault="00CC5052">
                        <w:pPr>
                          <w:pStyle w:val="NormalWeb"/>
                          <w:spacing w:before="0" w:beforeAutospacing="0" w:after="0" w:afterAutospacing="0" w:line="276" w:lineRule="auto"/>
                          <w:jc w:val="center"/>
                          <w:rPr>
                            <w:b/>
                            <w:color w:val="FFFFFF" w:themeColor="background1"/>
                          </w:rPr>
                        </w:pPr>
                        <w:r>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54" o:spid="_x0000_s1031" style="position:absolute;left:40699;top:13811;width:15398;height:4953;visibility:visible;mso-wrap-style:square;v-text-anchor:middle" arcsize="427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xA/sUA&#10;AADbAAAADwAAAGRycy9kb3ducmV2LnhtbESPUUvDQBCE3wX/w7GCL9JeKrWVtNciYqUqLbT2Byy5&#10;bRK82wu5bRr76z1B8HGYmW+Y+bL3TnXUxjqwgdEwA0VcBFtzaeDwuRo8goqCbNEFJgPfFGG5uL6a&#10;Y27DmXfU7aVUCcIxRwOVSJNrHYuKPMZhaIiTdwytR0myLbVt8Zzg3un7LJtojzWnhQobeq6o+Nqf&#10;vAE3zjbyevmYSufeyL2Mtvh+vDPm9qZ/moES6uU//NdeWwMPY/j9kn6AX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DED+xQAAANsAAAAPAAAAAAAAAAAAAAAAAJgCAABkcnMv&#10;ZG93bnJldi54bWxQSwUGAAAAAAQABAD1AAAAigMAAAAA&#10;" fillcolor="#c2d69b [1942]" stroked="f">
                  <v:textbox>
                    <w:txbxContent>
                      <w:p w14:paraId="1D319355" w14:textId="77777777" w:rsidR="00CC5052" w:rsidRDefault="00CC5052">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23" o:spid="_x0000_s1032" style="position:absolute;left:5715;top:9144;width:10287;height:9239;visibility:visible;mso-wrap-style:square;v-text-anchor:middle" coordsize="1028700,9239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A2CMEA&#10;AADbAAAADwAAAGRycy9kb3ducmV2LnhtbESPQYvCMBSE78L+h/AW9qapCtqtRhFB8SZVYa+P5pkW&#10;m5eSZLX77zeC4HGY+WaY5bq3rbiTD41jBeNRBoK4crpho+By3g1zECEia2wdk4I/CrBefQyWWGj3&#10;4JLup2hEKuFQoII6xq6QMlQ1WQwj1xEn7+q8xZikN1J7fKRy28pJls2kxYbTQo0dbWuqbqdfq2Cy&#10;O+6/jWmn83F5vOa5K/f+p1fq67PfLEBE6uM7/KIPOnFT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wNgjBAAAA2wAAAA8AAAAAAAAAAAAAAAAAmAIAAGRycy9kb3du&#10;cmV2LnhtbFBLBQYAAAAABAAEAPUAAACGAwAAAAA=&#10;" adj="-11796480,,5400" path="m3,463557nsc-665,289810,107268,130420,279348,51036v149862,-69135,327921,-67970,476645,3119c927192,135986,1032591,297347,1028591,471491l514350,461963,3,463557xem3,463557nfc-665,289810,107268,130420,279348,51036v149862,-69135,327921,-67970,476645,3119c927192,135986,1032591,297347,1028591,471491e" filled="f" strokecolor="black [3200]">
                  <v:stroke endarrow="block" joinstyle="round"/>
                  <v:formulas/>
                  <v:path arrowok="t" o:connecttype="custom" o:connectlocs="3,463557;279348,51036;755993,54155;1028591,471491" o:connectangles="0,0,0,0" textboxrect="0,0,1028700,923925"/>
                  <v:textbox>
                    <w:txbxContent>
                      <w:p w14:paraId="6D62C49B" w14:textId="77777777" w:rsidR="00CC5052" w:rsidRDefault="00CC5052">
                        <w:pPr>
                          <w:jc w:val="center"/>
                        </w:pPr>
                      </w:p>
                    </w:txbxContent>
                  </v:textbox>
                </v:shape>
                <v:shape id="Arc 57" o:spid="_x0000_s1033" style="position:absolute;left:43329;top:9144;width:10280;height:9239;visibility:visible;mso-wrap-style:square;v-text-anchor:middle" coordsize="1028065,923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s1sQA&#10;AADbAAAADwAAAGRycy9kb3ducmV2LnhtbESPQWvCQBSE70L/w/IEb7qxUCvRVaQgtOBBjbV4e2Sf&#10;Sdrs27C7mvjvXaHgcZiZb5j5sjO1uJLzlWUF41ECgji3uuJCwSFbD6cgfEDWWFsmBTfysFy89OaY&#10;atvyjq77UIgIYZ+igjKEJpXS5yUZ9CPbEEfvbJ3BEKUrpHbYRrip5WuSTKTBiuNCiQ19lJT/7S9G&#10;weny7X7b03qyceOA269b9nM8ZkoN+t1qBiJQF57h//anVvD2Do8v8Q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1bNbEAAAA2wAAAA8AAAAAAAAAAAAAAAAAmAIAAGRycy9k&#10;b3ducmV2LnhtbFBLBQYAAAAABAAEAPUAAACJAwAAAAA=&#10;" path="m3,463556nsc-664,289851,107151,130493,279061,51089v149832,-69206,327888,-68040,476582,3121c926670,136059,1031951,297385,1027957,471485l514033,461963,3,463556xem3,463556nfc-664,289851,107151,130493,279061,51089v149832,-69206,327888,-68040,476582,3121c926670,136059,1031951,297385,1027957,471485e" filled="f" strokecolor="black [3200]">
                  <v:stroke endarrow="block"/>
                  <v:path arrowok="t" o:connecttype="custom" o:connectlocs="3,463556;279061,51089;755643,54210;1027957,471485" o:connectangles="0,0,0,0"/>
                </v:shape>
                <v:shape id="Graphic 225" o:spid="_x0000_s1034" type="#_x0000_t75" alt="User" style="position:absolute;left:27762;top:23050;width:3289;height:32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UhznFAAAA3AAAAA8AAABkcnMvZG93bnJldi54bWxEj0FrwkAUhO8F/8PyBG91Y8S0pK4iBUFa&#10;QWoDvT52n0kw+zZkt0naX+8KhR6HmfmGWW9H24ieOl87VrCYJyCItTM1lwqKz/3jMwgfkA02jknB&#10;D3nYbiYPa8yNG/iD+nMoRYSwz1FBFUKbS+l1RRb93LXE0bu4zmKIsiul6XCIcNvINEkyabHmuFBh&#10;S68V6ev52yoY9LI4ff32x0Lu6/fmSWfL01um1Gw67l5ABBrDf/ivfTAK0nQF9zPxCMjND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iFIc5xQAAANwAAAAPAAAAAAAAAAAAAAAA&#10;AJ8CAABkcnMvZG93bnJldi54bWxQSwUGAAAAAAQABAD3AAAAkQMAAAAA&#10;">
                  <v:imagedata r:id="rId12" o:title="User"/>
                  <v:path arrowok="t"/>
                </v:shape>
                <v:shapetype id="_x0000_t33" coordsize="21600,21600" o:spt="33" o:oned="t" path="m,l21600,r,21600e" filled="f">
                  <v:stroke joinstyle="miter"/>
                  <v:path arrowok="t" fillok="f" o:connecttype="none"/>
                  <o:lock v:ext="edit" shapetype="t"/>
                </v:shapetype>
                <v:shape id="Connector: Elbow 227" o:spid="_x0000_s1035" type="#_x0000_t33" style="position:absolute;left:32004;top:18764;width:16393;height:591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pDBsQAAADcAAAADwAAAGRycy9kb3ducmV2LnhtbESPQWvCQBSE70L/w/IKvYhuzEFLdBUr&#10;tNSLoOnF2yP7zAazb9PsNsb+elcQPA4z8w2zWPW2Fh21vnKsYDJOQBAXTldcKvjJP0fvIHxA1lg7&#10;JgVX8rBavgwWmGl34T11h1CKCGGfoQITQpNJ6QtDFv3YNcTRO7nWYoiyLaVu8RLhtpZpkkylxYrj&#10;gsGGNoaK8+HPKtDD3277ZWh/DB/ySrXPpzv7r9Tba7+egwjUh2f40f7WCtJ0B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MGxAAAANwAAAAPAAAAAAAAAAAA&#10;AAAAAKECAABkcnMvZG93bnJldi54bWxQSwUGAAAAAAQABAD5AAAAkgMAAAAA&#10;" strokecolor="black [3040]">
                  <v:stroke endarrow="block"/>
                </v:shape>
                <v:shape id="Connector: Elbow 62" o:spid="_x0000_s1036" type="#_x0000_t33" style="position:absolute;left:10653;top:18859;width:16005;height:581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yBUsMAAADbAAAADwAAAGRycy9kb3ducmV2LnhtbESPT4vCMBTE78J+h/AWvGlqV0SqUWSh&#10;sMt60Cp4fTSvf7B5KU209dtvBMHjMDO/YdbbwTTiTp2rLSuYTSMQxLnVNZcKzqd0sgThPLLGxjIp&#10;eJCD7eZjtMZE256PdM98KQKEXYIKKu/bREqXV2TQTW1LHLzCdgZ9kF0pdYd9gJtGxlG0kAZrDgsV&#10;tvRdUX7NbkbB/pDe5n9UZHF/1XmxTy+/5vKl1Phz2K1AeBr8O/xq/2gFixieX8IPkJ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sgVLDAAAA2wAAAA8AAAAAAAAAAAAA&#10;AAAAoQIAAGRycy9kb3ducmV2LnhtbFBLBQYAAAAABAAEAPkAAACRAwAAAAA=&#10;" strokecolor="black [3040]">
                  <v:stroke endarrow="block"/>
                </v:shape>
                <v:shapetype id="_x0000_t32" coordsize="21600,21600" o:spt="32" o:oned="t" path="m,l21600,21600e" filled="f">
                  <v:path arrowok="t" fillok="f" o:connecttype="none"/>
                  <o:lock v:ext="edit" shapetype="t"/>
                </v:shapetype>
                <v:shape id="Straight Arrow Connector 228" o:spid="_x0000_s1037" type="#_x0000_t32" style="position:absolute;left:18354;top:16287;width:3636;height: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Hto8EAAADcAAAADwAAAGRycy9kb3ducmV2LnhtbERPPW/CMBDdK/EfrENiKzYBVShgEFSA&#10;GFhIOzCe4kscEZ+j2IXw7+uhUsen973eDq4VD+pD41nDbKpAEJfeNFxr+P46vi9BhIhssPVMGl4U&#10;YLsZva0xN/7JV3oUsRYphEOOGmyMXS5lKC05DFPfESeu8r3DmGBfS9PjM4W7VmZKfUiHDacGix19&#10;WirvxY/T0J5LJZdqzvtiZk+X6nBb3KuF1pPxsFuBiDTEf/Gf+2w0ZFlam86kIyA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Ue2jwQAAANwAAAAPAAAAAAAAAAAAAAAA&#10;AKECAABkcnMvZG93bnJldi54bWxQSwUGAAAAAAQABAD5AAAAjwMAAAAA&#10;" strokecolor="black [3200]">
                  <v:stroke endarrow="block"/>
                </v:shape>
                <v:shape id="Straight Arrow Connector 64" o:spid="_x0000_s1038" type="#_x0000_t32" style="position:absolute;left:37389;top:16287;width:33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c0D8QAAADbAAAADwAAAGRycy9kb3ducmV2LnhtbESPS4vCQBCE74L/YeiFvelEV3xkHUUE&#10;18fNKOjemkxvEsz0hMysxn/vCILHoqq+oqbzxpTiSrUrLCvodSMQxKnVBWcKjodVZwzCeWSNpWVS&#10;cCcH81m7NcVY2xvv6Zr4TAQIuxgV5N5XsZQuzcmg69qKOHh/tjbog6wzqWu8BbgpZT+KhtJgwWEh&#10;x4qWOaWX5N8oGMnTOhqnm35v8nU8/y4Tu939WKU+P5rFNwhPjX+HX+2NVjAcwP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FzQPxAAAANsAAAAPAAAAAAAAAAAA&#10;AAAAAKECAABkcnMvZG93bnJldi54bWxQSwUGAAAAAAQABAD5AAAAkgMAAAAA&#10;" strokecolor="black [3213]">
                  <v:stroke endarrow="block"/>
                </v:shape>
                <v:oval id="Oval 229" o:spid="_x0000_s1039" style="position:absolute;left:3523;top:5419;width:2093;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OEDsUA&#10;AADcAAAADwAAAGRycy9kb3ducmV2LnhtbESP3WrCQBSE7wXfYTlC7+rGFKpGV7G2xYoi+PMAh+wx&#10;CWbPhuxqUp++KxS8HGbmG2Y6b00pblS7wrKCQT8CQZxaXXCm4HT8fh2BcB5ZY2mZFPySg/ms25li&#10;om3De7odfCYChF2CCnLvq0RKl+Zk0PVtRRy8s60N+iDrTOoamwA3pYyj6F0aLDgs5FjRMqf0crga&#10;BY1cf5nPwVCX5m33sVpu0mt73yr10msXExCeWv8M/7d/tII4HsPjTDgC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4QOxQAAANwAAAAPAAAAAAAAAAAAAAAAAJgCAABkcnMv&#10;ZG93bnJldi54bWxQSwUGAAAAAAQABAD1AAAAigMAAAAA&#10;" fillcolor="#f90" stroked="f">
                  <v:textbox inset="0,0,0,0">
                    <w:txbxContent>
                      <w:p w14:paraId="5FB579E4" w14:textId="77777777" w:rsidR="00CC5052" w:rsidRDefault="00CC5052">
                        <w:pPr>
                          <w:jc w:val="center"/>
                          <w:rPr>
                            <w:rFonts w:ascii="Microsoft Sans Serif" w:hAnsi="Microsoft Sans Serif" w:cs="Microsoft Sans Serif"/>
                            <w:b/>
                            <w:sz w:val="16"/>
                            <w:szCs w:val="16"/>
                            <w:lang w:val="sr-Latn-RS"/>
                          </w:rPr>
                        </w:pPr>
                        <w:r>
                          <w:rPr>
                            <w:rFonts w:ascii="Microsoft Sans Serif" w:hAnsi="Microsoft Sans Serif" w:cs="Microsoft Sans Serif"/>
                            <w:b/>
                            <w:sz w:val="16"/>
                            <w:szCs w:val="16"/>
                            <w:lang w:val="sr-Latn-RS"/>
                          </w:rPr>
                          <w:t>2</w:t>
                        </w:r>
                      </w:p>
                    </w:txbxContent>
                  </v:textbox>
                </v:oval>
                <v:shapetype id="_x0000_t202" coordsize="21600,21600" o:spt="202" path="m,l,21600r21600,l21600,xe">
                  <v:stroke joinstyle="miter"/>
                  <v:path gradientshapeok="t" o:connecttype="rect"/>
                </v:shapetype>
                <v:shape id="Text Box 231" o:spid="_x0000_s1040" type="#_x0000_t202" style="position:absolute;left:6376;top:4848;width:1448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JnhcMA&#10;AADcAAAADwAAAGRycy9kb3ducmV2LnhtbESPQWsCMRSE7wX/Q3hCbzWrhdKuRhEXtddqL94em2d2&#10;cfOybpJ19dc3hUKPw8x8wyxWg21ET52vHSuYTjIQxKXTNRsF38ftyzsIH5A1No5JwZ08rJajpwXm&#10;2t34i/pDMCJB2OeooAqhzaX0ZUUW/cS1xMk7u85iSLIzUnd4S3DbyFmWvUmLNaeFClvaVFReDtEq&#10;OH2EWDqz29sMr2uDxSPuY6HU83hYz0EEGsJ/+K/9qRXMXqfweyYdAb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CJnhcMAAADcAAAADwAAAAAAAAAAAAAAAACYAgAAZHJzL2Rv&#10;d25yZXYueG1sUEsFBgAAAAAEAAQA9QAAAIgDAAAAAA==&#10;" fillcolor="white [3201]" stroked="f" strokeweight=".5pt">
                  <v:textbox inset="0">
                    <w:txbxContent>
                      <w:p w14:paraId="5C2E178F" w14:textId="77777777" w:rsidR="00CC5052" w:rsidRDefault="00CC5052">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Unos pristupnih podataka,</w:t>
                        </w:r>
                      </w:p>
                      <w:p w14:paraId="6F4AA9D4" w14:textId="77777777" w:rsidR="00CC5052" w:rsidRDefault="00CC5052">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identifikovanje korisnika</w:t>
                        </w:r>
                      </w:p>
                    </w:txbxContent>
                  </v:textbox>
                </v:shape>
                <v:shape id="Text Box 232" o:spid="_x0000_s1041" type="#_x0000_t202" style="position:absolute;left:20185;top:190;width:1848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ev08cA&#10;AADcAAAADwAAAGRycy9kb3ducmV2LnhtbESPS2vDMBCE74H+B7GFXkIjx6YPnCghlD5CbrHbhNwW&#10;a2ubWitjqbb776NCIMdhZr5hluvRNKKnztWWFcxnEQjiwuqaSwWf+dv9MwjnkTU2lknBHzlYr24m&#10;S0y1HXhPfeZLESDsUlRQed+mUrqiIoNuZlvi4H3bzqAPsiul7nAIcNPIOIoepcGaw0KFLb1UVPxk&#10;v0bBaVoed258/xqSh6R9/ejzp4POlbq7HTcLEJ5Gfw1f2lutIE5i+D8TjoBcn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3nr9PHAAAA3AAAAA8AAAAAAAAAAAAAAAAAmAIAAGRy&#10;cy9kb3ducmV2LnhtbFBLBQYAAAAABAAEAPUAAACMAwAAAAA=&#10;" fillcolor="white [3201]" stroked="f" strokeweight=".5pt">
                  <v:textbox>
                    <w:txbxContent>
                      <w:p w14:paraId="362E6133" w14:textId="77777777" w:rsidR="00CC5052" w:rsidRDefault="00CC5052">
                        <w:pPr>
                          <w:jc w:val="center"/>
                          <w:rPr>
                            <w:rFonts w:ascii="Microsoft Sans Serif" w:hAnsi="Microsoft Sans Serif" w:cs="Microsoft Sans Serif"/>
                            <w:b/>
                            <w:sz w:val="20"/>
                            <w:szCs w:val="20"/>
                            <w:lang w:val="sr-Latn-RS"/>
                          </w:rPr>
                        </w:pPr>
                        <w:r>
                          <w:rPr>
                            <w:rFonts w:ascii="Microsoft Sans Serif" w:hAnsi="Microsoft Sans Serif" w:cs="Microsoft Sans Serif"/>
                            <w:b/>
                            <w:sz w:val="20"/>
                            <w:szCs w:val="20"/>
                            <w:lang w:val="sr-Latn-RS"/>
                          </w:rPr>
                          <w:t>BEZ SSO SERVERA</w:t>
                        </w:r>
                      </w:p>
                    </w:txbxContent>
                  </v:textbox>
                </v:shape>
                <v:oval id="Oval 70" o:spid="_x0000_s1042" style="position:absolute;left:41138;top:4848;width:2089;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fO5sEA&#10;AADbAAAADwAAAGRycy9kb3ducmV2LnhtbERPy4rCMBTdC/5DuMLsbKoDOlSjjC9UHAZG/YBLc23L&#10;NDelibb69WYhuDyc93TemlLcqHaFZQWDKAZBnFpdcKbgfNr0v0A4j6yxtEwK7uRgPut2ppho2/Af&#10;3Y4+EyGEXYIKcu+rREqX5mTQRbYiDtzF1gZ9gHUmdY1NCDelHMbxSBosODTkWNEyp/T/eDUKGrlf&#10;m9VgrEvz+bvYLg/ptX38KPXRa78nIDy1/i1+uXdawTisD1/CD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XzubBAAAA2wAAAA8AAAAAAAAAAAAAAAAAmAIAAGRycy9kb3du&#10;cmV2LnhtbFBLBQYAAAAABAAEAPUAAACGAwAAAAA=&#10;" fillcolor="#f90" stroked="f">
                  <v:textbox inset="0,0,0,0">
                    <w:txbxContent>
                      <w:p w14:paraId="2111904D"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231" o:spid="_x0000_s1043" type="#_x0000_t202" style="position:absolute;left:43995;top:4276;width:1447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jkAcEA&#10;AADbAAAADwAAAGRycy9kb3ducmV2LnhtbESPO4/CMBCE+5P4D9Yi0R0OV/AIGIQO8WjhrqFbxYsT&#10;Ea9D7EDg12MkJMrRzHyjmS1aW4or1b5wrGDQT0AQZ04XbBT8/62/xyB8QNZYOiYFd/KwmHe+Zphq&#10;d+M9XQ/BiAhhn6KCPIQqldJnOVn0fVcRR+/kaoshytpIXeMtwm0pf5JkKC0WHBdyrOg3p+x8aKyC&#10;4yQ0mTObrU3wsjS4ejTbZqVUr9supyACteETfrd3WsFoAK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45AHBAAAA2wAAAA8AAAAAAAAAAAAAAAAAmAIAAGRycy9kb3du&#10;cmV2LnhtbFBLBQYAAAAABAAEAPUAAACGAwAAAAA=&#10;" fillcolor="white [3201]" stroked="f" strokeweight=".5pt">
                  <v:textbox inset="0">
                    <w:txbxContent>
                      <w:p w14:paraId="6AF19C7D"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Unos pristupnih podataka,</w:t>
                        </w:r>
                      </w:p>
                      <w:p w14:paraId="520D5CBF"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identifikovanje korisnika</w:t>
                        </w:r>
                      </w:p>
                    </w:txbxContent>
                  </v:textbox>
                </v:shape>
                <v:oval id="Oval 73" o:spid="_x0000_s1044" style="position:absolute;left:10653;top:25845;width:2084;height:1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VQkcQA&#10;AADbAAAADwAAAGRycy9kb3ducmV2LnhtbESP3YrCMBSE74V9h3AW9k5TFVapRll/llUUwZ8HODTH&#10;tmxzUppoq09vBMHLYWa+YcbTxhTiSpXLLSvodiIQxInVOacKTsff9hCE88gaC8uk4EYOppOP1hhj&#10;bWve0/XgUxEg7GJUkHlfxlK6JCODrmNL4uCdbWXQB1mlUldYB7gpZC+KvqXBnMNChiXNM0r+Dxej&#10;oJbrpVl0B7ow/d3sb75JLs19q9TXZ/MzAuGp8e/wq73SCgZ9eH4JP0B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FUJHEAAAA2wAAAA8AAAAAAAAAAAAAAAAAmAIAAGRycy9k&#10;b3ducmV2LnhtbFBLBQYAAAAABAAEAPUAAACJAwAAAAA=&#10;" fillcolor="#f90" stroked="f">
                  <v:textbox inset="0,0,0,0">
                    <w:txbxContent>
                      <w:p w14:paraId="112095BE"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045" type="#_x0000_t202" style="position:absolute;left:13511;top:25851;width:7726;height:2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9HmcMA&#10;AADbAAAADwAAAGRycy9kb3ducmV2LnhtbESPzW7CMBCE75X6DtZW4lacIlTagEEIBOmV0Etvq3hx&#10;osbrEDs/9OnrSpU4jmbmG81qM9pa9NT6yrGCl2kCgrhwumKj4PN8eH4D4QOyxtoxKbiRh8368WGF&#10;qXYDn6jPgxERwj5FBWUITSqlL0qy6KeuIY7exbUWQ5StkbrFIcJtLWdJ8iotVhwXSmxoV1LxnXdW&#10;wdd76ApnjplN8Lo1uP/psm6v1ORp3C5BBBrDPfzf/tAKFnP4+x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9HmcMAAADbAAAADwAAAAAAAAAAAAAAAACYAgAAZHJzL2Rv&#10;d25yZXYueG1sUEsFBgAAAAAEAAQA9QAAAIgDAAAAAA==&#10;" fillcolor="white [3201]" stroked="f" strokeweight=".5pt">
                  <v:textbox inset="0">
                    <w:txbxContent>
                      <w:p w14:paraId="4194B4C6"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75" o:spid="_x0000_s1046" style="position:absolute;left:41138;top:25612;width:2083;height:1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BtfsUA&#10;AADbAAAADwAAAGRycy9kb3ducmV2LnhtbESP3WrCQBSE7wXfYTmCd2ZjpVWiq7RqUakI/jzAIXtM&#10;QrNnQ3Y1sU/fFQq9HGbmG2a2aE0p7lS7wrKCYRSDIE6tLjhTcDl/DiYgnEfWWFomBQ9ysJh3OzNM&#10;tG34SPeTz0SAsEtQQe59lUjp0pwMushWxMG72tqgD7LOpK6xCXBTypc4fpMGCw4LOVa0zCn9Pt2M&#10;gkbu1mY1HOvSjA4fm+VXemt/9kr1e+37FISn1v+H/9pbrWD8Cs8v4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YG1+xQAAANsAAAAPAAAAAAAAAAAAAAAAAJgCAABkcnMv&#10;ZG93bnJldi54bWxQSwUGAAAAAAQABAD1AAAAigMAAAAA&#10;" fillcolor="#f90" stroked="f">
                  <v:textbox inset="0,0,0,0">
                    <w:txbxContent>
                      <w:p w14:paraId="5DEE65FE"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shape id="Text Box 231" o:spid="_x0000_s1047" type="#_x0000_t202" style="position:absolute;left:43995;top:25618;width:7722;height:2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8dcIA&#10;AADbAAAADwAAAGRycy9kb3ducmV2LnhtbESPwW7CMBBE75X4B2uReisOHAJNMQgV0XAl7aW3Vbx1&#10;IuJ1Gjsk7ddjJCSOo5l5o1lvR9uIC3W+dqxgPktAEJdO12wUfH0eXlYgfEDW2DgmBX/kYbuZPK0x&#10;027gE12KYESEsM9QQRVCm0npy4os+plriaP34zqLIcrOSN3hEOG2kYskSaXFmuNChS29V1Sei94q&#10;+H4NfenMR24T/N0Z3P/3eb9X6nk67t5ABBrDI3xvH7WCZQq3L/EHyM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UXx1wgAAANsAAAAPAAAAAAAAAAAAAAAAAJgCAABkcnMvZG93&#10;bnJldi54bWxQSwUGAAAAAAQABAD1AAAAhwMAAAAA&#10;" fillcolor="white [3201]" stroked="f" strokeweight=".5pt">
                  <v:textbox inset="0">
                    <w:txbxContent>
                      <w:p w14:paraId="29FBA2CA"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48" type="#_x0000_t202" style="position:absolute;left:26658;top:27712;width:6487;height:2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3Z7sIA&#10;AADbAAAADwAAAGRycy9kb3ducmV2LnhtbESPzW7CMBCE70i8g7VI3IgDh0JTDEJFFK78XHpbxVsn&#10;Il6nsQOBp8dISBxHM/ONZr7sbCUu1PjSsYJxkoIgzp0u2Sg4HTejGQgfkDVWjknBjTwsF/3eHDPt&#10;rrynyyEYESHsM1RQhFBnUvq8IIs+cTVx9P5cYzFE2RipG7xGuK3kJE0/pMWS40KBNX0XlJ8PrVXw&#10;+xna3JmfrU3xf2VwfW+37Vqp4aBbfYEI1IV3+NXeaQXT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HdnuwgAAANsAAAAPAAAAAAAAAAAAAAAAAJgCAABkcnMvZG93&#10;bnJldi54bWxQSwUGAAAAAAQABAD1AAAAhwMAAAAA&#10;" fillcolor="white [3201]" stroked="f" strokeweight=".5pt">
                  <v:textbox inset="0">
                    <w:txbxContent>
                      <w:p w14:paraId="796C498F" w14:textId="77777777" w:rsidR="00CC5052" w:rsidRDefault="00CC5052">
                        <w:pPr>
                          <w:pStyle w:val="NormalWeb"/>
                          <w:spacing w:before="0" w:beforeAutospacing="0" w:after="0" w:afterAutospacing="0" w:line="276" w:lineRule="auto"/>
                          <w:jc w:val="center"/>
                          <w:rPr>
                            <w:b/>
                          </w:rPr>
                        </w:pPr>
                        <w:r>
                          <w:rPr>
                            <w:rFonts w:ascii="Microsoft Sans Serif" w:eastAsia="Calibri" w:hAnsi="Microsoft Sans Serif"/>
                            <w:b/>
                            <w:sz w:val="16"/>
                            <w:szCs w:val="16"/>
                            <w:lang w:val="sr-Latn-RS"/>
                          </w:rPr>
                          <w:t>Korisnik</w:t>
                        </w:r>
                      </w:p>
                    </w:txbxContent>
                  </v:textbox>
                </v:shape>
                <v:oval id="Oval 78" o:spid="_x0000_s1049" style="position:absolute;left:14277;top:19611;width:2077;height:1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HC4MEA&#10;AADbAAAADwAAAGRycy9kb3ducmV2LnhtbERPy4rCMBTdC/5DuMLsbKoDOlSjjC9UHAZG/YBLc23L&#10;NDelibb69WYhuDyc93TemlLcqHaFZQWDKAZBnFpdcKbgfNr0v0A4j6yxtEwK7uRgPut2ppho2/Af&#10;3Y4+EyGEXYIKcu+rREqX5mTQRbYiDtzF1gZ9gHUmdY1NCDelHMbxSBosODTkWNEyp/T/eDUKGrlf&#10;m9VgrEvz+bvYLg/ptX38KPXRa78nIDy1/i1+uXdawTiMDV/CD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hwuDBAAAA2wAAAA8AAAAAAAAAAAAAAAAAmAIAAGRycy9kb3du&#10;cmV2LnhtbFBLBQYAAAAABAAEAPUAAACGAwAAAAA=&#10;" fillcolor="#f90" stroked="f">
                  <v:textbox inset="0,0,0,0">
                    <w:txbxContent>
                      <w:p w14:paraId="52430BF2"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shape id="Text Box 231" o:spid="_x0000_s1050" type="#_x0000_t202" style="position:absolute;left:17135;top:19618;width:7715;height:2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7oB8MA&#10;AADbAAAADwAAAGRycy9kb3ducmV2LnhtbESPzW7CMBCE70i8g7WVuIFTDrRJMQiBWnotcOltZS9O&#10;RLwOsfPTPn1dqVKPo5n5RrPejq4WPbWh8qzgcZGBINbeVGwVXM6v82cQISIbrD2Tgi8KsN1MJ2ss&#10;jB/4g/pTtCJBOBSooIyxKaQMuiSHYeEb4uRdfeswJtlaaVocEtzVcpllK+mw4rRQYkP7kvTt1DkF&#10;n3nstLdvR5fhfWfx8N0du4NSs4dx9wIi0hj/w3/td6PgKYffL+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7oB8MAAADbAAAADwAAAAAAAAAAAAAAAACYAgAAZHJzL2Rv&#10;d25yZXYueG1sUEsFBgAAAAAEAAQA9QAAAIgDAAAAAA==&#10;" fillcolor="white [3201]" stroked="f" strokeweight=".5pt">
                  <v:textbox inset="0">
                    <w:txbxContent>
                      <w:p w14:paraId="12007F0E"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v:oval id="Oval 80" o:spid="_x0000_s1051" style="position:absolute;left:34089;top:19611;width:2070;height:1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K+wcEA&#10;AADbAAAADwAAAGRycy9kb3ducmV2LnhtbERPy4rCMBTdC/5DuMLsNHWEmVKNoo7DOCiCjw+4NNe2&#10;2NyUJtrq15uF4PJw3pNZa0pxo9oVlhUMBxEI4tTqgjMFp+NvPwbhPLLG0jIpuJOD2bTbmWCibcN7&#10;uh18JkIIuwQV5N5XiZQuzcmgG9iKOHBnWxv0AdaZ1DU2IdyU8jOKvqTBgkNDjhUtc0ovh6tR0Mj/&#10;lfkZfuvSjHaLv+UmvbaPrVIfvXY+BuGp9W/xy73WCuKwPnwJP0B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CvsHBAAAA2wAAAA8AAAAAAAAAAAAAAAAAmAIAAGRycy9kb3du&#10;cmV2LnhtbFBLBQYAAAAABAAEAPUAAACGAwAAAAA=&#10;" fillcolor="#f90" stroked="f">
                  <v:textbox inset="0,0,0,0">
                    <w:txbxContent>
                      <w:p w14:paraId="635E7411" w14:textId="77777777" w:rsidR="00CC5052" w:rsidRDefault="00CC5052">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v:textbox>
                </v:oval>
                <v:shape id="Text Box 231" o:spid="_x0000_s1052" type="#_x0000_t202" style="position:absolute;left:36947;top:19618;width:7709;height:2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2UJsAA&#10;AADbAAAADwAAAGRycy9kb3ducmV2LnhtbESPzarCMBSE94LvEI7gTlNdiLcaRRR/tnrduDs0x7TY&#10;nNQm1d779EYQXA4z8w0zX7a2FA+qfeFYwWiYgCDOnC7YKDj/bgdTED4gaywdk4I/8rBcdDtzTLV7&#10;8pEep2BEhLBPUUEeQpVK6bOcLPqhq4ijd3W1xRBlbaSu8RnhtpTjJJlIiwXHhRwrWueU3U6NVXD5&#10;CU3mzG5vE7yvDG7+m32zUarfa1czEIHa8A1/2getYDqC95f4A+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2UJsAAAADbAAAADwAAAAAAAAAAAAAAAACYAgAAZHJzL2Rvd25y&#10;ZXYueG1sUEsFBgAAAAAEAAQA9QAAAIUDAAAAAA==&#10;" fillcolor="white [3201]" stroked="f" strokeweight=".5pt">
                  <v:textbox inset="0">
                    <w:txbxContent>
                      <w:p w14:paraId="0ACC511F"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w10:anchorlock/>
              </v:group>
            </w:pict>
          </mc:Fallback>
        </mc:AlternateContent>
      </w:r>
    </w:p>
    <w:p w14:paraId="377ABF34" w14:textId="77777777" w:rsidR="00E94ADE" w:rsidRDefault="00CC5052">
      <w:pPr>
        <w:pStyle w:val="Caption"/>
        <w:jc w:val="center"/>
        <w:rPr>
          <w:lang w:val="bs-Latn-BA"/>
        </w:rPr>
      </w:pPr>
      <w:r>
        <w:rPr>
          <w:lang w:val="bs-Latn-BA"/>
        </w:rPr>
        <w:t>Slika 4.1 – Rješenje bez SSO servera</w:t>
      </w:r>
    </w:p>
    <w:p w14:paraId="7B05F3B8" w14:textId="77777777" w:rsidR="00E94ADE" w:rsidRDefault="00E94ADE">
      <w:pPr>
        <w:spacing w:line="240" w:lineRule="auto"/>
        <w:jc w:val="both"/>
        <w:rPr>
          <w:lang w:val="bs-Latn-BA"/>
        </w:rPr>
      </w:pPr>
    </w:p>
    <w:p w14:paraId="2E63E523" w14:textId="77777777" w:rsidR="00E94ADE" w:rsidRDefault="00CC5052">
      <w:pPr>
        <w:spacing w:line="240" w:lineRule="auto"/>
        <w:ind w:firstLine="720"/>
        <w:jc w:val="both"/>
        <w:rPr>
          <w:lang w:val="bs-Latn-BA"/>
        </w:rPr>
      </w:pPr>
      <w:r>
        <w:rPr>
          <w:lang w:val="bs-Latn-BA"/>
        </w:rPr>
        <w:t>Kao što je moguće vidjeti na prethodnoj slici, korisnik nakon odlaska na svaki od domena mora da se prijavljuje pojedinačno. Nakon uspješne prijave, u skladište kolačića (</w:t>
      </w:r>
      <w:r>
        <w:rPr>
          <w:i/>
          <w:lang w:val="bs-Latn-BA"/>
        </w:rPr>
        <w:t>cookies</w:t>
      </w:r>
      <w:r>
        <w:rPr>
          <w:lang w:val="bs-Latn-BA"/>
        </w:rPr>
        <w:t>) njegovog preglednika čuva se kolačić koji služi kao identifikator sesije u okviru koje je korisnik autentikovan.</w:t>
      </w:r>
    </w:p>
    <w:p w14:paraId="495A3CF7" w14:textId="77777777" w:rsidR="00E94ADE" w:rsidRDefault="00E94ADE">
      <w:pPr>
        <w:spacing w:line="240" w:lineRule="auto"/>
        <w:jc w:val="both"/>
        <w:rPr>
          <w:lang w:val="bs-Latn-BA"/>
        </w:rPr>
      </w:pPr>
    </w:p>
    <w:p w14:paraId="25E1B3FD" w14:textId="77777777" w:rsidR="00E94ADE" w:rsidRDefault="00CC5052">
      <w:pPr>
        <w:spacing w:line="240" w:lineRule="auto"/>
        <w:ind w:firstLine="720"/>
        <w:jc w:val="both"/>
        <w:rPr>
          <w:lang w:val="bs-Latn-BA"/>
        </w:rPr>
      </w:pPr>
      <w:r>
        <w:rPr>
          <w:lang w:val="bs-Latn-BA"/>
        </w:rPr>
        <w:lastRenderedPageBreak/>
        <w:t xml:space="preserve">Očigledno rješenje ovog problema je dijeljenje informacija o sesijama između različitih domena, predstavljeno na </w:t>
      </w:r>
      <w:r>
        <w:rPr>
          <w:b/>
          <w:lang w:val="bs-Latn-BA"/>
        </w:rPr>
        <w:t>Slici 4.2</w:t>
      </w:r>
      <w:r>
        <w:rPr>
          <w:lang w:val="bs-Latn-BA"/>
        </w:rPr>
        <w:t>. Međutim, zbog sigurnosnih razloga, preglednik primjenjuje pravilo poznato kao pravilo istog porijekla (</w:t>
      </w:r>
      <w:r>
        <w:rPr>
          <w:i/>
          <w:lang w:val="bs-Latn-BA"/>
        </w:rPr>
        <w:t>same-origin-policy</w:t>
      </w:r>
      <w:r>
        <w:rPr>
          <w:lang w:val="bs-Latn-BA"/>
        </w:rPr>
        <w:t>). Ovo pravilo kaže da kolačićima i ostalim podacima lokalne pohrane podataka</w:t>
      </w:r>
      <w:del w:id="53" w:author="Ognjen Joldzic" w:date="2018-05-13T00:50:00Z">
        <w:r>
          <w:rPr>
            <w:lang w:val="bs-Latn-BA"/>
          </w:rPr>
          <w:delText>,</w:delText>
        </w:r>
      </w:del>
      <w:r>
        <w:rPr>
          <w:lang w:val="bs-Latn-BA"/>
        </w:rPr>
        <w:t xml:space="preserve"> može pristupiti samo onaj ko ih je napravio, tj. domen koji je napravio zahtjev za čuvanje tih podataka. Drugim riječima, domen X ne može pristupiti kolačićima kreiranim od strane domena Y i obrnuto. To je upravo problem koji SSO rješava: dijeljenje sesijskih informacija između različitih domena.</w:t>
      </w:r>
    </w:p>
    <w:p w14:paraId="5EC2A5BC" w14:textId="77777777" w:rsidR="00E94ADE" w:rsidRDefault="00E94ADE">
      <w:pPr>
        <w:keepNext/>
        <w:spacing w:line="240" w:lineRule="auto"/>
        <w:jc w:val="both"/>
        <w:rPr>
          <w:lang w:val="bs-Latn-BA"/>
        </w:rPr>
      </w:pPr>
    </w:p>
    <w:p w14:paraId="6C5CF94E" w14:textId="77777777" w:rsidR="00E94ADE" w:rsidRDefault="00CC5052">
      <w:pPr>
        <w:keepNext/>
        <w:spacing w:line="240" w:lineRule="auto"/>
        <w:jc w:val="both"/>
        <w:rPr>
          <w:lang w:val="bs-Latn-BA"/>
        </w:rPr>
      </w:pPr>
      <w:r>
        <w:rPr>
          <w:noProof/>
        </w:rPr>
        <mc:AlternateContent>
          <mc:Choice Requires="wpc">
            <w:drawing>
              <wp:inline distT="0" distB="0" distL="0" distR="0" wp14:anchorId="73BEE5A0" wp14:editId="7D7C2A20">
                <wp:extent cx="5876290" cy="3200400"/>
                <wp:effectExtent l="0" t="0" r="0" b="0"/>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4" name="Oval 234"/>
                        <wps:cNvSpPr/>
                        <wps:spPr>
                          <a:xfrm>
                            <a:off x="2665849" y="2200275"/>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5" name="Rectangle: Rounded Corners 235"/>
                        <wps:cNvSpPr/>
                        <wps:spPr>
                          <a:xfrm>
                            <a:off x="295244" y="1381127"/>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45936BC3" w14:textId="77777777" w:rsidR="00CC5052" w:rsidRDefault="00CC5052">
                              <w:pPr>
                                <w:jc w:val="center"/>
                                <w:rPr>
                                  <w:rFonts w:ascii="Microsoft Sans Serif" w:hAnsi="Microsoft Sans Serif" w:cs="Microsoft Sans Serif"/>
                                  <w:color w:val="000000" w:themeColor="text1"/>
                                  <w:sz w:val="20"/>
                                  <w:szCs w:val="20"/>
                                  <w:lang w:val="sr-Latn-RS"/>
                                </w:rPr>
                              </w:pPr>
                              <w:r>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6" name="Rectangle: Rounded Corners 236"/>
                        <wps:cNvSpPr/>
                        <wps:spPr>
                          <a:xfrm>
                            <a:off x="2199063" y="1381126"/>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412EF4D" w14:textId="77777777" w:rsidR="00CC5052" w:rsidRDefault="00CC5052">
                              <w:pPr>
                                <w:pStyle w:val="NormalWeb"/>
                                <w:spacing w:before="0" w:beforeAutospacing="0" w:after="0" w:afterAutospacing="0" w:line="276" w:lineRule="auto"/>
                                <w:jc w:val="center"/>
                                <w:rPr>
                                  <w:b/>
                                  <w:color w:val="FFFFFF" w:themeColor="background1"/>
                                </w:rPr>
                              </w:pPr>
                              <w:r>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noAutofit/>
                        </wps:bodyPr>
                      </wps:wsp>
                      <wps:wsp>
                        <wps:cNvPr id="237" name="Rectangle: Rounded Corners 237"/>
                        <wps:cNvSpPr/>
                        <wps:spPr>
                          <a:xfrm>
                            <a:off x="4069911" y="1381126"/>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095F280F" w14:textId="77777777" w:rsidR="00CC5052" w:rsidRDefault="00CC5052">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noAutofit/>
                        </wps:bodyPr>
                      </wps:wsp>
                      <wps:wsp>
                        <wps:cNvPr id="238" name="Arc 238"/>
                        <wps:cNvSpPr/>
                        <wps:spPr>
                          <a:xfrm>
                            <a:off x="571500" y="914400"/>
                            <a:ext cx="102870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1A9DB539" w14:textId="77777777" w:rsidR="00CC5052" w:rsidRDefault="00CC505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9" name="Arc 239"/>
                        <wps:cNvSpPr/>
                        <wps:spPr>
                          <a:xfrm>
                            <a:off x="4332900" y="914400"/>
                            <a:ext cx="1028065"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noAutofit/>
                        </wps:bodyPr>
                      </wps:wsp>
                      <pic:pic xmlns:pic="http://schemas.openxmlformats.org/drawingml/2006/picture">
                        <pic:nvPicPr>
                          <pic:cNvPr id="240" name="Graphic 240" descr="Use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776220" y="2305050"/>
                            <a:ext cx="328930" cy="328930"/>
                          </a:xfrm>
                          <a:prstGeom prst="rect">
                            <a:avLst/>
                          </a:prstGeom>
                        </pic:spPr>
                      </pic:pic>
                      <wps:wsp>
                        <wps:cNvPr id="241" name="Connector: Elbow 241"/>
                        <wps:cNvCnPr/>
                        <wps:spPr>
                          <a:xfrm flipV="1">
                            <a:off x="3200401" y="1876425"/>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Connector: Elbow 242"/>
                        <wps:cNvCnPr/>
                        <wps:spPr>
                          <a:xfrm rot="10800000">
                            <a:off x="1065341" y="1885951"/>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Straight Arrow Connector 243"/>
                        <wps:cNvCnPr/>
                        <wps:spPr>
                          <a:xfrm flipV="1">
                            <a:off x="1835436" y="1628776"/>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44" name="Straight Arrow Connector 244"/>
                        <wps:cNvCnPr/>
                        <wps:spPr>
                          <a:xfrm flipH="1">
                            <a:off x="3738938" y="1628776"/>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45" name="Oval 245"/>
                        <wps:cNvSpPr/>
                        <wps:spPr>
                          <a:xfrm>
                            <a:off x="352314" y="54195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95F3523" w14:textId="77777777" w:rsidR="00CC5052" w:rsidRDefault="00CC5052">
                              <w:pPr>
                                <w:jc w:val="center"/>
                                <w:rPr>
                                  <w:rFonts w:ascii="Microsoft Sans Serif" w:hAnsi="Microsoft Sans Serif" w:cs="Microsoft Sans Serif"/>
                                  <w:b/>
                                  <w:sz w:val="16"/>
                                  <w:szCs w:val="16"/>
                                  <w:lang w:val="sr-Latn-RS"/>
                                </w:rPr>
                              </w:pPr>
                              <w:r>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noAutofit/>
                        </wps:bodyPr>
                      </wps:wsp>
                      <wps:wsp>
                        <wps:cNvPr id="246" name="Text Box 246"/>
                        <wps:cNvSpPr txBox="1"/>
                        <wps:spPr>
                          <a:xfrm>
                            <a:off x="637676" y="484800"/>
                            <a:ext cx="1448299" cy="342900"/>
                          </a:xfrm>
                          <a:prstGeom prst="rect">
                            <a:avLst/>
                          </a:prstGeom>
                          <a:solidFill>
                            <a:schemeClr val="lt1"/>
                          </a:solidFill>
                          <a:ln w="6350">
                            <a:noFill/>
                          </a:ln>
                        </wps:spPr>
                        <wps:txbx>
                          <w:txbxContent>
                            <w:p w14:paraId="47EEA038" w14:textId="77777777" w:rsidR="00CC5052" w:rsidRDefault="00CC5052">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Unos pristupnih podataka,</w:t>
                              </w:r>
                            </w:p>
                            <w:p w14:paraId="28856933" w14:textId="77777777" w:rsidR="00CC5052" w:rsidRDefault="00CC5052">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identifikovanje korisnika</w:t>
                              </w:r>
                            </w:p>
                          </w:txbxContent>
                        </wps:txbx>
                        <wps:bodyPr rot="0" spcFirstLastPara="0" vertOverflow="overflow" horzOverflow="overflow" vert="horz" wrap="square" lIns="0" tIns="45720" rIns="91440" bIns="45720" numCol="1" spcCol="0" rtlCol="0" fromWordArt="0" anchor="t" anchorCtr="0" forceAA="0" compatLnSpc="1">
                          <a:noAutofit/>
                        </wps:bodyPr>
                      </wps:wsp>
                      <wps:wsp>
                        <wps:cNvPr id="247" name="Text Box 247"/>
                        <wps:cNvSpPr txBox="1"/>
                        <wps:spPr>
                          <a:xfrm>
                            <a:off x="1760525" y="18075"/>
                            <a:ext cx="2353303" cy="390525"/>
                          </a:xfrm>
                          <a:prstGeom prst="rect">
                            <a:avLst/>
                          </a:prstGeom>
                          <a:solidFill>
                            <a:schemeClr val="lt1"/>
                          </a:solidFill>
                          <a:ln w="6350">
                            <a:noFill/>
                          </a:ln>
                        </wps:spPr>
                        <wps:txbx>
                          <w:txbxContent>
                            <w:p w14:paraId="1F9400B5" w14:textId="77777777" w:rsidR="00CC5052" w:rsidRDefault="00CC5052">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 xml:space="preserve">PRAVILO ISTOG PORIJEKLA </w:t>
                              </w:r>
                            </w:p>
                            <w:p w14:paraId="0BEBD854" w14:textId="77777777" w:rsidR="00CC5052" w:rsidRDefault="00CC5052">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SPRIJEČAVA OVO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8" name="Oval 248"/>
                        <wps:cNvSpPr/>
                        <wps:spPr>
                          <a:xfrm>
                            <a:off x="4113824" y="4848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7A915C3"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noAutofit/>
                        </wps:bodyPr>
                      </wps:wsp>
                      <wps:wsp>
                        <wps:cNvPr id="249" name="Text Box 231"/>
                        <wps:cNvSpPr txBox="1"/>
                        <wps:spPr>
                          <a:xfrm>
                            <a:off x="4399574" y="427650"/>
                            <a:ext cx="1447800" cy="342900"/>
                          </a:xfrm>
                          <a:prstGeom prst="rect">
                            <a:avLst/>
                          </a:prstGeom>
                          <a:solidFill>
                            <a:schemeClr val="lt1"/>
                          </a:solidFill>
                          <a:ln w="6350">
                            <a:noFill/>
                          </a:ln>
                        </wps:spPr>
                        <wps:txbx>
                          <w:txbxContent>
                            <w:p w14:paraId="0D7493D5"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Koristi kolačić domena1,</w:t>
                              </w:r>
                            </w:p>
                            <w:p w14:paraId="4C580627"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Identifikuje korisnika</w:t>
                              </w:r>
                            </w:p>
                          </w:txbxContent>
                        </wps:txbx>
                        <wps:bodyPr rot="0" spcFirstLastPara="0" vert="horz" wrap="square" lIns="0" tIns="45720" rIns="91440" bIns="45720" numCol="1" spcCol="0" rtlCol="0" fromWordArt="0" anchor="t" anchorCtr="0" forceAA="0" compatLnSpc="1">
                          <a:noAutofit/>
                        </wps:bodyPr>
                      </wps:wsp>
                      <wps:wsp>
                        <wps:cNvPr id="250" name="Oval 250"/>
                        <wps:cNvSpPr/>
                        <wps:spPr>
                          <a:xfrm>
                            <a:off x="1065393" y="2584505"/>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1C27C63"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noAutofit/>
                        </wps:bodyPr>
                      </wps:wsp>
                      <wps:wsp>
                        <wps:cNvPr id="251" name="Text Box 231"/>
                        <wps:cNvSpPr txBox="1"/>
                        <wps:spPr>
                          <a:xfrm>
                            <a:off x="1351135" y="2585140"/>
                            <a:ext cx="772585" cy="220050"/>
                          </a:xfrm>
                          <a:prstGeom prst="rect">
                            <a:avLst/>
                          </a:prstGeom>
                          <a:solidFill>
                            <a:schemeClr val="lt1"/>
                          </a:solidFill>
                          <a:ln w="6350">
                            <a:noFill/>
                          </a:ln>
                        </wps:spPr>
                        <wps:txbx>
                          <w:txbxContent>
                            <w:p w14:paraId="29EF90F8"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noAutofit/>
                        </wps:bodyPr>
                      </wps:wsp>
                      <wps:wsp>
                        <wps:cNvPr id="252" name="Oval 252"/>
                        <wps:cNvSpPr/>
                        <wps:spPr>
                          <a:xfrm>
                            <a:off x="4113825" y="2561250"/>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0478B41"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noAutofit/>
                        </wps:bodyPr>
                      </wps:wsp>
                      <wps:wsp>
                        <wps:cNvPr id="253" name="Text Box 231"/>
                        <wps:cNvSpPr txBox="1"/>
                        <wps:spPr>
                          <a:xfrm>
                            <a:off x="4399575" y="2561885"/>
                            <a:ext cx="772160" cy="219710"/>
                          </a:xfrm>
                          <a:prstGeom prst="rect">
                            <a:avLst/>
                          </a:prstGeom>
                          <a:solidFill>
                            <a:schemeClr val="lt1"/>
                          </a:solidFill>
                          <a:ln w="6350">
                            <a:noFill/>
                          </a:ln>
                        </wps:spPr>
                        <wps:txbx>
                          <w:txbxContent>
                            <w:p w14:paraId="25EDD259"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noAutofit/>
                        </wps:bodyPr>
                      </wps:wsp>
                      <wps:wsp>
                        <wps:cNvPr id="254" name="Text Box 231"/>
                        <wps:cNvSpPr txBox="1"/>
                        <wps:spPr>
                          <a:xfrm>
                            <a:off x="2665842" y="2771295"/>
                            <a:ext cx="648694" cy="239100"/>
                          </a:xfrm>
                          <a:prstGeom prst="rect">
                            <a:avLst/>
                          </a:prstGeom>
                          <a:solidFill>
                            <a:schemeClr val="lt1"/>
                          </a:solidFill>
                          <a:ln w="6350">
                            <a:noFill/>
                          </a:ln>
                        </wps:spPr>
                        <wps:txbx>
                          <w:txbxContent>
                            <w:p w14:paraId="5E24D68E" w14:textId="77777777" w:rsidR="00CC5052" w:rsidRDefault="00CC5052">
                              <w:pPr>
                                <w:pStyle w:val="NormalWeb"/>
                                <w:spacing w:before="0" w:beforeAutospacing="0" w:after="0" w:afterAutospacing="0" w:line="276" w:lineRule="auto"/>
                                <w:jc w:val="center"/>
                                <w:rPr>
                                  <w:b/>
                                </w:rPr>
                              </w:pPr>
                              <w:r>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noAutofit/>
                        </wps:bodyPr>
                      </wps:wsp>
                      <wps:wsp>
                        <wps:cNvPr id="255" name="Oval 255"/>
                        <wps:cNvSpPr/>
                        <wps:spPr>
                          <a:xfrm>
                            <a:off x="1427775" y="196117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03BD449"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noAutofit/>
                        </wps:bodyPr>
                      </wps:wsp>
                      <wps:wsp>
                        <wps:cNvPr id="32" name="Text Box 231"/>
                        <wps:cNvSpPr txBox="1"/>
                        <wps:spPr>
                          <a:xfrm>
                            <a:off x="1713525" y="1961810"/>
                            <a:ext cx="771525" cy="219710"/>
                          </a:xfrm>
                          <a:prstGeom prst="rect">
                            <a:avLst/>
                          </a:prstGeom>
                          <a:solidFill>
                            <a:schemeClr val="lt1"/>
                          </a:solidFill>
                          <a:ln w="6350">
                            <a:noFill/>
                          </a:ln>
                        </wps:spPr>
                        <wps:txbx>
                          <w:txbxContent>
                            <w:p w14:paraId="4FA60333"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noAutofit/>
                        </wps:bodyPr>
                      </wps:wsp>
                      <wps:wsp>
                        <wps:cNvPr id="33" name="Oval 33"/>
                        <wps:cNvSpPr/>
                        <wps:spPr>
                          <a:xfrm>
                            <a:off x="3408975" y="1961175"/>
                            <a:ext cx="20701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2F84702" w14:textId="77777777" w:rsidR="00CC5052" w:rsidRDefault="00CC5052">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noAutofit/>
                        </wps:bodyPr>
                      </wps:wsp>
                      <wps:wsp>
                        <wps:cNvPr id="34" name="Text Box 231"/>
                        <wps:cNvSpPr txBox="1"/>
                        <wps:spPr>
                          <a:xfrm>
                            <a:off x="3693927" y="1961810"/>
                            <a:ext cx="1078098" cy="437074"/>
                          </a:xfrm>
                          <a:prstGeom prst="rect">
                            <a:avLst/>
                          </a:prstGeom>
                          <a:solidFill>
                            <a:schemeClr val="lt1"/>
                          </a:solidFill>
                          <a:ln w="6350">
                            <a:noFill/>
                          </a:ln>
                        </wps:spPr>
                        <wps:txbx>
                          <w:txbxContent>
                            <w:p w14:paraId="4FB0F946"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rPr>
                                <w:t>Čita kolačić domena1</w:t>
                              </w:r>
                            </w:p>
                          </w:txbxContent>
                        </wps:txbx>
                        <wps:bodyPr rot="0" spcFirstLastPara="0" vert="horz" wrap="square" lIns="0" tIns="45720" rIns="91440" bIns="45720" numCol="1" spcCol="0" rtlCol="0" fromWordArt="0" anchor="t" anchorCtr="0" forceAA="0" compatLnSpc="1">
                          <a:noAutofit/>
                        </wps:bodyPr>
                      </wps:wsp>
                      <wps:wsp>
                        <wps:cNvPr id="36" name="Multiplication Sign 36"/>
                        <wps:cNvSpPr/>
                        <wps:spPr>
                          <a:xfrm>
                            <a:off x="3657600" y="1704975"/>
                            <a:ext cx="693909" cy="693909"/>
                          </a:xfrm>
                          <a:prstGeom prst="mathMultiply">
                            <a:avLst>
                              <a:gd name="adj1" fmla="val 2927"/>
                            </a:avLst>
                          </a:prstGeom>
                          <a:solidFill>
                            <a:srgbClr val="C00000"/>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9" name="Multiplication Sign 109"/>
                        <wps:cNvSpPr/>
                        <wps:spPr>
                          <a:xfrm>
                            <a:off x="4656750" y="265725"/>
                            <a:ext cx="693420" cy="693420"/>
                          </a:xfrm>
                          <a:prstGeom prst="mathMultiply">
                            <a:avLst>
                              <a:gd name="adj1" fmla="val 2927"/>
                            </a:avLst>
                          </a:prstGeom>
                          <a:solidFill>
                            <a:srgbClr val="C00000"/>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w14:anchorId="73BEE5A0" id="Canvas 35" o:spid="_x0000_s1053" editas="canvas" style="width:462.7pt;height:252pt;mso-position-horizontal-relative:char;mso-position-vertical-relative:line" coordsize="58762,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">
                <v:shape id="_x0000_s1054" type="#_x0000_t75" style="position:absolute;width:58762;height:32004;visibility:visible;mso-wrap-style:square">
                  <v:fill o:detectmouseclick="t"/>
                  <v:path o:connecttype="none"/>
                </v:shape>
                <v:oval id="Oval 234" o:spid="_x0000_s1055" style="position:absolute;left:26658;top:22002;width:5346;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eqMUA&#10;AADcAAAADwAAAGRycy9kb3ducmV2LnhtbESPQWvCQBSE7wX/w/KE3upGW0Sjq2hLSy5FGoVcH9ln&#10;Esy+TXe3Jv33rlDocZiZb5j1djCtuJLzjWUF00kCgri0uuFKwen4/rQA4QOyxtYyKfglD9vN6GGN&#10;qbY9f9E1D5WIEPYpKqhD6FIpfVmTQT+xHXH0ztYZDFG6SmqHfYSbVs6SZC4NNhwXauzotabykv8Y&#10;BXnx2brie34ocN8d3lzIPvplptTjeNitQAQawn/4r51pBbPnF7ifiUdAb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f56oxQAAANwAAAAPAAAAAAAAAAAAAAAAAJgCAABkcnMv&#10;ZG93bnJldi54bWxQSwUGAAAAAAQABAD1AAAAigMAAAAA&#10;" fillcolor="white [3201]" strokecolor="black [3200]" strokeweight=".5pt"/>
                <v:roundrect id="Rectangle: Rounded Corners 235" o:spid="_x0000_s1056" style="position:absolute;left:2952;top:13811;width:15404;height:5048;visibility:visible;mso-wrap-style:square;v-text-anchor:middle" arcsize="427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wd9sQA&#10;AADcAAAADwAAAGRycy9kb3ducmV2LnhtbESPT4vCMBTE74LfITzB25qquGhtFHURXC/Lqhdvj+b1&#10;D21eSpPV+u3NguBxmJnfMMm6M7W4UetKywrGowgEcWp1ybmCy3n/MQfhPLLG2jIpeJCD9arfSzDW&#10;9s6/dDv5XAQIuxgVFN43sZQuLcigG9mGOHiZbQ36INtc6hbvAW5qOYmiT2mw5LBQYEO7gtLq9GcU&#10;fG/Ou+Ojzr6oXFTbHyMbc62uSg0H3WYJwlPn3+FX+6AVTKYz+D8Tjo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cHfbEAAAA3AAAAA8AAAAAAAAAAAAAAAAAmAIAAGRycy9k&#10;b3ducmV2LnhtbFBLBQYAAAAABAAEAPUAAACJAwAAAAA=&#10;" fillcolor="#d8d8d8 [2732]" stroked="f">
                  <v:textbox>
                    <w:txbxContent>
                      <w:p w14:paraId="45936BC3" w14:textId="77777777" w:rsidR="00CC5052" w:rsidRDefault="00CC5052">
                        <w:pPr>
                          <w:jc w:val="center"/>
                          <w:rPr>
                            <w:rFonts w:ascii="Microsoft Sans Serif" w:hAnsi="Microsoft Sans Serif" w:cs="Microsoft Sans Serif"/>
                            <w:color w:val="000000" w:themeColor="text1"/>
                            <w:sz w:val="20"/>
                            <w:szCs w:val="20"/>
                            <w:lang w:val="sr-Latn-RS"/>
                          </w:rPr>
                        </w:pPr>
                        <w:r>
                          <w:rPr>
                            <w:rFonts w:ascii="Microsoft Sans Serif" w:hAnsi="Microsoft Sans Serif" w:cs="Microsoft Sans Serif"/>
                            <w:color w:val="000000" w:themeColor="text1"/>
                            <w:sz w:val="20"/>
                            <w:szCs w:val="20"/>
                            <w:lang w:val="sr-Latn-RS"/>
                          </w:rPr>
                          <w:t>domen1.com</w:t>
                        </w:r>
                      </w:p>
                    </w:txbxContent>
                  </v:textbox>
                </v:roundrect>
                <v:roundrect id="Rectangle: Rounded Corners 236" o:spid="_x0000_s1057" style="position:absolute;left:21990;top:13811;width:15399;height:4953;visibility:visible;mso-wrap-style:square;v-text-anchor:middle" arcsize="427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cJfcAA&#10;AADcAAAADwAAAGRycy9kb3ducmV2LnhtbESPQYvCMBSE7wv+h/AEb2uqgizVKFIQerUu6/XZPJti&#10;8lKaqPXfG2HB4zAz3zDr7eCsuFMfWs8KZtMMBHHtdcuNgt/j/vsHRIjIGq1nUvCkANvN6GuNufYP&#10;PtC9io1IEA45KjAxdrmUoTbkMEx9R5y8i+8dxiT7RuoeHwnurJxn2VI6bDktGOyoMFRfq5tTUBb2&#10;2Z6s3dPfrawMnbOqwKtSk/GwW4GINMRP+L9dagXzxRLeZ9IRkJ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2cJfcAAAADcAAAADwAAAAAAAAAAAAAAAACYAgAAZHJzL2Rvd25y&#10;ZXYueG1sUEsFBgAAAAAEAAQA9QAAAIUDAAAAAA==&#10;" fillcolor="#f90" stroked="f">
                  <v:textbox>
                    <w:txbxContent>
                      <w:p w14:paraId="0412EF4D" w14:textId="77777777" w:rsidR="00CC5052" w:rsidRDefault="00CC5052">
                        <w:pPr>
                          <w:pStyle w:val="NormalWeb"/>
                          <w:spacing w:before="0" w:beforeAutospacing="0" w:after="0" w:afterAutospacing="0" w:line="276" w:lineRule="auto"/>
                          <w:jc w:val="center"/>
                          <w:rPr>
                            <w:b/>
                            <w:color w:val="FFFFFF" w:themeColor="background1"/>
                          </w:rPr>
                        </w:pPr>
                        <w:r>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237" o:spid="_x0000_s1058" style="position:absolute;left:40699;top:13811;width:15398;height:4953;visibility:visible;mso-wrap-style:square;v-text-anchor:middle" arcsize="427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SKrcYA&#10;AADcAAAADwAAAGRycy9kb3ducmV2LnhtbESPUUvDQBCE3wX/w7GCL9JeWsWW2GspolIrLbT1Byy5&#10;bRJ6txdyaxr76z1B8HGYmW+Y2aL3TnXUxjqwgdEwA0VcBFtzaeDz8DqYgoqCbNEFJgPfFGExv76a&#10;YW7DmXfU7aVUCcIxRwOVSJNrHYuKPMZhaIiTdwytR0myLbVt8Zzg3ulxlj1qjzWnhQobeq6oOO2/&#10;vAH3kG3k7fIxkc69k3sZbXF9vDPm9qZfPoES6uU//NdeWQPj+wn8nklHQM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SKrcYAAADcAAAADwAAAAAAAAAAAAAAAACYAgAAZHJz&#10;L2Rvd25yZXYueG1sUEsFBgAAAAAEAAQA9QAAAIsDAAAAAA==&#10;" fillcolor="#c2d69b [1942]" stroked="f">
                  <v:textbox>
                    <w:txbxContent>
                      <w:p w14:paraId="095F280F" w14:textId="77777777" w:rsidR="00CC5052" w:rsidRDefault="00CC5052">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238" o:spid="_x0000_s1059" style="position:absolute;left:5715;top:9144;width:10287;height:9239;visibility:visible;mso-wrap-style:square;v-text-anchor:middle" coordsize="1028700,9239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DkisAA&#10;AADcAAAADwAAAGRycy9kb3ducmV2LnhtbERPTWsCMRC9F/wPYYTealaFut0aRQpKb7Ja6HXYjNnF&#10;zWRJUt3++86h4PHxvtfb0ffqRjF1gQ3MZwUo4ibYjp2Br/P+pQSVMrLFPjAZ+KUE283kaY2VDXeu&#10;6XbKTkkIpwoNtDkPldapacljmoWBWLhLiB6zwOi0jXiXcN/rRVG8ao8dS0OLA3201FxPP97AYn88&#10;vDnXL1fz+ngpy1Af4vdozPN03L2DyjTmh/jf/WnFt5S1ckaOgN7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1DkisAAAADcAAAADwAAAAAAAAAAAAAAAACYAgAAZHJzL2Rvd25y&#10;ZXYueG1sUEsFBgAAAAAEAAQA9QAAAIUDAAAAAA==&#10;" adj="-11796480,,5400" path="m3,463557nsc-665,289810,107268,130420,279348,51036v149862,-69135,327921,-67970,476645,3119c927192,135986,1032591,297347,1028591,471491l514350,461963,3,463557xem3,463557nfc-665,289810,107268,130420,279348,51036v149862,-69135,327921,-67970,476645,3119c927192,135986,1032591,297347,1028591,471491e" filled="f" strokecolor="black [3200]">
                  <v:stroke endarrow="block" joinstyle="round"/>
                  <v:formulas/>
                  <v:path arrowok="t" o:connecttype="custom" o:connectlocs="3,463557;279348,51036;755993,54155;1028591,471491" o:connectangles="0,0,0,0" textboxrect="0,0,1028700,923925"/>
                  <v:textbox>
                    <w:txbxContent>
                      <w:p w14:paraId="1A9DB539" w14:textId="77777777" w:rsidR="00CC5052" w:rsidRDefault="00CC5052">
                        <w:pPr>
                          <w:jc w:val="center"/>
                        </w:pPr>
                      </w:p>
                    </w:txbxContent>
                  </v:textbox>
                </v:shape>
                <v:shape id="Arc 239" o:spid="_x0000_s1060" style="position:absolute;left:43329;top:9144;width:10280;height:9239;visibility:visible;mso-wrap-style:square;v-text-anchor:middle" coordsize="1028065,923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yl8UA&#10;AADcAAAADwAAAGRycy9kb3ducmV2LnhtbESPQWvCQBSE74X+h+UVvNWNFqRNXUUEwYIHNdbi7ZF9&#10;JtHs27C7mvjvXaHgcZiZb5jxtDO1uJLzlWUFg34Cgji3uuJCwS5bvH+C8AFZY22ZFNzIw3Ty+jLG&#10;VNuWN3TdhkJECPsUFZQhNKmUPi/JoO/bhjh6R+sMhihdIbXDNsJNLYdJMpIGK44LJTY0Lyk/by9G&#10;weHy607tYTFauUHA9c8t+9vvM6V6b93sG0SgLjzD/+2lVjD8+ILHmXgE5O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4TKXxQAAANwAAAAPAAAAAAAAAAAAAAAAAJgCAABkcnMv&#10;ZG93bnJldi54bWxQSwUGAAAAAAQABAD1AAAAigMAAAAA&#10;" path="m3,463556nsc-664,289851,107151,130493,279061,51089v149832,-69206,327888,-68040,476582,3121c926670,136059,1031951,297385,1027957,471485l514033,461963,3,463556xem3,463556nfc-664,289851,107151,130493,279061,51089v149832,-69206,327888,-68040,476582,3121c926670,136059,1031951,297385,1027957,471485e" filled="f" strokecolor="black [3200]">
                  <v:stroke endarrow="block"/>
                  <v:path arrowok="t" o:connecttype="custom" o:connectlocs="3,463556;279061,51089;755643,54210;1027957,471485" o:connectangles="0,0,0,0"/>
                </v:shape>
                <v:shape id="Graphic 240" o:spid="_x0000_s1061" type="#_x0000_t75" alt="User" style="position:absolute;left:27762;top:23050;width:3289;height:32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8wQHCAAAA3AAAAA8AAABkcnMvZG93bnJldi54bWxET11rwjAUfR/4H8IVfJupOqpUo4ggDDcQ&#10;teDrJbm2xeamNFnb7dcvD4M9Hs73ZjfYWnTU+sqxgtk0AUGsnam4UJDfjq8rED4gG6wdk4Jv8rDb&#10;jl42mBnX84W6ayhEDGGfoYIyhCaT0uuSLPqpa4gj93CtxRBhW0jTYh/DbS3nSZJKixXHhhIbOpSk&#10;n9cvq6DXi/x8/+k+c3msPuqlThfnU6rUZDzs1yACDeFf/Od+Nwrmb3F+PBOPgNz+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vvMEBwgAAANwAAAAPAAAAAAAAAAAAAAAAAJ8C&#10;AABkcnMvZG93bnJldi54bWxQSwUGAAAAAAQABAD3AAAAjgMAAAAA&#10;">
                  <v:imagedata r:id="rId12" o:title="User"/>
                  <v:path arrowok="t"/>
                </v:shape>
                <v:shape id="Connector: Elbow 241" o:spid="_x0000_s1062" type="#_x0000_t33" style="position:absolute;left:32004;top:18764;width:16393;height:591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CbScQAAADcAAAADwAAAGRycy9kb3ducmV2LnhtbESPT4vCMBTE7wt+h/CEvSyaKiJSjaIL&#10;LnoR/HPx9mieTbF56TaxVj+9WVjwOMzMb5jZorWlaKj2hWMFg34CgjhzuuBcwem47k1A+ICssXRM&#10;Ch7kYTHvfMww1e7Oe2oOIRcRwj5FBSaEKpXSZ4Ys+r6riKN3cbXFEGWdS13jPcJtKYdJMpYWC44L&#10;Biv6NpRdDzerQH/9NtsfQ/tzWMkHlf443tmnUp/ddjkFEagN7/B/e6MVDEcD+DsTj4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gJtJxAAAANwAAAAPAAAAAAAAAAAA&#10;AAAAAKECAABkcnMvZG93bnJldi54bWxQSwUGAAAAAAQABAD5AAAAkgMAAAAA&#10;" strokecolor="black [3040]">
                  <v:stroke endarrow="block"/>
                </v:shape>
                <v:shape id="Connector: Elbow 242" o:spid="_x0000_s1063" type="#_x0000_t33" style="position:absolute;left:10653;top:18859;width:16005;height:581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QTUMUAAADcAAAADwAAAGRycy9kb3ducmV2LnhtbESPS2vDMBCE74X8B7GB3hq5jinFjRJK&#10;wJAQH1q3kOtirR/EWhlLfvTfR4VCj8PMfMPsDovpxESDay0reN5EIIhLq1uuFXx/ZU+vIJxH1thZ&#10;JgU/5OCwXz3sMNV25k+aCl+LAGGXooLG+z6V0pUNGXQb2xMHr7KDQR/kUEs94BzgppNxFL1Igy2H&#10;hQZ7OjZU3orRKMg/sjG5UFXE802XVZ5dz+a6Vepxvby/gfC0+P/wX/ukFcRJDL9nwhG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HQTUMUAAADcAAAADwAAAAAAAAAA&#10;AAAAAAChAgAAZHJzL2Rvd25yZXYueG1sUEsFBgAAAAAEAAQA+QAAAJMDAAAAAA==&#10;" strokecolor="black [3040]">
                  <v:stroke endarrow="block"/>
                </v:shape>
                <v:shape id="Straight Arrow Connector 243" o:spid="_x0000_s1064" type="#_x0000_t32" style="position:absolute;left:18354;top:16287;width:3636;height: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qacsQAAADcAAAADwAAAGRycy9kb3ducmV2LnhtbESPQWsCMRSE7wX/Q3iCt5qoS5HVKFpU&#10;PPTSbQ8eH5u3m8XNy7JJdf33plDocZiZb5j1dnCtuFEfGs8aZlMFgrj0puFaw/fX8XUJIkRkg61n&#10;0vCgANvN6GWNufF3/qRbEWuRIBxy1GBj7HIpQ2nJYZj6jjh5le8dxiT7Wpoe7wnuWjlX6k06bDgt&#10;WOzo3VJ5LX6chvZcKrlUC94XM3v6qA6X7FplWk/Gw24FItIQ/8N/7bPRMM8W8HsmHQG5e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KppyxAAAANwAAAAPAAAAAAAAAAAA&#10;AAAAAKECAABkcnMvZG93bnJldi54bWxQSwUGAAAAAAQABAD5AAAAkgMAAAAA&#10;" strokecolor="black [3200]">
                  <v:stroke endarrow="block"/>
                </v:shape>
                <v:shape id="Straight Arrow Connector 244" o:spid="_x0000_s1065" type="#_x0000_t32" style="position:absolute;left:37389;top:16287;width:33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qY8cUAAADcAAAADwAAAGRycy9kb3ducmV2LnhtbESPT2vCQBTE70K/w/KE3nRjKv5JXUUE&#10;W/VmFLS3R/aZhGbfhuxW02/vCoLHYWZ+w8wWranElRpXWlYw6EcgiDOrS84VHA/r3gSE88gaK8uk&#10;4J8cLOZvnRkm2t54T9fU5yJA2CWooPC+TqR0WUEGXd/WxMG72MagD7LJpW7wFuCmknEUjaTBksNC&#10;gTWtCsp+0z+jYCxP39Ek28SD6cfx/LNK7Xb3ZZV677bLTxCeWv8KP9sbrSAeDuFxJhwB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tqY8cUAAADcAAAADwAAAAAAAAAA&#10;AAAAAAChAgAAZHJzL2Rvd25yZXYueG1sUEsFBgAAAAAEAAQA+QAAAJMDAAAAAA==&#10;" strokecolor="black [3213]">
                  <v:stroke endarrow="block"/>
                </v:shape>
                <v:oval id="Oval 245" o:spid="_x0000_s1066" style="position:absolute;left:3523;top:5419;width:2093;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Frq8YA&#10;AADcAAAADwAAAGRycy9kb3ducmV2LnhtbESP0WrCQBRE3wX/YblC33QTW9uSZpVWLVVaBG0/4JK9&#10;JsHs3ZBdTezXu4Lg4zAzZ5h01plKnKhxpWUF8SgCQZxZXXKu4O/3c/gKwnlkjZVlUnAmB7Npv5di&#10;om3LWzrtfC4ChF2CCgrv60RKlxVk0I1sTRy8vW0M+iCbXOoG2wA3lRxH0bM0WHJYKLCmeUHZYXc0&#10;Clq5XppF/KIr87j5+Jp/Z8fu/0eph0H3/gbCU+fv4Vt7pRWMnyZwPROOgJ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Frq8YAAADcAAAADwAAAAAAAAAAAAAAAACYAgAAZHJz&#10;L2Rvd25yZXYueG1sUEsFBgAAAAAEAAQA9QAAAIsDAAAAAA==&#10;" fillcolor="#f90" stroked="f">
                  <v:textbox inset="0,0,0,0">
                    <w:txbxContent>
                      <w:p w14:paraId="795F3523" w14:textId="77777777" w:rsidR="00CC5052" w:rsidRDefault="00CC5052">
                        <w:pPr>
                          <w:jc w:val="center"/>
                          <w:rPr>
                            <w:rFonts w:ascii="Microsoft Sans Serif" w:hAnsi="Microsoft Sans Serif" w:cs="Microsoft Sans Serif"/>
                            <w:b/>
                            <w:sz w:val="16"/>
                            <w:szCs w:val="16"/>
                            <w:lang w:val="sr-Latn-RS"/>
                          </w:rPr>
                        </w:pPr>
                        <w:r>
                          <w:rPr>
                            <w:rFonts w:ascii="Microsoft Sans Serif" w:hAnsi="Microsoft Sans Serif" w:cs="Microsoft Sans Serif"/>
                            <w:b/>
                            <w:sz w:val="16"/>
                            <w:szCs w:val="16"/>
                            <w:lang w:val="sr-Latn-RS"/>
                          </w:rPr>
                          <w:t>2</w:t>
                        </w:r>
                      </w:p>
                    </w:txbxContent>
                  </v:textbox>
                </v:oval>
                <v:shape id="Text Box 246" o:spid="_x0000_s1067" type="#_x0000_t202" style="position:absolute;left:6376;top:4848;width:1448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2MjMMA&#10;AADcAAAADwAAAGRycy9kb3ducmV2LnhtbESPQWvCQBSE7wX/w/IEb3VjkFBTV5GGml6rXnp7ZF83&#10;odm3MbvR6K93C4Ueh5n5hllvR9uKC/W+caxgMU9AEFdON2wUnI7vzy8gfEDW2DomBTfysN1MntaY&#10;a3flT7ocghERwj5HBXUIXS6lr2qy6OeuI47et+sthih7I3WP1wi3rUyTJJMWG44LNXb0VlP1cxis&#10;gq9VGCpn9qVN8LwzWNyHciiUmk3H3SuIQGP4D/+1P7SCdJnB75l4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2MjMMAAADcAAAADwAAAAAAAAAAAAAAAACYAgAAZHJzL2Rv&#10;d25yZXYueG1sUEsFBgAAAAAEAAQA9QAAAIgDAAAAAA==&#10;" fillcolor="white [3201]" stroked="f" strokeweight=".5pt">
                  <v:textbox inset="0">
                    <w:txbxContent>
                      <w:p w14:paraId="47EEA038" w14:textId="77777777" w:rsidR="00CC5052" w:rsidRDefault="00CC5052">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Unos pristupnih podataka,</w:t>
                        </w:r>
                      </w:p>
                      <w:p w14:paraId="28856933" w14:textId="77777777" w:rsidR="00CC5052" w:rsidRDefault="00CC5052">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identifikovanje korisnika</w:t>
                        </w:r>
                      </w:p>
                    </w:txbxContent>
                  </v:textbox>
                </v:shape>
                <v:shape id="Text Box 247" o:spid="_x0000_s1068" type="#_x0000_t202" style="position:absolute;left:17605;top:180;width:23533;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Z/NsYA&#10;AADcAAAADwAAAGRycy9kb3ducmV2LnhtbESPQWvCQBSE7wX/w/KEXqRu1FpL6ioirZbeNFrx9si+&#10;JsHs25DdJvHfuwWhx2FmvmHmy86UoqHaFZYVjIYRCOLU6oIzBYfk4+kVhPPIGkvLpOBKDpaL3sMc&#10;Y21b3lGz95kIEHYxKsi9r2IpXZqTQTe0FXHwfmxt0AdZZ1LX2Aa4KeU4il6kwYLDQo4VrXNKL/tf&#10;o+A8yE5frtsc28l0Ur1vm2T2rROlHvvd6g2Ep87/h+/tT61g/DyDvzPhCM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Z/NsYAAADcAAAADwAAAAAAAAAAAAAAAACYAgAAZHJz&#10;L2Rvd25yZXYueG1sUEsFBgAAAAAEAAQA9QAAAIsDAAAAAA==&#10;" fillcolor="white [3201]" stroked="f" strokeweight=".5pt">
                  <v:textbox>
                    <w:txbxContent>
                      <w:p w14:paraId="1F9400B5" w14:textId="77777777" w:rsidR="00CC5052" w:rsidRDefault="00CC5052">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 xml:space="preserve">PRAVILO ISTOG PORIJEKLA </w:t>
                        </w:r>
                      </w:p>
                      <w:p w14:paraId="0BEBD854" w14:textId="77777777" w:rsidR="00CC5052" w:rsidRDefault="00CC5052">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SPRIJEČAVA OVO</w:t>
                        </w:r>
                      </w:p>
                    </w:txbxContent>
                  </v:textbox>
                </v:shape>
                <v:oval id="Oval 248" o:spid="_x0000_s1069" style="position:absolute;left:41138;top:4848;width:2089;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DENcIA&#10;AADcAAAADwAAAGRycy9kb3ducmV2LnhtbERPy4rCMBTdC/5DuIK7MVUHlWoUX4MOI4KPD7g017bY&#10;3JQm2jpfP1kMuDyc92zRmEI8qXK5ZQX9XgSCOLE651TB9fL1MQHhPLLGwjIpeJGDxbzdmmGsbc0n&#10;ep59KkIIuxgVZN6XsZQuycig69mSOHA3Wxn0AVap1BXWIdwUchBFI2kw59CQYUnrjJL7+WEU1PJ7&#10;azb9sS7M8LjarX+SR/N7UKrbaZZTEJ4a/xb/u/daweAzrA1nwhG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4MQ1wgAAANwAAAAPAAAAAAAAAAAAAAAAAJgCAABkcnMvZG93&#10;bnJldi54bWxQSwUGAAAAAAQABAD1AAAAhwMAAAAA&#10;" fillcolor="#f90" stroked="f">
                  <v:textbox inset="0,0,0,0">
                    <w:txbxContent>
                      <w:p w14:paraId="57A915C3"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231" o:spid="_x0000_s1070" type="#_x0000_t202" style="position:absolute;left:43995;top:4276;width:1447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IY/sIA&#10;AADcAAAADwAAAGRycy9kb3ducmV2LnhtbESPT4vCMBTE74LfITxhb5oqy2KrUUTxz3V1L3t7NM+0&#10;2LzUJtXqpzcLCx6HmfkNM192thI3anzpWMF4lIAgzp0u2Sj4OW2HUxA+IGusHJOCB3lYLvq9OWba&#10;3fmbbsdgRISwz1BBEUKdSenzgiz6kauJo3d2jcUQZWOkbvAe4baSkyT5khZLjgsF1rQuKL8cW6vg&#10;Nw1t7sxubxO8rgxunu2+3Sj1MehWMxCBuvAO/7cPWsHkM4W/M/EI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Uhj+wgAAANwAAAAPAAAAAAAAAAAAAAAAAJgCAABkcnMvZG93&#10;bnJldi54bWxQSwUGAAAAAAQABAD1AAAAhwMAAAAA&#10;" fillcolor="white [3201]" stroked="f" strokeweight=".5pt">
                  <v:textbox inset="0">
                    <w:txbxContent>
                      <w:p w14:paraId="0D7493D5"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Koristi kolačić domena1,</w:t>
                        </w:r>
                      </w:p>
                      <w:p w14:paraId="4C580627"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Identifikuje korisnika</w:t>
                        </w:r>
                      </w:p>
                    </w:txbxContent>
                  </v:textbox>
                </v:shape>
                <v:oval id="Oval 250" o:spid="_x0000_s1071" style="position:absolute;left:10653;top:25845;width:2084;height:1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9e7sIA&#10;AADcAAAADwAAAGRycy9kb3ducmV2LnhtbERPy4rCMBTdC/5DuIK7MVUZlWoUX4MOI4KPD7g017bY&#10;3JQm2jpfP1kMuDyc92zRmEI8qXK5ZQX9XgSCOLE651TB9fL1MQHhPLLGwjIpeJGDxbzdmmGsbc0n&#10;ep59KkIIuxgVZN6XsZQuycig69mSOHA3Wxn0AVap1BXWIdwUchBFI2kw59CQYUnrjJL7+WEU1PJ7&#10;azb9sS7M8LjarX+SR/N7UKrbaZZTEJ4a/xb/u/daweAzzA9nwhG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T17uwgAAANwAAAAPAAAAAAAAAAAAAAAAAJgCAABkcnMvZG93&#10;bnJldi54bWxQSwUGAAAAAAQABAD1AAAAhwMAAAAA&#10;" fillcolor="#f90" stroked="f">
                  <v:textbox inset="0,0,0,0">
                    <w:txbxContent>
                      <w:p w14:paraId="21C27C63"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072" type="#_x0000_t202" style="position:absolute;left:13511;top:25851;width:7726;height:2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2CJcMA&#10;AADcAAAADwAAAGRycy9kb3ducmV2LnhtbESPQWsCMRSE7wX/Q3hCbzWr0NKuRhEXtddqL94em2d2&#10;cfOybpJ19dc3hUKPw8x8wyxWg21ET52vHSuYTjIQxKXTNRsF38ftyzsIH5A1No5JwZ08rJajpwXm&#10;2t34i/pDMCJB2OeooAqhzaX0ZUUW/cS1xMk7u85iSLIzUnd4S3DbyFmWvUmLNaeFClvaVFReDtEq&#10;OH2EWDqz29sMr2uDxSPuY6HU83hYz0EEGsJ/+K/9qRXMXqfweyYdAb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2CJcMAAADcAAAADwAAAAAAAAAAAAAAAACYAgAAZHJzL2Rv&#10;d25yZXYueG1sUEsFBgAAAAAEAAQA9QAAAIgDAAAAAA==&#10;" fillcolor="white [3201]" stroked="f" strokeweight=".5pt">
                  <v:textbox inset="0">
                    <w:txbxContent>
                      <w:p w14:paraId="29EF90F8"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252" o:spid="_x0000_s1073" style="position:absolute;left:41138;top:25612;width:2083;height:1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FlAsUA&#10;AADcAAAADwAAAGRycy9kb3ducmV2LnhtbESP3WrCQBSE7wXfYTlC7+rGlKpEV7G2xYoi+PMAh+wx&#10;CWbPhuxqUp++KxS8HGbmG2Y6b00pblS7wrKCQT8CQZxaXXCm4HT8fh2DcB5ZY2mZFPySg/ms25li&#10;om3De7odfCYChF2CCnLvq0RKl+Zk0PVtRRy8s60N+iDrTOoamwA3pYyjaCgNFhwWcqxomVN6OVyN&#10;gkauv8znYKRL87b7WC036bW9b5V66bWLCQhPrX+G/9s/WkH8HsPjTDgC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0WUCxQAAANwAAAAPAAAAAAAAAAAAAAAAAJgCAABkcnMv&#10;ZG93bnJldi54bWxQSwUGAAAAAAQABAD1AAAAigMAAAAA&#10;" fillcolor="#f90" stroked="f">
                  <v:textbox inset="0,0,0,0">
                    <w:txbxContent>
                      <w:p w14:paraId="20478B41"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shape id="Text Box 231" o:spid="_x0000_s1074" type="#_x0000_t202" style="position:absolute;left:43995;top:25618;width:7722;height:2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O5ycIA&#10;AADcAAAADwAAAGRycy9kb3ducmV2LnhtbESPQYvCMBSE74L/ITxhb5rqoqzVKKKoe9Xdy94ezTMt&#10;Ni+1SbX66zeC4HGYmW+Y+bK1pbhS7QvHCoaDBARx5nTBRsHvz7b/BcIHZI2lY1JwJw/LRbczx1S7&#10;Gx/oegxGRAj7FBXkIVSplD7LyaIfuIo4eidXWwxR1kbqGm8Rbks5SpKJtFhwXMixonVO2fnYWAV/&#10;09Bkzuz2NsHLyuDm0eybjVIfvXY1AxGoDe/wq/2tFYzGn/A8E4+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Y7nJwgAAANwAAAAPAAAAAAAAAAAAAAAAAJgCAABkcnMvZG93&#10;bnJldi54bWxQSwUGAAAAAAQABAD1AAAAhwMAAAAA&#10;" fillcolor="white [3201]" stroked="f" strokeweight=".5pt">
                  <v:textbox inset="0">
                    <w:txbxContent>
                      <w:p w14:paraId="25EDD259"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75" type="#_x0000_t202" style="position:absolute;left:26658;top:27712;width:6487;height:2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ohvcIA&#10;AADcAAAADwAAAGRycy9kb3ducmV2LnhtbESPQYvCMBSE74L/ITxhb5oqq6zVKKKoe9Xdy94ezTMt&#10;Ni+1SbX66zeC4HGYmW+Y+bK1pbhS7QvHCoaDBARx5nTBRsHvz7b/BcIHZI2lY1JwJw/LRbczx1S7&#10;Gx/oegxGRAj7FBXkIVSplD7LyaIfuIo4eidXWwxR1kbqGm8Rbks5SpKJtFhwXMixonVO2fnYWAV/&#10;09Bkzuz2NsHLyuDm0eybjVIfvXY1AxGoDe/wq/2tFYzGn/A8E4+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iiG9wgAAANwAAAAPAAAAAAAAAAAAAAAAAJgCAABkcnMvZG93&#10;bnJldi54bWxQSwUGAAAAAAQABAD1AAAAhwMAAAAA&#10;" fillcolor="white [3201]" stroked="f" strokeweight=".5pt">
                  <v:textbox inset="0">
                    <w:txbxContent>
                      <w:p w14:paraId="5E24D68E" w14:textId="77777777" w:rsidR="00CC5052" w:rsidRDefault="00CC5052">
                        <w:pPr>
                          <w:pStyle w:val="NormalWeb"/>
                          <w:spacing w:before="0" w:beforeAutospacing="0" w:after="0" w:afterAutospacing="0" w:line="276" w:lineRule="auto"/>
                          <w:jc w:val="center"/>
                          <w:rPr>
                            <w:b/>
                          </w:rPr>
                        </w:pPr>
                        <w:r>
                          <w:rPr>
                            <w:rFonts w:ascii="Microsoft Sans Serif" w:eastAsia="Calibri" w:hAnsi="Microsoft Sans Serif"/>
                            <w:b/>
                            <w:sz w:val="16"/>
                            <w:szCs w:val="16"/>
                            <w:lang w:val="sr-Latn-RS"/>
                          </w:rPr>
                          <w:t>Korisnik</w:t>
                        </w:r>
                      </w:p>
                    </w:txbxContent>
                  </v:textbox>
                </v:shape>
                <v:oval id="Oval 255" o:spid="_x0000_s1076" style="position:absolute;left:14277;top:19611;width:2077;height:1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j9dsUA&#10;AADcAAAADwAAAGRycy9kb3ducmV2LnhtbESP3WrCQBSE7wXfYTmCd3WjYpXoKq1arCiCPw9wyB6T&#10;YPZsyK4m9em7hYKXw8x8w8wWjSnEgyqXW1bQ70UgiBOrc04VXM5fbxMQziNrLCyTgh9ysJi3WzOM&#10;ta35SI+TT0WAsItRQeZ9GUvpkowMup4tiYN3tZVBH2SVSl1hHeCmkIMoepcGcw4LGZa0zCi5ne5G&#10;QS23a7Pqj3VhhofPzXKX3JvnXqlup/mYgvDU+Ff4v/2tFQxGI/g7E46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OP12xQAAANwAAAAPAAAAAAAAAAAAAAAAAJgCAABkcnMv&#10;ZG93bnJldi54bWxQSwUGAAAAAAQABAD1AAAAigMAAAAA&#10;" fillcolor="#f90" stroked="f">
                  <v:textbox inset="0,0,0,0">
                    <w:txbxContent>
                      <w:p w14:paraId="503BD449"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shape id="Text Box 231" o:spid="_x0000_s1077" type="#_x0000_t202" style="position:absolute;left:17135;top:19618;width:7715;height:2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DDtsIA&#10;AADbAAAADwAAAGRycy9kb3ducmV2LnhtbESPT4vCMBTE7wt+h/CEvW1TXVi0GkUU/1xXvXh7NM+0&#10;2LzUJtXqpzcLCx6HmfkNM513thI3anzpWMEgSUEQ506XbBQcD+uvEQgfkDVWjknBgzzMZ72PKWba&#10;3fmXbvtgRISwz1BBEUKdSenzgiz6xNXE0Tu7xmKIsjFSN3iPcFvJYZr+SIslx4UCa1oWlF/2rVVw&#10;Goc2d2aztSleFwZXz3bbrpT67HeLCYhAXXiH/9s7reB7CH9f4g+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AMO2wgAAANsAAAAPAAAAAAAAAAAAAAAAAJgCAABkcnMvZG93&#10;bnJldi54bWxQSwUGAAAAAAQABAD1AAAAhwMAAAAA&#10;" fillcolor="white [3201]" stroked="f" strokeweight=".5pt">
                  <v:textbox inset="0">
                    <w:txbxContent>
                      <w:p w14:paraId="4FA60333"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v:oval id="Oval 33" o:spid="_x0000_s1078" style="position:absolute;left:34089;top:19611;width:2070;height:1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pUcQA&#10;AADbAAAADwAAAGRycy9kb3ducmV2LnhtbESP0WrCQBRE3wX/YbmCb3VjA1qiq6hVVFoKtX7AJXtN&#10;gtm7Ibua6Ne7QsHHYWbOMNN5a0pxpdoVlhUMBxEI4tTqgjMFx7/N2wcI55E1lpZJwY0czGfdzhQT&#10;bRv+pevBZyJA2CWoIPe+SqR0aU4G3cBWxME72dqgD7LOpK6xCXBTyvcoGkmDBYeFHCta5ZSeDxej&#10;oJH7tfkcjnVp4p/ldvWVXtr7t1L9XruYgPDU+lf4v73TCuIYnl/C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v6VHEAAAA2wAAAA8AAAAAAAAAAAAAAAAAmAIAAGRycy9k&#10;b3ducmV2LnhtbFBLBQYAAAAABAAEAPUAAACJAwAAAAA=&#10;" fillcolor="#f90" stroked="f">
                  <v:textbox inset="0,0,0,0">
                    <w:txbxContent>
                      <w:p w14:paraId="52F84702" w14:textId="77777777" w:rsidR="00CC5052" w:rsidRDefault="00CC5052">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v:textbox>
                </v:oval>
                <v:shape id="Text Box 231" o:spid="_x0000_s1079" type="#_x0000_t202" style="position:absolute;left:36939;top:19618;width:10781;height:4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X+WcMA&#10;AADbAAAADwAAAGRycy9kb3ducmV2LnhtbESPzW7CMBCE75X6DtZW4lacQoXagEEIBOmV0Etvq3hx&#10;osbrEDs/9OnrSpU4jmbmG81qM9pa9NT6yrGCl2kCgrhwumKj4PN8eH4D4QOyxtoxKbiRh8368WGF&#10;qXYDn6jPgxERwj5FBWUITSqlL0qy6KeuIY7exbUWQ5StkbrFIcJtLWdJspAWK44LJTa0K6n4zjur&#10;4Os9dIUzx8wmeN0a3P90WbdXavI0bpcgAo3hHv5vf2gF81f4+x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X+WcMAAADbAAAADwAAAAAAAAAAAAAAAACYAgAAZHJzL2Rv&#10;d25yZXYueG1sUEsFBgAAAAAEAAQA9QAAAIgDAAAAAA==&#10;" fillcolor="white [3201]" stroked="f" strokeweight=".5pt">
                  <v:textbox inset="0">
                    <w:txbxContent>
                      <w:p w14:paraId="4FB0F946"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rPr>
                          <w:t>Čita kolačić domena1</w:t>
                        </w:r>
                      </w:p>
                    </w:txbxContent>
                  </v:textbox>
                </v:shape>
                <v:shape id="Multiplication Sign 36" o:spid="_x0000_s1080" style="position:absolute;left:36576;top:17049;width:6939;height:6939;visibility:visible;mso-wrap-style:square;v-text-anchor:middle" coordsize="693909,6939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ew8QA&#10;AADbAAAADwAAAGRycy9kb3ducmV2LnhtbESPT2sCMRTE74V+h/AK3mrWFqSsxkUKhSI9aJQWb8/N&#10;c/+4eVk3Uddvb4SCx2FmfsNMs9424kydrxwrGA0TEMS5MxUXCjbrr9cPED4gG2wck4Irechmz09T&#10;TI278IrOOhQiQtinqKAMoU2l9HlJFv3QtcTR27vOYoiyK6Tp8BLhtpFvSTKWFiuOCyW29FlSftAn&#10;q8DoevS74j+tt5vjYlnw+sfvaqUGL/18AiJQHx7h//a3UfA+hvuX+AP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4nsPEAAAA2wAAAA8AAAAAAAAAAAAAAAAAmAIAAGRycy9k&#10;b3ducmV2LnhtbFBLBQYAAAAABAAEAPUAAACJAwAAAAA=&#10;" path="m159479,173841r14362,-14362l346955,332593,520068,159479r14362,14362l361316,346955,534430,520068r-14362,14362l346955,361316,173841,534430,159479,520068,332593,346955,159479,173841xe" fillcolor="#c00000" stroked="f" strokeweight="1pt">
                  <v:path arrowok="t" o:connecttype="custom" o:connectlocs="159479,173841;173841,159479;346955,332593;520068,159479;534430,173841;361316,346955;534430,520068;520068,534430;346955,361316;173841,534430;159479,520068;332593,346955;159479,173841" o:connectangles="0,0,0,0,0,0,0,0,0,0,0,0,0"/>
                </v:shape>
                <v:shape id="Multiplication Sign 109" o:spid="_x0000_s1081" style="position:absolute;left:46567;top:2657;width:6934;height:6934;visibility:visible;mso-wrap-style:square;v-text-anchor:middle" coordsize="693420,693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AG5cIA&#10;AADcAAAADwAAAGRycy9kb3ducmV2LnhtbERP3WrCMBS+H+wdwhnsZmgyYUOrUaYgyK429QGOzVlb&#10;2pzUJKvtnn4RBO/Ox/d7FqveNqIjHyrHGl7HCgRx7kzFhYbjYTuagggR2WDjmDQMFGC1fHxYYGbc&#10;hb+p28dCpBAOGWooY2wzKUNeksUwdi1x4n6ctxgT9IU0Hi8p3DZyotS7tFhxaiixpU1Jeb3/tRpO&#10;uy/1+eKHw5uVf+eu5XrYrGutn5/6jzmISH28i2/unUnz1Qyuz6QL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0AblwgAAANwAAAAPAAAAAAAAAAAAAAAAAJgCAABkcnMvZG93&#10;bnJldi54bWxQSwUGAAAAAAQABAD1AAAAhwMAAAAA&#10;" path="m159366,173718r14352,-14352l346710,332358,519702,159366r14352,14352l361062,346710,534054,519702r-14352,14352l346710,361062,173718,534054,159366,519702,332358,346710,159366,173718xe" fillcolor="#c00000" stroked="f" strokeweight="1pt">
                  <v:path arrowok="t" o:connecttype="custom" o:connectlocs="159366,173718;173718,159366;346710,332358;519702,159366;534054,173718;361062,346710;534054,519702;519702,534054;346710,361062;173718,534054;159366,519702;332358,346710;159366,173718" o:connectangles="0,0,0,0,0,0,0,0,0,0,0,0,0"/>
                </v:shape>
                <w10:anchorlock/>
              </v:group>
            </w:pict>
          </mc:Fallback>
        </mc:AlternateContent>
      </w:r>
    </w:p>
    <w:p w14:paraId="45D527A3" w14:textId="77777777" w:rsidR="00E94ADE" w:rsidRDefault="00CC5052">
      <w:pPr>
        <w:pStyle w:val="Caption"/>
        <w:jc w:val="center"/>
        <w:rPr>
          <w:lang w:val="bs-Latn-BA"/>
        </w:rPr>
      </w:pPr>
      <w:r>
        <w:rPr>
          <w:lang w:val="bs-Latn-BA"/>
        </w:rPr>
        <w:t>Slika 4.2 - Pravilo istog porijekla</w:t>
      </w:r>
    </w:p>
    <w:p w14:paraId="1D5E6D43" w14:textId="77777777" w:rsidR="00E94ADE" w:rsidRDefault="00E94ADE">
      <w:pPr>
        <w:spacing w:line="240" w:lineRule="auto"/>
        <w:jc w:val="both"/>
        <w:rPr>
          <w:lang w:val="bs-Latn-BA"/>
        </w:rPr>
      </w:pPr>
    </w:p>
    <w:p w14:paraId="4A925D09" w14:textId="77777777" w:rsidR="00E94ADE" w:rsidRDefault="00CC5052">
      <w:pPr>
        <w:spacing w:line="240" w:lineRule="auto"/>
        <w:ind w:firstLine="720"/>
        <w:jc w:val="both"/>
        <w:rPr>
          <w:lang w:val="bs-Latn-BA"/>
        </w:rPr>
      </w:pPr>
      <w:r>
        <w:rPr>
          <w:lang w:val="bs-Latn-BA"/>
        </w:rPr>
        <w:t xml:space="preserve">Različiti SSO protokoli dijele sesijske podatke na različite načine, ali osnovni princip je isti – postoji centralni domen preko kog se vrši autentikacija, nakon čega se sesija dijeli sa ostalim domenima na neki način. Npr. centralni domen generiše potpisani SAML token (koji može biti šifrovan). Taj token se dalje može proslijediti klijentu i može se koristiti od strane autentikacionog domena kao i od strane ostalih domena. Token može biti proslijeđen izvornom domenu putem preusmjeravanja, pri čemu on sadrži sve informacije potrebne za identifikaciju korisnika u okviru domena koji je zahtijevao autentikaciju. S obzirom na to da je token potpisan, ne može biti izmijenjen od strane klijenta ni na koji način. Ovaj scenario prikazan je na </w:t>
      </w:r>
      <w:r>
        <w:rPr>
          <w:b/>
          <w:lang w:val="bs-Latn-BA"/>
        </w:rPr>
        <w:t>slici 4.3</w:t>
      </w:r>
      <w:r>
        <w:rPr>
          <w:lang w:val="bs-Latn-BA"/>
        </w:rPr>
        <w:t>.</w:t>
      </w:r>
    </w:p>
    <w:p w14:paraId="6C07F6DC" w14:textId="77777777" w:rsidR="00E94ADE" w:rsidRDefault="00CC5052">
      <w:pPr>
        <w:keepNext/>
        <w:spacing w:line="240" w:lineRule="auto"/>
        <w:jc w:val="both"/>
        <w:rPr>
          <w:lang w:val="bs-Latn-BA"/>
        </w:rPr>
      </w:pPr>
      <w:r>
        <w:rPr>
          <w:noProof/>
        </w:rPr>
        <w:lastRenderedPageBreak/>
        <mc:AlternateContent>
          <mc:Choice Requires="wpc">
            <w:drawing>
              <wp:inline distT="0" distB="0" distL="0" distR="0" wp14:anchorId="1F690955" wp14:editId="1B97D786">
                <wp:extent cx="6326505" cy="3086100"/>
                <wp:effectExtent l="0" t="0" r="0" b="635"/>
                <wp:docPr id="72" name="Canvas 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7" name="Oval 37"/>
                        <wps:cNvSpPr/>
                        <wps:spPr>
                          <a:xfrm>
                            <a:off x="2665849" y="2038350"/>
                            <a:ext cx="534552" cy="534784"/>
                          </a:xfrm>
                          <a:prstGeom prst="ellipse">
                            <a:avLst/>
                          </a:prstGeom>
                          <a:ln w="6350"/>
                        </wps:spPr>
                        <wps:style>
                          <a:lnRef idx="2">
                            <a:schemeClr val="dk1"/>
                          </a:lnRef>
                          <a:fillRef idx="1">
                            <a:schemeClr val="lt1"/>
                          </a:fillRef>
                          <a:effectRef idx="0">
                            <a:schemeClr val="dk1"/>
                          </a:effectRef>
                          <a:fontRef idx="minor">
                            <a:schemeClr val="dk1"/>
                          </a:fontRef>
                        </wps:style>
                        <wps:txbx>
                          <w:txbxContent>
                            <w:p w14:paraId="6C43EDB7" w14:textId="77777777" w:rsidR="00CC5052" w:rsidRDefault="00CC505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Rectangle: Rounded Corners 38"/>
                        <wps:cNvSpPr/>
                        <wps:spPr>
                          <a:xfrm>
                            <a:off x="295244" y="1219202"/>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7268E51D" w14:textId="77777777" w:rsidR="00CC5052" w:rsidRDefault="00CC5052">
                              <w:pPr>
                                <w:jc w:val="center"/>
                                <w:rPr>
                                  <w:rFonts w:ascii="Microsoft Sans Serif" w:hAnsi="Microsoft Sans Serif" w:cs="Microsoft Sans Serif"/>
                                  <w:color w:val="000000" w:themeColor="text1"/>
                                  <w:sz w:val="20"/>
                                  <w:szCs w:val="20"/>
                                  <w:lang w:val="sr-Latn-RS"/>
                                </w:rPr>
                              </w:pPr>
                              <w:r>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Rectangle: Rounded Corners 39"/>
                        <wps:cNvSpPr/>
                        <wps:spPr>
                          <a:xfrm>
                            <a:off x="2199063" y="1219201"/>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0EDAC46" w14:textId="77777777" w:rsidR="00CC5052" w:rsidRDefault="00CC5052">
                              <w:pPr>
                                <w:pStyle w:val="NormalWeb"/>
                                <w:spacing w:before="0" w:beforeAutospacing="0" w:after="0" w:afterAutospacing="0" w:line="276" w:lineRule="auto"/>
                                <w:jc w:val="center"/>
                                <w:rPr>
                                  <w:b/>
                                  <w:color w:val="FFFFFF" w:themeColor="background1"/>
                                </w:rPr>
                              </w:pPr>
                              <w:r>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noAutofit/>
                        </wps:bodyPr>
                      </wps:wsp>
                      <wps:wsp>
                        <wps:cNvPr id="40" name="Rectangle: Rounded Corners 40"/>
                        <wps:cNvSpPr/>
                        <wps:spPr>
                          <a:xfrm>
                            <a:off x="4069911" y="1219201"/>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0BC12188" w14:textId="77777777" w:rsidR="00CC5052" w:rsidRDefault="00CC5052">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noAutofit/>
                        </wps:bodyPr>
                      </wps:wsp>
                      <pic:pic xmlns:pic="http://schemas.openxmlformats.org/drawingml/2006/picture">
                        <pic:nvPicPr>
                          <pic:cNvPr id="43" name="Graphic 43" descr="Use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776220" y="2143125"/>
                            <a:ext cx="328930" cy="328930"/>
                          </a:xfrm>
                          <a:prstGeom prst="rect">
                            <a:avLst/>
                          </a:prstGeom>
                        </pic:spPr>
                      </pic:pic>
                      <wps:wsp>
                        <wps:cNvPr id="44" name="Connector: Elbow 44"/>
                        <wps:cNvCnPr/>
                        <wps:spPr>
                          <a:xfrm flipV="1">
                            <a:off x="3200401" y="1714500"/>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Connector: Elbow 45"/>
                        <wps:cNvCnPr/>
                        <wps:spPr>
                          <a:xfrm rot="10800000">
                            <a:off x="1065341" y="1724026"/>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flipV="1">
                            <a:off x="1835436" y="1466851"/>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7" name="Straight Arrow Connector 47"/>
                        <wps:cNvCnPr/>
                        <wps:spPr>
                          <a:xfrm flipH="1">
                            <a:off x="3738938" y="1466851"/>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50" name="Text Box 50"/>
                        <wps:cNvSpPr txBox="1"/>
                        <wps:spPr>
                          <a:xfrm>
                            <a:off x="1760525" y="18075"/>
                            <a:ext cx="2353303" cy="390525"/>
                          </a:xfrm>
                          <a:prstGeom prst="rect">
                            <a:avLst/>
                          </a:prstGeom>
                          <a:solidFill>
                            <a:schemeClr val="lt1"/>
                          </a:solidFill>
                          <a:ln w="6350">
                            <a:noFill/>
                          </a:ln>
                        </wps:spPr>
                        <wps:txbx>
                          <w:txbxContent>
                            <w:p w14:paraId="5027A5E2" w14:textId="77777777" w:rsidR="00CC5052" w:rsidRDefault="00CC5052">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UPOTREBA DOMENA ZA CENTRALNU AUTENTIKACIJU</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 name="Text Box 231"/>
                        <wps:cNvSpPr txBox="1"/>
                        <wps:spPr>
                          <a:xfrm>
                            <a:off x="1198735" y="2423215"/>
                            <a:ext cx="772585" cy="220050"/>
                          </a:xfrm>
                          <a:prstGeom prst="rect">
                            <a:avLst/>
                          </a:prstGeom>
                          <a:solidFill>
                            <a:schemeClr val="lt1"/>
                          </a:solidFill>
                          <a:ln w="6350">
                            <a:noFill/>
                          </a:ln>
                        </wps:spPr>
                        <wps:txbx>
                          <w:txbxContent>
                            <w:p w14:paraId="391F98E8"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noAutofit/>
                        </wps:bodyPr>
                      </wps:wsp>
                      <wps:wsp>
                        <wps:cNvPr id="60" name="Text Box 231"/>
                        <wps:cNvSpPr txBox="1"/>
                        <wps:spPr>
                          <a:xfrm>
                            <a:off x="2665842" y="2609370"/>
                            <a:ext cx="648694" cy="239100"/>
                          </a:xfrm>
                          <a:prstGeom prst="rect">
                            <a:avLst/>
                          </a:prstGeom>
                          <a:solidFill>
                            <a:schemeClr val="lt1"/>
                          </a:solidFill>
                          <a:ln w="6350">
                            <a:noFill/>
                          </a:ln>
                        </wps:spPr>
                        <wps:txbx>
                          <w:txbxContent>
                            <w:p w14:paraId="1E4EBDAC" w14:textId="77777777" w:rsidR="00CC5052" w:rsidRDefault="00CC5052">
                              <w:pPr>
                                <w:pStyle w:val="NormalWeb"/>
                                <w:spacing w:before="0" w:beforeAutospacing="0" w:after="0" w:afterAutospacing="0" w:line="276" w:lineRule="auto"/>
                                <w:jc w:val="center"/>
                                <w:rPr>
                                  <w:b/>
                                </w:rPr>
                              </w:pPr>
                              <w:r>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noAutofit/>
                        </wps:bodyPr>
                      </wps:wsp>
                      <wps:wsp>
                        <wps:cNvPr id="138" name="Rectangle: Rounded Corners 138"/>
                        <wps:cNvSpPr/>
                        <wps:spPr>
                          <a:xfrm>
                            <a:off x="2198845" y="418125"/>
                            <a:ext cx="1539240" cy="495300"/>
                          </a:xfrm>
                          <a:prstGeom prst="roundRect">
                            <a:avLst>
                              <a:gd name="adj" fmla="val 6522"/>
                            </a:avLst>
                          </a:prstGeom>
                          <a:solidFill>
                            <a:srgbClr val="F1450F"/>
                          </a:solidFill>
                          <a:ln>
                            <a:noFill/>
                          </a:ln>
                        </wps:spPr>
                        <wps:style>
                          <a:lnRef idx="0">
                            <a:scrgbClr r="0" g="0" b="0"/>
                          </a:lnRef>
                          <a:fillRef idx="0">
                            <a:scrgbClr r="0" g="0" b="0"/>
                          </a:fillRef>
                          <a:effectRef idx="0">
                            <a:scrgbClr r="0" g="0" b="0"/>
                          </a:effectRef>
                          <a:fontRef idx="minor">
                            <a:schemeClr val="lt1"/>
                          </a:fontRef>
                        </wps:style>
                        <wps:txbx>
                          <w:txbxContent>
                            <w:p w14:paraId="233CF256" w14:textId="77777777" w:rsidR="00CC5052" w:rsidRDefault="00CC5052">
                              <w:pPr>
                                <w:pStyle w:val="NormalWeb"/>
                                <w:spacing w:before="0" w:beforeAutospacing="0" w:after="0" w:afterAutospacing="0" w:line="276" w:lineRule="auto"/>
                                <w:jc w:val="center"/>
                                <w:rPr>
                                  <w:rFonts w:ascii="Microsoft Sans Serif" w:eastAsia="Calibri" w:hAnsi="Microsoft Sans Serif"/>
                                  <w:b/>
                                  <w:bCs/>
                                  <w:color w:val="FFFFFF"/>
                                  <w:sz w:val="20"/>
                                  <w:szCs w:val="20"/>
                                  <w:lang w:val="sr-Latn-RS"/>
                                </w:rPr>
                              </w:pPr>
                              <w:r>
                                <w:rPr>
                                  <w:rFonts w:ascii="Microsoft Sans Serif" w:eastAsia="Calibri" w:hAnsi="Microsoft Sans Serif"/>
                                  <w:b/>
                                  <w:bCs/>
                                  <w:color w:val="FFFFFF"/>
                                  <w:sz w:val="20"/>
                                  <w:szCs w:val="20"/>
                                  <w:lang w:val="sr-Latn-RS"/>
                                </w:rPr>
                                <w:t>Autentikacioni server</w:t>
                              </w:r>
                            </w:p>
                            <w:p w14:paraId="742995C5"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Cs/>
                                  <w:color w:val="FFFFFF"/>
                                  <w:sz w:val="20"/>
                                  <w:szCs w:val="20"/>
                                  <w:lang w:val="sr-Latn-RS"/>
                                </w:rPr>
                                <w:t>(domen3.com)</w:t>
                              </w:r>
                            </w:p>
                          </w:txbxContent>
                        </wps:txbx>
                        <wps:bodyPr rot="0" spcFirstLastPara="0" vert="horz" wrap="square" lIns="91440" tIns="45720" rIns="91440" bIns="45720" numCol="1" spcCol="0" rtlCol="0" fromWordArt="0" anchor="ctr" anchorCtr="0" forceAA="0" compatLnSpc="1">
                          <a:noAutofit/>
                        </wps:bodyPr>
                      </wps:wsp>
                      <wps:wsp>
                        <wps:cNvPr id="139" name="Text Box 231"/>
                        <wps:cNvSpPr txBox="1"/>
                        <wps:spPr>
                          <a:xfrm>
                            <a:off x="4275750" y="2431765"/>
                            <a:ext cx="772160" cy="219710"/>
                          </a:xfrm>
                          <a:prstGeom prst="rect">
                            <a:avLst/>
                          </a:prstGeom>
                          <a:solidFill>
                            <a:schemeClr val="lt1"/>
                          </a:solidFill>
                          <a:ln w="6350">
                            <a:noFill/>
                          </a:ln>
                        </wps:spPr>
                        <wps:txbx>
                          <w:txbxContent>
                            <w:p w14:paraId="5B04B0B1"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noAutofit/>
                        </wps:bodyPr>
                      </wps:wsp>
                      <wps:wsp>
                        <wps:cNvPr id="140" name="Text Box 231"/>
                        <wps:cNvSpPr txBox="1"/>
                        <wps:spPr>
                          <a:xfrm>
                            <a:off x="1133231" y="732450"/>
                            <a:ext cx="933572" cy="239100"/>
                          </a:xfrm>
                          <a:prstGeom prst="rect">
                            <a:avLst/>
                          </a:prstGeom>
                          <a:solidFill>
                            <a:schemeClr val="lt1"/>
                          </a:solidFill>
                          <a:ln w="6350">
                            <a:noFill/>
                          </a:ln>
                        </wps:spPr>
                        <wps:txbx>
                          <w:txbxContent>
                            <w:p w14:paraId="10D61D5E"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wps:txbx>
                        <wps:bodyPr rot="0" spcFirstLastPara="0" vert="horz" wrap="square" lIns="0" tIns="45720" rIns="91440" bIns="45720" numCol="1" spcCol="0" rtlCol="0" fromWordArt="0" anchor="t" anchorCtr="0" forceAA="0" compatLnSpc="1">
                          <a:noAutofit/>
                        </wps:bodyPr>
                      </wps:wsp>
                      <wps:wsp>
                        <wps:cNvPr id="142" name="Connector: Elbow 142"/>
                        <wps:cNvCnPr>
                          <a:stCxn id="38" idx="0"/>
                          <a:endCxn id="138" idx="1"/>
                        </wps:cNvCnPr>
                        <wps:spPr>
                          <a:xfrm rot="5400000" flipH="1" flipV="1">
                            <a:off x="1355245" y="375839"/>
                            <a:ext cx="553427" cy="1133300"/>
                          </a:xfrm>
                          <a:prstGeom prst="bentConnector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3" name="Connector: Elbow 143"/>
                        <wps:cNvCnPr>
                          <a:stCxn id="40" idx="0"/>
                          <a:endCxn id="138" idx="3"/>
                        </wps:cNvCnPr>
                        <wps:spPr>
                          <a:xfrm rot="16200000" flipV="1">
                            <a:off x="4011792" y="391665"/>
                            <a:ext cx="553426" cy="1101645"/>
                          </a:xfrm>
                          <a:prstGeom prst="bentConnector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4" name="Straight Arrow Connector 144"/>
                        <wps:cNvCnPr>
                          <a:stCxn id="39" idx="0"/>
                          <a:endCxn id="138" idx="2"/>
                        </wps:cNvCnPr>
                        <wps:spPr>
                          <a:xfrm flipH="1" flipV="1">
                            <a:off x="2968145" y="913425"/>
                            <a:ext cx="536" cy="305776"/>
                          </a:xfrm>
                          <a:prstGeom prst="straightConnector1">
                            <a:avLst/>
                          </a:prstGeom>
                          <a:ln w="9525" cap="flat" cmpd="sng" algn="ctr">
                            <a:solidFill>
                              <a:schemeClr val="tx1"/>
                            </a:solidFill>
                            <a:prstDash val="solid"/>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45" name="Text Box 231"/>
                        <wps:cNvSpPr txBox="1"/>
                        <wps:spPr>
                          <a:xfrm>
                            <a:off x="3894750" y="731815"/>
                            <a:ext cx="933450" cy="238760"/>
                          </a:xfrm>
                          <a:prstGeom prst="rect">
                            <a:avLst/>
                          </a:prstGeom>
                          <a:solidFill>
                            <a:schemeClr val="lt1"/>
                          </a:solidFill>
                          <a:ln w="6350">
                            <a:noFill/>
                          </a:ln>
                        </wps:spPr>
                        <wps:txbx>
                          <w:txbxContent>
                            <w:p w14:paraId="5FC22D30"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wps:txbx>
                        <wps:bodyPr rot="0" spcFirstLastPara="0" vert="horz" wrap="square" lIns="0" tIns="45720" rIns="91440" bIns="45720" numCol="1" spcCol="0" rtlCol="0" fromWordArt="0" anchor="t" anchorCtr="0" forceAA="0" compatLnSpc="1">
                          <a:noAutofit/>
                        </wps:bodyPr>
                      </wps:wsp>
                    </wpc:wpc>
                  </a:graphicData>
                </a:graphic>
              </wp:inline>
            </w:drawing>
          </mc:Choice>
          <mc:Fallback>
            <w:pict>
              <v:group w14:anchorId="1F690955" id="Canvas 72" o:spid="_x0000_s1082" editas="canvas" style="width:498.15pt;height:243pt;mso-position-horizontal-relative:char;mso-position-vertical-relative:line" coordsize="63265,308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">
                <v:shape id="_x0000_s1083" type="#_x0000_t75" style="position:absolute;width:63265;height:30861;visibility:visible;mso-wrap-style:square">
                  <v:fill o:detectmouseclick="t"/>
                  <v:path o:connecttype="none"/>
                </v:shape>
                <v:oval id="Oval 37" o:spid="_x0000_s1084" style="position:absolute;left:26658;top:20383;width:5346;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2FpMQA&#10;AADbAAAADwAAAGRycy9kb3ducmV2LnhtbESPT2vCQBTE70K/w/IEb7qxBW2jq/QPSi4iTYVcH9nX&#10;JDT7Nt1dTfrtu4LgcZiZ3zDr7WBacSHnG8sK5rMEBHFpdcOVgtPXbvoMwgdkja1lUvBHHrabh9Ea&#10;U217/qRLHioRIexTVFCH0KVS+rImg35mO+LofVtnMETpKqkd9hFuWvmYJAtpsOG4UGNH7zWVP/nZ&#10;KMiLQ+uK38WxwLfu+OFCtu9fMqUm4+F1BSLQEO7hWzvTCp6WcP0Sf4D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dhaTEAAAA2wAAAA8AAAAAAAAAAAAAAAAAmAIAAGRycy9k&#10;b3ducmV2LnhtbFBLBQYAAAAABAAEAPUAAACJAwAAAAA=&#10;" fillcolor="white [3201]" strokecolor="black [3200]" strokeweight=".5pt">
                  <v:textbox>
                    <w:txbxContent>
                      <w:p w14:paraId="6C43EDB7" w14:textId="77777777" w:rsidR="00CC5052" w:rsidRDefault="00CC5052">
                        <w:pPr>
                          <w:jc w:val="center"/>
                        </w:pPr>
                      </w:p>
                    </w:txbxContent>
                  </v:textbox>
                </v:oval>
                <v:roundrect id="Rectangle: Rounded Corners 38" o:spid="_x0000_s1085" style="position:absolute;left:2952;top:12192;width:15404;height:5048;visibility:visible;mso-wrap-style:square;v-text-anchor:middle" arcsize="427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FSr0A&#10;AADbAAAADwAAAGRycy9kb3ducmV2LnhtbERPyQrCMBC9C/5DGMGbpiqIVqO4IKgXcbl4G5qxLW0m&#10;pYla/94cBI+Pt8+XjSnFi2qXW1Yw6EcgiBOrc04V3K673gSE88gaS8uk4EMOlot2a46xtm8+0+vi&#10;UxFC2MWoIPO+iqV0SUYGXd9WxIF72NqgD7BOpa7xHcJNKYdRNJYGcw4NGVa0ySgpLk+j4LC6bo6f&#10;8rGlfFqsT0ZW5l7clep2mtUMhKfG/8U/914rGIWx4Uv4AXLx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t+FSr0AAADbAAAADwAAAAAAAAAAAAAAAACYAgAAZHJzL2Rvd25yZXYu&#10;eG1sUEsFBgAAAAAEAAQA9QAAAIIDAAAAAA==&#10;" fillcolor="#d8d8d8 [2732]" stroked="f">
                  <v:textbox>
                    <w:txbxContent>
                      <w:p w14:paraId="7268E51D" w14:textId="77777777" w:rsidR="00CC5052" w:rsidRDefault="00CC5052">
                        <w:pPr>
                          <w:jc w:val="center"/>
                          <w:rPr>
                            <w:rFonts w:ascii="Microsoft Sans Serif" w:hAnsi="Microsoft Sans Serif" w:cs="Microsoft Sans Serif"/>
                            <w:color w:val="000000" w:themeColor="text1"/>
                            <w:sz w:val="20"/>
                            <w:szCs w:val="20"/>
                            <w:lang w:val="sr-Latn-RS"/>
                          </w:rPr>
                        </w:pPr>
                        <w:r>
                          <w:rPr>
                            <w:rFonts w:ascii="Microsoft Sans Serif" w:hAnsi="Microsoft Sans Serif" w:cs="Microsoft Sans Serif"/>
                            <w:color w:val="000000" w:themeColor="text1"/>
                            <w:sz w:val="20"/>
                            <w:szCs w:val="20"/>
                            <w:lang w:val="sr-Latn-RS"/>
                          </w:rPr>
                          <w:t>domen1.com</w:t>
                        </w:r>
                      </w:p>
                    </w:txbxContent>
                  </v:textbox>
                </v:roundrect>
                <v:roundrect id="Rectangle: Rounded Corners 39" o:spid="_x0000_s1086" style="position:absolute;left:21990;top:12192;width:15399;height:4953;visibility:visible;mso-wrap-style:square;v-text-anchor:middle" arcsize="427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eB4r8A&#10;AADbAAAADwAAAGRycy9kb3ducmV2LnhtbESPQYvCMBSE78L+h/AWvGm6uyDaNYoUhF63il7fNs+m&#10;mLyUJmr990YQPA4z8w2zXA/Oiiv1ofWs4GuagSCuvW65UbDfbSdzECEia7SeScGdAqxXH6Ml5trf&#10;+I+uVWxEgnDIUYGJsculDLUhh2HqO+LknXzvMCbZN1L3eEtwZ+V3ls2kw5bTgsGOCkP1ubo4BWVh&#10;7+3R2i0dLmVl6D+rCjwrNf4cNr8gIg3xHX61S63gZwHP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4HivwAAANsAAAAPAAAAAAAAAAAAAAAAAJgCAABkcnMvZG93bnJl&#10;di54bWxQSwUGAAAAAAQABAD1AAAAhAMAAAAA&#10;" fillcolor="#f90" stroked="f">
                  <v:textbox>
                    <w:txbxContent>
                      <w:p w14:paraId="20EDAC46" w14:textId="77777777" w:rsidR="00CC5052" w:rsidRDefault="00CC5052">
                        <w:pPr>
                          <w:pStyle w:val="NormalWeb"/>
                          <w:spacing w:before="0" w:beforeAutospacing="0" w:after="0" w:afterAutospacing="0" w:line="276" w:lineRule="auto"/>
                          <w:jc w:val="center"/>
                          <w:rPr>
                            <w:b/>
                            <w:color w:val="FFFFFF" w:themeColor="background1"/>
                          </w:rPr>
                        </w:pPr>
                        <w:r>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40" o:spid="_x0000_s1087" style="position:absolute;left:40699;top:12192;width:15398;height:4953;visibility:visible;mso-wrap-style:square;v-text-anchor:middle" arcsize="427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7QIMIA&#10;AADbAAAADwAAAGRycy9kb3ducmV2LnhtbERP22rCQBB9L/gPyxT6UnRjkVaiq4jYUlta8PIBQ3ZM&#10;QndnQ3Yao1/vPhT6eDj3+bL3TnXUxjqwgfEoA0VcBFtzaeB4eB1OQUVBtugCk4ELRVguBndzzG04&#10;8466vZQqhXDM0UAl0uRax6Iij3EUGuLEnULrURJsS21bPKdw7/RTlj1rjzWnhgobWldU/Ox/vQE3&#10;yb7k7fr5Ip3bktuMv/Hj9GjMw32/moES6uVf/Od+twYmaX36kn6AXt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7tAgwgAAANsAAAAPAAAAAAAAAAAAAAAAAJgCAABkcnMvZG93&#10;bnJldi54bWxQSwUGAAAAAAQABAD1AAAAhwMAAAAA&#10;" fillcolor="#c2d69b [1942]" stroked="f">
                  <v:textbox>
                    <w:txbxContent>
                      <w:p w14:paraId="0BC12188" w14:textId="77777777" w:rsidR="00CC5052" w:rsidRDefault="00CC5052">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Graphic 43" o:spid="_x0000_s1088" type="#_x0000_t75" alt="User" style="position:absolute;left:27762;top:21431;width:3289;height:32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Vt3P3FAAAA2wAAAA8AAABkcnMvZG93bnJldi54bWxEj0FrwkAUhO8F/8PyBG91Y1NiSV1FBEFs&#10;QdRAr4/d1ySYfRuy2yT213cLhR6HmfmGWW1G24ieOl87VrCYJyCItTM1lwqK6/7xBYQPyAYbx6Tg&#10;Th4268nDCnPjBj5TfwmliBD2OSqoQmhzKb2uyKKfu5Y4ep+usxii7EppOhwi3DbyKUkyabHmuFBh&#10;S7uK9O3yZRUMOi1OH9/9eyH39Vuz1Fl6OmZKzabj9hVEoDH8h//aB6PgOYXfL/EHyPU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bdz9xQAAANsAAAAPAAAAAAAAAAAAAAAA&#10;AJ8CAABkcnMvZG93bnJldi54bWxQSwUGAAAAAAQABAD3AAAAkQMAAAAA&#10;">
                  <v:imagedata r:id="rId12" o:title="User"/>
                  <v:path arrowok="t"/>
                </v:shape>
                <v:shape id="Connector: Elbow 44" o:spid="_x0000_s1089" type="#_x0000_t33" style="position:absolute;left:32004;top:17145;width:16393;height:591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fAoMMAAADbAAAADwAAAGRycy9kb3ducmV2LnhtbESPT4vCMBTE78J+h/AWvIimKyJSjbIu&#10;KHoR/HPx9mieTdnmpTaxVj+9WVjwOMzMb5jZorWlaKj2hWMFX4MEBHHmdMG5gtNx1Z+A8AFZY+mY&#10;FDzIw2L+0Zlhqt2d99QcQi4ihH2KCkwIVSqlzwxZ9ANXEUfv4mqLIco6l7rGe4TbUg6TZCwtFhwX&#10;DFb0Yyj7PdysAt27Ntu1of05LOWDSn8c7+xTqe5n+z0FEagN7/B/e6MVjEbw9yX+AD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0nwKDDAAAA2wAAAA8AAAAAAAAAAAAA&#10;AAAAoQIAAGRycy9kb3ducmV2LnhtbFBLBQYAAAAABAAEAPkAAACRAwAAAAA=&#10;" strokecolor="black [3040]">
                  <v:stroke endarrow="block"/>
                </v:shape>
                <v:shape id="Connector: Elbow 45" o:spid="_x0000_s1090" type="#_x0000_t33" style="position:absolute;left:10653;top:17240;width:16005;height:581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BFRsQAAADbAAAADwAAAGRycy9kb3ducmV2LnhtbESPzWrDMBCE74W+g9hCb7XcNA3BjRJC&#10;wNDSHBon4OsirX+ItTKWEjtvHxUKPQ4z8w2z2ky2E1cafOtYwWuSgiDWzrRcKzgd85clCB+QDXaO&#10;ScGNPGzWjw8rzIwb+UDXItQiQthnqKAJoc+k9Lohiz5xPXH0KjdYDFEOtTQDjhFuOzlL04W02HJc&#10;aLCnXUP6XFysgv1Pfpl/U1XMxrPR1T4vv2z5ptTz07T9ABFoCv/hv/anUTB/h98v8Qf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8EVGxAAAANsAAAAPAAAAAAAAAAAA&#10;AAAAAKECAABkcnMvZG93bnJldi54bWxQSwUGAAAAAAQABAD5AAAAkgMAAAAA&#10;" strokecolor="black [3040]">
                  <v:stroke endarrow="block"/>
                </v:shape>
                <v:shape id="Straight Arrow Connector 46" o:spid="_x0000_s1091" type="#_x0000_t32" style="position:absolute;left:18354;top:14668;width:3636;height: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Yde8MAAADbAAAADwAAAGRycy9kb3ducmV2LnhtbESPQWsCMRSE74X+h/AKvdVEu4hsjVJF&#10;xYOXrh48PjZvN4ubl2UTdf33TUHocZiZb5j5cnCtuFEfGs8axiMFgrj0puFaw+m4/ZiBCBHZYOuZ&#10;NDwowHLx+jLH3Pg7/9CtiLVIEA45arAxdrmUobTkMIx8R5y8yvcOY5J9LU2P9wR3rZwoNZUOG04L&#10;FjtaWyovxdVpaPelkjP1yatibHeHanPOLlWm9fvb8P0FItIQ/8PP9t5oyKbw9yX9AL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2HXvDAAAA2wAAAA8AAAAAAAAAAAAA&#10;AAAAoQIAAGRycy9kb3ducmV2LnhtbFBLBQYAAAAABAAEAPkAAACRAwAAAAA=&#10;" strokecolor="black [3200]">
                  <v:stroke endarrow="block"/>
                </v:shape>
                <v:shape id="Straight Arrow Connector 47" o:spid="_x0000_s1092" type="#_x0000_t32" style="position:absolute;left:37389;top:14668;width:33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D2GMQAAADbAAAADwAAAGRycy9kb3ducmV2LnhtbESPS4vCQBCE74L/YeiFvelEV3xkHUUE&#10;18fNKOjemkxvEsz0hMysxn/vCILHoqq+oqbzxpTiSrUrLCvodSMQxKnVBWcKjodVZwzCeWSNpWVS&#10;cCcH81m7NcVY2xvv6Zr4TAQIuxgV5N5XsZQuzcmg69qKOHh/tjbog6wzqWu8BbgpZT+KhtJgwWEh&#10;x4qWOaWX5N8oGMnTOhqnm35v8nU8/y4Tu939WKU+P5rFNwhPjX+HX+2NVjAYwf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cPYYxAAAANsAAAAPAAAAAAAAAAAA&#10;AAAAAKECAABkcnMvZG93bnJldi54bWxQSwUGAAAAAAQABAD5AAAAkgMAAAAA&#10;" strokecolor="black [3213]">
                  <v:stroke endarrow="block"/>
                </v:shape>
                <v:shape id="Text Box 50" o:spid="_x0000_s1093" type="#_x0000_t202" style="position:absolute;left:17605;top:180;width:23533;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GMMA&#10;AADbAAAADwAAAGRycy9kb3ducmV2LnhtbERPTWvCQBC9C/6HZYRepG5a0ZY0G5HSVvGmaSvehuw0&#10;CWZnQ3abxH/vHgSPj/edrAZTi45aV1lW8DSLQBDnVldcKPjOPh9fQTiPrLG2TAou5GCVjkcJxtr2&#10;vKfu4AsRQtjFqKD0vomldHlJBt3MNsSB+7OtQR9gW0jdYh/CTS2fo2gpDVYcGkps6L2k/Hz4NwpO&#10;0+K4c8PXTz9fzJuPTZe9/OpMqYfJsH4D4Wnwd/HNvdUKF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n+GMMAAADbAAAADwAAAAAAAAAAAAAAAACYAgAAZHJzL2Rv&#10;d25yZXYueG1sUEsFBgAAAAAEAAQA9QAAAIgDAAAAAA==&#10;" fillcolor="white [3201]" stroked="f" strokeweight=".5pt">
                  <v:textbox>
                    <w:txbxContent>
                      <w:p w14:paraId="5027A5E2" w14:textId="77777777" w:rsidR="00CC5052" w:rsidRDefault="00CC5052">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UPOTREBA DOMENA ZA CENTRALNU AUTENTIKACIJU</w:t>
                        </w:r>
                      </w:p>
                    </w:txbxContent>
                  </v:textbox>
                </v:shape>
                <v:shape id="Text Box 231" o:spid="_x0000_s1094" type="#_x0000_t202" style="position:absolute;left:11987;top:24232;width:7726;height:2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QgFcIA&#10;AADbAAAADwAAAGRycy9kb3ducmV2LnhtbESPT4vCMBTE74LfITzBm00VVtyuUWTF1at/Lnt7NG/T&#10;YvPSbVKtfnojCB6HmfkNM192thIXanzpWME4SUEQ506XbBScjpvRDIQPyBorx6TgRh6Wi35vjpl2&#10;V97T5RCMiBD2GSooQqgzKX1ekEWfuJo4en+usRiibIzUDV4j3FZykqZTabHkuFBgTd8F5edDaxX8&#10;foY2d+Zna1P8Xxlc39ttu1ZqOOhWXyACdeEdfrV3WsHHFJ5f4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5CAVwgAAANsAAAAPAAAAAAAAAAAAAAAAAJgCAABkcnMvZG93&#10;bnJldi54bWxQSwUGAAAAAAQABAD1AAAAhwMAAAAA&#10;" fillcolor="white [3201]" stroked="f" strokeweight=".5pt">
                  <v:textbox inset="0">
                    <w:txbxContent>
                      <w:p w14:paraId="391F98E8"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95" type="#_x0000_t202" style="position:absolute;left:26658;top:26093;width:6487;height:2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3XR70A&#10;AADbAAAADwAAAGRycy9kb3ducmV2LnhtbERPuY7CMBDtkfgHa5DoiAMFgiwGoUUcLUdDN4pnnWjj&#10;cYgdCHw9LpAon969WHW2EndqfOlYwThJQRDnTpdsFFzO29EMhA/IGivHpOBJHlbLfm+BmXYPPtL9&#10;FIyIIewzVFCEUGdS+rwgiz5xNXHk/lxjMUTYGKkbfMRwW8lJmk6lxZJjQ4E1/RaU/59aq+A6D23u&#10;zG5vU7ytDW5e7b7dKDUcdOsfEIG68BV/3AetYBrXxy/xB8jl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i3XR70AAADbAAAADwAAAAAAAAAAAAAAAACYAgAAZHJzL2Rvd25yZXYu&#10;eG1sUEsFBgAAAAAEAAQA9QAAAIIDAAAAAA==&#10;" fillcolor="white [3201]" stroked="f" strokeweight=".5pt">
                  <v:textbox inset="0">
                    <w:txbxContent>
                      <w:p w14:paraId="1E4EBDAC" w14:textId="77777777" w:rsidR="00CC5052" w:rsidRDefault="00CC5052">
                        <w:pPr>
                          <w:pStyle w:val="NormalWeb"/>
                          <w:spacing w:before="0" w:beforeAutospacing="0" w:after="0" w:afterAutospacing="0" w:line="276" w:lineRule="auto"/>
                          <w:jc w:val="center"/>
                          <w:rPr>
                            <w:b/>
                          </w:rPr>
                        </w:pPr>
                        <w:r>
                          <w:rPr>
                            <w:rFonts w:ascii="Microsoft Sans Serif" w:eastAsia="Calibri" w:hAnsi="Microsoft Sans Serif"/>
                            <w:b/>
                            <w:sz w:val="16"/>
                            <w:szCs w:val="16"/>
                            <w:lang w:val="sr-Latn-RS"/>
                          </w:rPr>
                          <w:t>Korisnik</w:t>
                        </w:r>
                      </w:p>
                    </w:txbxContent>
                  </v:textbox>
                </v:shape>
                <v:roundrect id="Rectangle: Rounded Corners 138" o:spid="_x0000_s1096" style="position:absolute;left:21988;top:4181;width:15392;height:4953;visibility:visible;mso-wrap-style:square;v-text-anchor:middle" arcsize="427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PV/McA&#10;AADcAAAADwAAAGRycy9kb3ducmV2LnhtbESPQUvDQBCF74L/YRnBi7SbVikl7bbUFsGTaLSF3obs&#10;uIlmZ0N2TaK/3jkI3mZ4b977Zr0dfaN66mId2MBsmoEiLoOt2Rl4e32YLEHFhGyxCUwGvinCdnN5&#10;scbchoFfqC+SUxLCMUcDVUptrnUsK/IYp6ElFu09dB6TrJ3TtsNBwn2j51m20B5rloYKW9pXVH4W&#10;X96Azu6Oi4/7IvZPN+jccNidTz/PxlxfjbsVqERj+jf/XT9awb8VWnlGJtC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D1fzHAAAA3AAAAA8AAAAAAAAAAAAAAAAAmAIAAGRy&#10;cy9kb3ducmV2LnhtbFBLBQYAAAAABAAEAPUAAACMAwAAAAA=&#10;" fillcolor="#f1450f" stroked="f">
                  <v:textbox>
                    <w:txbxContent>
                      <w:p w14:paraId="233CF256" w14:textId="77777777" w:rsidR="00CC5052" w:rsidRDefault="00CC5052">
                        <w:pPr>
                          <w:pStyle w:val="NormalWeb"/>
                          <w:spacing w:before="0" w:beforeAutospacing="0" w:after="0" w:afterAutospacing="0" w:line="276" w:lineRule="auto"/>
                          <w:jc w:val="center"/>
                          <w:rPr>
                            <w:rFonts w:ascii="Microsoft Sans Serif" w:eastAsia="Calibri" w:hAnsi="Microsoft Sans Serif"/>
                            <w:b/>
                            <w:bCs/>
                            <w:color w:val="FFFFFF"/>
                            <w:sz w:val="20"/>
                            <w:szCs w:val="20"/>
                            <w:lang w:val="sr-Latn-RS"/>
                          </w:rPr>
                        </w:pPr>
                        <w:r>
                          <w:rPr>
                            <w:rFonts w:ascii="Microsoft Sans Serif" w:eastAsia="Calibri" w:hAnsi="Microsoft Sans Serif"/>
                            <w:b/>
                            <w:bCs/>
                            <w:color w:val="FFFFFF"/>
                            <w:sz w:val="20"/>
                            <w:szCs w:val="20"/>
                            <w:lang w:val="sr-Latn-RS"/>
                          </w:rPr>
                          <w:t>Autentikacioni server</w:t>
                        </w:r>
                      </w:p>
                      <w:p w14:paraId="742995C5"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Cs/>
                            <w:color w:val="FFFFFF"/>
                            <w:sz w:val="20"/>
                            <w:szCs w:val="20"/>
                            <w:lang w:val="sr-Latn-RS"/>
                          </w:rPr>
                          <w:t>(domen3.com)</w:t>
                        </w:r>
                      </w:p>
                    </w:txbxContent>
                  </v:textbox>
                </v:roundrect>
                <v:shape id="Text Box 231" o:spid="_x0000_s1097" type="#_x0000_t202" style="position:absolute;left:42757;top:24317;width:7722;height:2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EK/8EA&#10;AADcAAAADwAAAGRycy9kb3ducmV2LnhtbERPS2sCMRC+C/6HMAVvmq1C6W6NIkprr1UvvQ3JmF3c&#10;TNZN9tH++qZQ6G0+vuest6OrRU9tqDwreFxkIIi1NxVbBZfz6/wZRIjIBmvPpOCLAmw308kaC+MH&#10;/qD+FK1IIRwKVFDG2BRSBl2Sw7DwDXHirr51GBNsrTQtDinc1XKZZU/SYcWpocSG9iXp26lzCj7z&#10;2Glv344uw/vO4uG7O3YHpWYP4+4FRKQx/ov/3O8mzV/l8PtMukB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xCv/BAAAA3AAAAA8AAAAAAAAAAAAAAAAAmAIAAGRycy9kb3du&#10;cmV2LnhtbFBLBQYAAAAABAAEAPUAAACGAwAAAAA=&#10;" fillcolor="white [3201]" stroked="f" strokeweight=".5pt">
                  <v:textbox inset="0">
                    <w:txbxContent>
                      <w:p w14:paraId="5B04B0B1"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98" type="#_x0000_t202" style="position:absolute;left:11332;top:7324;width:9336;height:2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3QH8MA&#10;AADcAAAADwAAAGRycy9kb3ducmV2LnhtbESPQW/CMAyF75P2HyJP2m2koAmxQlqhIQbXsV12sxqT&#10;VjRO16TQ8evxYRI3W+/5vc+rcvStOlMfm8AGppMMFHEVbMPOwPfX9mUBKiZki21gMvBHEcri8WGF&#10;uQ0X/qTzITklIRxzNFCn1OVax6omj3ESOmLRjqH3mGTtnbY9XiTct3qWZXPtsWFpqLGj95qq02Hw&#10;Bn7e0lAF97HzGf6uHW6uw27YGPP8NK6XoBKN6W7+v95bwX8VfHlGJt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3QH8MAAADcAAAADwAAAAAAAAAAAAAAAACYAgAAZHJzL2Rv&#10;d25yZXYueG1sUEsFBgAAAAAEAAQA9QAAAIgDAAAAAA==&#10;" fillcolor="white [3201]" stroked="f" strokeweight=".5pt">
                  <v:textbox inset="0">
                    <w:txbxContent>
                      <w:p w14:paraId="10D61D5E"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v:textbox>
                </v:shape>
                <v:shape id="Connector: Elbow 142" o:spid="_x0000_s1099" type="#_x0000_t33" style="position:absolute;left:13552;top:3758;width:5535;height:1133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W3z8EAAADcAAAADwAAAGRycy9kb3ducmV2LnhtbERPTWvCQBC9C/0PyxR6042hFZu6SmkR&#10;2pOYtPchOyYh2dmwu01Sf70rCN7m8T5ns5tMJwZyvrGsYLlIQBCXVjdcKfgp9vM1CB+QNXaWScE/&#10;edhtH2YbzLQd+UhDHioRQ9hnqKAOoc+k9GVNBv3C9sSRO1lnMEToKqkdjjHcdDJNkpU02HBsqLGn&#10;j5rKNv8zChreu9bR8vPl0Fbfr+F0/k19odTT4/T+BiLQFO7im/tLx/nPKVyfiRfI7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JbfPwQAAANwAAAAPAAAAAAAAAAAAAAAA&#10;AKECAABkcnMvZG93bnJldi54bWxQSwUGAAAAAAQABAD5AAAAjwMAAAAA&#10;" strokecolor="black [3040]">
                  <v:stroke startarrow="block" endarrow="block"/>
                </v:shape>
                <v:shape id="Connector: Elbow 143" o:spid="_x0000_s1100" type="#_x0000_t33" style="position:absolute;left:40117;top:3916;width:5535;height:11017;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mnYsQAAADcAAAADwAAAGRycy9kb3ducmV2LnhtbERP3WrCMBS+H/gO4QjeDE11MqQzim4I&#10;4lCx2wMcmrO22pyUJNbOp18Gg92dj+/3zJedqUVLzleWFYxHCQji3OqKCwWfH5vhDIQPyBpry6Tg&#10;mzwsF72HOaba3vhEbRYKEUPYp6igDKFJpfR5SQb9yDbEkfuyzmCI0BVSO7zFcFPLSZI8S4MVx4YS&#10;G3otKb9kV6Pg2NaHdzqbYrq+y8n+Eg7ubfeo1KDfrV5ABOrCv/jPvdVx/vQJfp+JF8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WadixAAAANwAAAAPAAAAAAAAAAAA&#10;AAAAAKECAABkcnMvZG93bnJldi54bWxQSwUGAAAAAAQABAD5AAAAkgMAAAAA&#10;" strokecolor="black [3040]">
                  <v:stroke startarrow="block" endarrow="block"/>
                </v:shape>
                <v:shape id="Straight Arrow Connector 144" o:spid="_x0000_s1101" type="#_x0000_t32" style="position:absolute;left:29681;top:9134;width:5;height:305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3Iyb4AAADcAAAADwAAAGRycy9kb3ducmV2LnhtbERPSwrCMBDdC94hjOBGNFVEpZqKCoLg&#10;ys/C5dCMbWkzKU3UensjCO7m8b6zWremEk9qXGFZwXgUgSBOrS44U3C97IcLEM4ja6wsk4I3OVgn&#10;3c4KY21ffKLn2WcihLCLUUHufR1L6dKcDLqRrYkDd7eNQR9gk0nd4CuEm0pOomgmDRYcGnKsaZdT&#10;Wp4fRoE9Dqg+buzFXW/V3Lv9rdxuD0r1e+1mCcJT6//in/ugw/zpFL7PhAtk8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bcjJvgAAANwAAAAPAAAAAAAAAAAAAAAAAKEC&#10;AABkcnMvZG93bnJldi54bWxQSwUGAAAAAAQABAD5AAAAjAMAAAAA&#10;" strokecolor="black [3213]">
                  <v:stroke startarrow="block" endarrow="block"/>
                </v:shape>
                <v:shape id="Text Box 231" o:spid="_x0000_s1102" type="#_x0000_t202" style="position:absolute;left:38947;top:7318;width:9335;height: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pzh8EA&#10;AADcAAAADwAAAGRycy9kb3ducmV2LnhtbERPS2vCQBC+F/oflil4q5uKlTa6iiiaXo299DZkx01o&#10;djZmNw/767uFgrf5+J6z2oy2Fj21vnKs4GWagCAunK7YKPg8H57fQPiArLF2TApu5GGzfnxYYard&#10;wCfq82BEDGGfooIyhCaV0hclWfRT1xBH7uJaiyHC1kjd4hDDbS1nSbKQFiuODSU2tCup+M47q+Dr&#10;PXSFM8fMJnjdGtz/dFm3V2ryNG6XIAKN4S7+d3/oOH/+Cn/PxAv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6c4fBAAAA3AAAAA8AAAAAAAAAAAAAAAAAmAIAAGRycy9kb3du&#10;cmV2LnhtbFBLBQYAAAAABAAEAPUAAACGAwAAAAA=&#10;" fillcolor="white [3201]" stroked="f" strokeweight=".5pt">
                  <v:textbox inset="0">
                    <w:txbxContent>
                      <w:p w14:paraId="5FC22D30"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v:textbox>
                </v:shape>
                <w10:anchorlock/>
              </v:group>
            </w:pict>
          </mc:Fallback>
        </mc:AlternateContent>
      </w:r>
    </w:p>
    <w:p w14:paraId="089658E6" w14:textId="77777777" w:rsidR="00E94ADE" w:rsidRDefault="00CC5052">
      <w:pPr>
        <w:pStyle w:val="Caption"/>
        <w:jc w:val="center"/>
        <w:rPr>
          <w:lang w:val="bs-Latn-BA"/>
        </w:rPr>
      </w:pPr>
      <w:r>
        <w:rPr>
          <w:lang w:val="bs-Latn-BA"/>
        </w:rPr>
        <w:t>Slika 4.3 - Upotreba centralnog autentikacionog domena</w:t>
      </w:r>
    </w:p>
    <w:p w14:paraId="0ADD3684" w14:textId="77777777" w:rsidR="00E94ADE" w:rsidRDefault="00E94ADE">
      <w:pPr>
        <w:spacing w:line="240" w:lineRule="auto"/>
        <w:jc w:val="both"/>
        <w:rPr>
          <w:lang w:val="bs-Latn-BA"/>
        </w:rPr>
      </w:pPr>
    </w:p>
    <w:p w14:paraId="638119F4" w14:textId="77777777" w:rsidR="00E94ADE" w:rsidRDefault="00CC5052">
      <w:pPr>
        <w:spacing w:line="240" w:lineRule="auto"/>
        <w:ind w:firstLine="720"/>
        <w:jc w:val="both"/>
        <w:rPr>
          <w:lang w:val="bs-Latn-BA"/>
        </w:rPr>
      </w:pPr>
      <w:r>
        <w:rPr>
          <w:lang w:val="bs-Latn-BA"/>
        </w:rPr>
        <w:t>Svaki put kada korisnik posjeti domen koji zaht</w:t>
      </w:r>
      <w:ins w:id="54" w:author="Ognjen Joldzic" w:date="2018-05-13T00:52:00Z">
        <w:r>
          <w:t>i</w:t>
        </w:r>
      </w:ins>
      <w:r>
        <w:rPr>
          <w:lang w:val="bs-Latn-BA"/>
        </w:rPr>
        <w:t xml:space="preserve">jeva autentikaciju, preusmjeren je na autentikacioni domen. S obzirom na to da je korisnik već prijavljen pod tim domenom, može odmah biti preusmjeren na izvorni domen uz neophodni autentikacioni token. Uobičajeni scenario prijave korisnika upotrebom SSO servera, prikazan je na </w:t>
      </w:r>
      <w:r>
        <w:rPr>
          <w:b/>
          <w:lang w:val="bs-Latn-BA"/>
        </w:rPr>
        <w:t>slici 4.4</w:t>
      </w:r>
      <w:r>
        <w:rPr>
          <w:lang w:val="bs-Latn-BA"/>
        </w:rPr>
        <w:t xml:space="preserve">. </w:t>
      </w:r>
    </w:p>
    <w:p w14:paraId="6ACD81BA" w14:textId="77777777" w:rsidR="00E94ADE" w:rsidRDefault="00E94ADE">
      <w:pPr>
        <w:spacing w:line="240" w:lineRule="auto"/>
        <w:jc w:val="both"/>
        <w:rPr>
          <w:lang w:val="bs-Latn-BA"/>
        </w:rPr>
      </w:pPr>
    </w:p>
    <w:p w14:paraId="68F69F79" w14:textId="77777777" w:rsidR="00E94ADE" w:rsidRDefault="00CC5052">
      <w:pPr>
        <w:keepNext/>
        <w:spacing w:line="240" w:lineRule="auto"/>
        <w:jc w:val="both"/>
        <w:rPr>
          <w:lang w:val="bs-Latn-BA"/>
        </w:rPr>
      </w:pPr>
      <w:r>
        <w:rPr>
          <w:noProof/>
        </w:rPr>
        <w:lastRenderedPageBreak/>
        <mc:AlternateContent>
          <mc:Choice Requires="wpc">
            <w:drawing>
              <wp:inline distT="0" distB="0" distL="0" distR="0" wp14:anchorId="2B33FAC2" wp14:editId="0427BE78">
                <wp:extent cx="5876290" cy="3467100"/>
                <wp:effectExtent l="0" t="0" r="0" b="0"/>
                <wp:docPr id="110" name="Canvas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2" name="Oval 82"/>
                        <wps:cNvSpPr/>
                        <wps:spPr>
                          <a:xfrm>
                            <a:off x="2666886" y="2656980"/>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3" name="Rectangle: Rounded Corners 83"/>
                        <wps:cNvSpPr/>
                        <wps:spPr>
                          <a:xfrm>
                            <a:off x="296281" y="1837832"/>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0A2B43DD" w14:textId="77777777" w:rsidR="00CC5052" w:rsidRDefault="00CC5052">
                              <w:pPr>
                                <w:jc w:val="center"/>
                                <w:rPr>
                                  <w:rFonts w:ascii="Microsoft Sans Serif" w:hAnsi="Microsoft Sans Serif" w:cs="Microsoft Sans Serif"/>
                                  <w:color w:val="000000" w:themeColor="text1"/>
                                  <w:sz w:val="20"/>
                                  <w:szCs w:val="20"/>
                                  <w:lang w:val="sr-Latn-RS"/>
                                </w:rPr>
                              </w:pPr>
                              <w:r>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4" name="Rectangle: Rounded Corners 84"/>
                        <wps:cNvSpPr/>
                        <wps:spPr>
                          <a:xfrm>
                            <a:off x="2200100" y="1837831"/>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EF64D06" w14:textId="77777777" w:rsidR="00CC5052" w:rsidRDefault="00CC5052">
                              <w:pPr>
                                <w:pStyle w:val="NormalWeb"/>
                                <w:spacing w:before="0" w:beforeAutospacing="0" w:after="0" w:afterAutospacing="0" w:line="276" w:lineRule="auto"/>
                                <w:jc w:val="center"/>
                                <w:rPr>
                                  <w:b/>
                                  <w:color w:val="FFFFFF" w:themeColor="background1"/>
                                </w:rPr>
                              </w:pPr>
                              <w:r>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noAutofit/>
                        </wps:bodyPr>
                      </wps:wsp>
                      <wps:wsp>
                        <wps:cNvPr id="85" name="Rectangle: Rounded Corners 85"/>
                        <wps:cNvSpPr/>
                        <wps:spPr>
                          <a:xfrm>
                            <a:off x="4070948" y="1837831"/>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22D625D8" w14:textId="77777777" w:rsidR="00CC5052" w:rsidRDefault="00CC5052">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noAutofit/>
                        </wps:bodyPr>
                      </wps:wsp>
                      <wps:wsp>
                        <wps:cNvPr id="86" name="Arc 86"/>
                        <wps:cNvSpPr/>
                        <wps:spPr>
                          <a:xfrm>
                            <a:off x="362987" y="1590675"/>
                            <a:ext cx="529707" cy="47575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3C2251B6" w14:textId="77777777" w:rsidR="00CC5052" w:rsidRDefault="00CC505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88" name="Graphic 88" descr="Use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777257" y="2761755"/>
                            <a:ext cx="328930" cy="328930"/>
                          </a:xfrm>
                          <a:prstGeom prst="rect">
                            <a:avLst/>
                          </a:prstGeom>
                        </pic:spPr>
                      </pic:pic>
                      <wps:wsp>
                        <wps:cNvPr id="89" name="Connector: Elbow 89"/>
                        <wps:cNvCnPr/>
                        <wps:spPr>
                          <a:xfrm flipV="1">
                            <a:off x="3201438" y="2333130"/>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Connector: Elbow 90"/>
                        <wps:cNvCnPr/>
                        <wps:spPr>
                          <a:xfrm rot="10800000">
                            <a:off x="1066378" y="2342656"/>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Straight Arrow Connector 91"/>
                        <wps:cNvCnPr/>
                        <wps:spPr>
                          <a:xfrm flipV="1">
                            <a:off x="1836473" y="2085481"/>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2" name="Straight Arrow Connector 92"/>
                        <wps:cNvCnPr/>
                        <wps:spPr>
                          <a:xfrm flipH="1">
                            <a:off x="3739975" y="2085481"/>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3" name="Oval 93"/>
                        <wps:cNvSpPr/>
                        <wps:spPr>
                          <a:xfrm>
                            <a:off x="944583" y="95958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A1D392A" w14:textId="77777777" w:rsidR="00CC5052" w:rsidRDefault="00CC5052">
                              <w:pPr>
                                <w:jc w:val="center"/>
                                <w:rPr>
                                  <w:rFonts w:ascii="Microsoft Sans Serif" w:hAnsi="Microsoft Sans Serif" w:cs="Microsoft Sans Serif"/>
                                  <w:b/>
                                  <w:sz w:val="16"/>
                                  <w:szCs w:val="16"/>
                                  <w:lang w:val="sr-Latn-RS"/>
                                </w:rPr>
                              </w:pPr>
                              <w:r>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noAutofit/>
                        </wps:bodyPr>
                      </wps:wsp>
                      <wps:wsp>
                        <wps:cNvPr id="94" name="Text Box 94"/>
                        <wps:cNvSpPr txBox="1"/>
                        <wps:spPr>
                          <a:xfrm>
                            <a:off x="1182321" y="970080"/>
                            <a:ext cx="942436" cy="239595"/>
                          </a:xfrm>
                          <a:prstGeom prst="rect">
                            <a:avLst/>
                          </a:prstGeom>
                          <a:noFill/>
                          <a:ln w="6350">
                            <a:noFill/>
                          </a:ln>
                        </wps:spPr>
                        <wps:txbx>
                          <w:txbxContent>
                            <w:p w14:paraId="35FF466F" w14:textId="77777777" w:rsidR="00CC5052" w:rsidRDefault="00CC5052">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Preusmijerava na</w:t>
                              </w:r>
                            </w:p>
                          </w:txbxContent>
                        </wps:txbx>
                        <wps:bodyPr rot="0" spcFirstLastPara="0" vertOverflow="overflow" horzOverflow="overflow" vert="horz" wrap="square" lIns="0" tIns="45720" rIns="91440" bIns="45720" numCol="1" spcCol="0" rtlCol="0" fromWordArt="0" anchor="t" anchorCtr="0" forceAA="0" compatLnSpc="1">
                          <a:noAutofit/>
                        </wps:bodyPr>
                      </wps:wsp>
                      <wps:wsp>
                        <wps:cNvPr id="95" name="Text Box 95"/>
                        <wps:cNvSpPr txBox="1"/>
                        <wps:spPr>
                          <a:xfrm>
                            <a:off x="1760335" y="17100"/>
                            <a:ext cx="2353303" cy="229575"/>
                          </a:xfrm>
                          <a:prstGeom prst="rect">
                            <a:avLst/>
                          </a:prstGeom>
                          <a:solidFill>
                            <a:schemeClr val="lt1"/>
                          </a:solidFill>
                          <a:ln w="6350">
                            <a:noFill/>
                          </a:ln>
                        </wps:spPr>
                        <wps:txbx>
                          <w:txbxContent>
                            <w:p w14:paraId="6839825D" w14:textId="77777777" w:rsidR="00CC5052" w:rsidRDefault="00CC5052">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UOBIČAJENI SSO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6" name="Oval 96"/>
                        <wps:cNvSpPr/>
                        <wps:spPr>
                          <a:xfrm>
                            <a:off x="5202814" y="129393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843C6DD"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12</w:t>
                              </w:r>
                            </w:p>
                          </w:txbxContent>
                        </wps:txbx>
                        <wps:bodyPr rot="0" spcFirstLastPara="0" vert="horz" wrap="square" lIns="0" tIns="0" rIns="0" bIns="0" numCol="1" spcCol="0" rtlCol="0" fromWordArt="0" anchor="t" anchorCtr="0" forceAA="0" compatLnSpc="1">
                          <a:noAutofit/>
                        </wps:bodyPr>
                      </wps:wsp>
                      <wps:wsp>
                        <wps:cNvPr id="97" name="Text Box 231"/>
                        <wps:cNvSpPr txBox="1"/>
                        <wps:spPr>
                          <a:xfrm>
                            <a:off x="5029200" y="931005"/>
                            <a:ext cx="809684" cy="334350"/>
                          </a:xfrm>
                          <a:prstGeom prst="rect">
                            <a:avLst/>
                          </a:prstGeom>
                          <a:solidFill>
                            <a:schemeClr val="lt1"/>
                          </a:solidFill>
                          <a:ln w="6350">
                            <a:noFill/>
                          </a:ln>
                        </wps:spPr>
                        <wps:txbx>
                          <w:txbxContent>
                            <w:p w14:paraId="3CBD04FD" w14:textId="77777777" w:rsidR="00CC5052" w:rsidRDefault="00CC5052">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Koristi token </w:t>
                              </w:r>
                            </w:p>
                            <w:p w14:paraId="3A75283D"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wps:txbx>
                        <wps:bodyPr rot="0" spcFirstLastPara="0" vert="horz" wrap="square" lIns="0" tIns="45720" rIns="91440" bIns="45720" numCol="1" spcCol="0" rtlCol="0" fromWordArt="0" anchor="t" anchorCtr="0" forceAA="0" compatLnSpc="1">
                          <a:noAutofit/>
                        </wps:bodyPr>
                      </wps:wsp>
                      <wps:wsp>
                        <wps:cNvPr id="98" name="Oval 98"/>
                        <wps:cNvSpPr/>
                        <wps:spPr>
                          <a:xfrm>
                            <a:off x="1066430" y="3041210"/>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3567341"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noAutofit/>
                        </wps:bodyPr>
                      </wps:wsp>
                      <wps:wsp>
                        <wps:cNvPr id="99" name="Text Box 231"/>
                        <wps:cNvSpPr txBox="1"/>
                        <wps:spPr>
                          <a:xfrm>
                            <a:off x="1352172" y="3041845"/>
                            <a:ext cx="772585" cy="220050"/>
                          </a:xfrm>
                          <a:prstGeom prst="rect">
                            <a:avLst/>
                          </a:prstGeom>
                          <a:noFill/>
                          <a:ln w="6350">
                            <a:noFill/>
                          </a:ln>
                        </wps:spPr>
                        <wps:txbx>
                          <w:txbxContent>
                            <w:p w14:paraId="7F66ED23"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noAutofit/>
                        </wps:bodyPr>
                      </wps:wsp>
                      <wps:wsp>
                        <wps:cNvPr id="100" name="Oval 100"/>
                        <wps:cNvSpPr/>
                        <wps:spPr>
                          <a:xfrm>
                            <a:off x="4114862" y="3017955"/>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DD083E9"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8</w:t>
                              </w:r>
                            </w:p>
                          </w:txbxContent>
                        </wps:txbx>
                        <wps:bodyPr rot="0" spcFirstLastPara="0" vert="horz" wrap="square" lIns="0" tIns="0" rIns="0" bIns="0" numCol="1" spcCol="0" rtlCol="0" fromWordArt="0" anchor="t" anchorCtr="0" forceAA="0" compatLnSpc="1">
                          <a:noAutofit/>
                        </wps:bodyPr>
                      </wps:wsp>
                      <wps:wsp>
                        <wps:cNvPr id="101" name="Text Box 231"/>
                        <wps:cNvSpPr txBox="1"/>
                        <wps:spPr>
                          <a:xfrm>
                            <a:off x="4400612" y="3018590"/>
                            <a:ext cx="772160" cy="219710"/>
                          </a:xfrm>
                          <a:prstGeom prst="rect">
                            <a:avLst/>
                          </a:prstGeom>
                          <a:noFill/>
                          <a:ln w="6350">
                            <a:noFill/>
                          </a:ln>
                        </wps:spPr>
                        <wps:txbx>
                          <w:txbxContent>
                            <w:p w14:paraId="0E0FDB8C"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noAutofit/>
                        </wps:bodyPr>
                      </wps:wsp>
                      <wps:wsp>
                        <wps:cNvPr id="102" name="Text Box 231"/>
                        <wps:cNvSpPr txBox="1"/>
                        <wps:spPr>
                          <a:xfrm>
                            <a:off x="2685929" y="3228000"/>
                            <a:ext cx="648694" cy="239100"/>
                          </a:xfrm>
                          <a:prstGeom prst="rect">
                            <a:avLst/>
                          </a:prstGeom>
                          <a:noFill/>
                          <a:ln w="6350">
                            <a:noFill/>
                          </a:ln>
                        </wps:spPr>
                        <wps:txbx>
                          <w:txbxContent>
                            <w:p w14:paraId="19BF0441" w14:textId="77777777" w:rsidR="00CC5052" w:rsidRDefault="00CC5052">
                              <w:pPr>
                                <w:pStyle w:val="NormalWeb"/>
                                <w:spacing w:before="0" w:beforeAutospacing="0" w:after="0" w:afterAutospacing="0" w:line="276" w:lineRule="auto"/>
                                <w:jc w:val="center"/>
                                <w:rPr>
                                  <w:b/>
                                </w:rPr>
                              </w:pPr>
                              <w:r>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noAutofit/>
                        </wps:bodyPr>
                      </wps:wsp>
                      <wps:wsp>
                        <wps:cNvPr id="103" name="Oval 103"/>
                        <wps:cNvSpPr/>
                        <wps:spPr>
                          <a:xfrm>
                            <a:off x="1438337" y="2494080"/>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15E4459" w14:textId="77777777" w:rsidR="00CC5052" w:rsidRDefault="00CC5052">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7</w:t>
                              </w:r>
                            </w:p>
                          </w:txbxContent>
                        </wps:txbx>
                        <wps:bodyPr rot="0" spcFirstLastPara="0" vert="horz" wrap="square" lIns="0" tIns="0" rIns="0" bIns="0" numCol="1" spcCol="0" rtlCol="0" fromWordArt="0" anchor="t" anchorCtr="0" forceAA="0" compatLnSpc="1">
                          <a:noAutofit/>
                        </wps:bodyPr>
                      </wps:wsp>
                      <wps:wsp>
                        <wps:cNvPr id="104" name="Text Box 231"/>
                        <wps:cNvSpPr txBox="1"/>
                        <wps:spPr>
                          <a:xfrm>
                            <a:off x="1714563" y="2418514"/>
                            <a:ext cx="752412" cy="343241"/>
                          </a:xfrm>
                          <a:prstGeom prst="rect">
                            <a:avLst/>
                          </a:prstGeom>
                          <a:noFill/>
                          <a:ln w="6350">
                            <a:noFill/>
                          </a:ln>
                        </wps:spPr>
                        <wps:txbx>
                          <w:txbxContent>
                            <w:p w14:paraId="38EF1735" w14:textId="77777777" w:rsidR="00CC5052" w:rsidRDefault="00CC5052">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Čuva kolačić </w:t>
                              </w:r>
                            </w:p>
                            <w:p w14:paraId="475A2994"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za domen1</w:t>
                              </w:r>
                            </w:p>
                          </w:txbxContent>
                        </wps:txbx>
                        <wps:bodyPr rot="0" spcFirstLastPara="0" vert="horz" wrap="square" lIns="0" tIns="45720" rIns="91440" bIns="45720" numCol="1" spcCol="0" rtlCol="0" fromWordArt="0" anchor="t" anchorCtr="0" forceAA="0" compatLnSpc="1">
                          <a:noAutofit/>
                        </wps:bodyPr>
                      </wps:wsp>
                      <wps:wsp>
                        <wps:cNvPr id="174" name="Rectangle: Rounded Corners 174"/>
                        <wps:cNvSpPr/>
                        <wps:spPr>
                          <a:xfrm>
                            <a:off x="2238437" y="1122480"/>
                            <a:ext cx="1538605" cy="495300"/>
                          </a:xfrm>
                          <a:prstGeom prst="roundRect">
                            <a:avLst>
                              <a:gd name="adj" fmla="val 6522"/>
                            </a:avLst>
                          </a:prstGeom>
                          <a:solidFill>
                            <a:srgbClr val="F1450F"/>
                          </a:solidFill>
                          <a:ln>
                            <a:noFill/>
                          </a:ln>
                        </wps:spPr>
                        <wps:style>
                          <a:lnRef idx="0">
                            <a:scrgbClr r="0" g="0" b="0"/>
                          </a:lnRef>
                          <a:fillRef idx="0">
                            <a:scrgbClr r="0" g="0" b="0"/>
                          </a:fillRef>
                          <a:effectRef idx="0">
                            <a:scrgbClr r="0" g="0" b="0"/>
                          </a:effectRef>
                          <a:fontRef idx="minor">
                            <a:schemeClr val="lt1"/>
                          </a:fontRef>
                        </wps:style>
                        <wps:txbx>
                          <w:txbxContent>
                            <w:p w14:paraId="556CF9B2"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color w:val="FFFFFF"/>
                                  <w:sz w:val="20"/>
                                  <w:szCs w:val="20"/>
                                  <w:lang w:val="sr-Latn-RS"/>
                                </w:rPr>
                                <w:t>Autentikacioni server</w:t>
                              </w:r>
                            </w:p>
                            <w:p w14:paraId="50B4168D" w14:textId="77777777" w:rsidR="00CC5052" w:rsidRDefault="00CC5052">
                              <w:pPr>
                                <w:pStyle w:val="NormalWeb"/>
                                <w:spacing w:before="0" w:beforeAutospacing="0" w:after="0" w:afterAutospacing="0" w:line="276" w:lineRule="auto"/>
                                <w:jc w:val="center"/>
                              </w:pPr>
                              <w:r>
                                <w:rPr>
                                  <w:rFonts w:ascii="Microsoft Sans Serif" w:eastAsia="Calibri" w:hAnsi="Microsoft Sans Serif"/>
                                  <w:color w:val="FFFFFF"/>
                                  <w:sz w:val="20"/>
                                  <w:szCs w:val="20"/>
                                  <w:lang w:val="sr-Latn-RS"/>
                                </w:rPr>
                                <w:t>(domen3.com)</w:t>
                              </w:r>
                            </w:p>
                          </w:txbxContent>
                        </wps:txbx>
                        <wps:bodyPr rot="0" spcFirstLastPara="0" vert="horz" wrap="square" lIns="91440" tIns="45720" rIns="91440" bIns="45720" numCol="1" spcCol="0" rtlCol="0" fromWordArt="0" anchor="ctr" anchorCtr="0" forceAA="0" compatLnSpc="1">
                          <a:noAutofit/>
                        </wps:bodyPr>
                      </wps:wsp>
                      <wps:wsp>
                        <wps:cNvPr id="175" name="Arc 175"/>
                        <wps:cNvSpPr/>
                        <wps:spPr>
                          <a:xfrm>
                            <a:off x="2486087" y="656250"/>
                            <a:ext cx="102743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noAutofit/>
                        </wps:bodyPr>
                      </wps:wsp>
                      <wps:wsp>
                        <wps:cNvPr id="176" name="Oval 176"/>
                        <wps:cNvSpPr/>
                        <wps:spPr>
                          <a:xfrm>
                            <a:off x="4551975" y="256964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F5D94B0"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13</w:t>
                              </w:r>
                            </w:p>
                          </w:txbxContent>
                        </wps:txbx>
                        <wps:bodyPr rot="0" spcFirstLastPara="0" vert="horz" wrap="square" lIns="0" tIns="0" rIns="0" bIns="0" numCol="1" spcCol="0" rtlCol="0" fromWordArt="0" anchor="t" anchorCtr="0" forceAA="0" compatLnSpc="1">
                          <a:noAutofit/>
                        </wps:bodyPr>
                      </wps:wsp>
                      <wps:wsp>
                        <wps:cNvPr id="177" name="Text Box 231"/>
                        <wps:cNvSpPr txBox="1"/>
                        <wps:spPr>
                          <a:xfrm>
                            <a:off x="3828075" y="2494080"/>
                            <a:ext cx="694690" cy="381635"/>
                          </a:xfrm>
                          <a:prstGeom prst="rect">
                            <a:avLst/>
                          </a:prstGeom>
                          <a:noFill/>
                          <a:ln w="6350">
                            <a:noFill/>
                          </a:ln>
                        </wps:spPr>
                        <wps:txbx>
                          <w:txbxContent>
                            <w:p w14:paraId="0EE53E3A"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p w14:paraId="0B90E0A9"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za domen2</w:t>
                              </w:r>
                            </w:p>
                          </w:txbxContent>
                        </wps:txbx>
                        <wps:bodyPr rot="0" spcFirstLastPara="0" vert="horz" wrap="square" lIns="0" tIns="45720" rIns="91440" bIns="45720" numCol="1" spcCol="0" rtlCol="0" fromWordArt="0" anchor="t" anchorCtr="0" forceAA="0" compatLnSpc="1">
                          <a:noAutofit/>
                        </wps:bodyPr>
                      </wps:wsp>
                      <wps:wsp>
                        <wps:cNvPr id="178" name="Arc 178"/>
                        <wps:cNvSpPr/>
                        <wps:spPr>
                          <a:xfrm>
                            <a:off x="5018700" y="1590815"/>
                            <a:ext cx="529590" cy="47561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45EB773A" w14:textId="77777777" w:rsidR="00CC5052" w:rsidRDefault="00CC5052">
                              <w:pPr>
                                <w:pStyle w:val="NormalWeb"/>
                                <w:spacing w:before="0" w:beforeAutospacing="0" w:after="0" w:afterAutospacing="0" w:line="276" w:lineRule="auto"/>
                                <w:jc w:val="center"/>
                              </w:pPr>
                              <w:r>
                                <w:rPr>
                                  <w:rFonts w:eastAsia="Calibri"/>
                                </w:rPr>
                                <w:t> </w:t>
                              </w:r>
                            </w:p>
                          </w:txbxContent>
                        </wps:txbx>
                        <wps:bodyPr rot="0" spcFirstLastPara="0" vert="horz" wrap="square" lIns="91440" tIns="45720" rIns="91440" bIns="45720" numCol="1" spcCol="0" rtlCol="0" fromWordArt="0" anchor="ctr" anchorCtr="0" forceAA="0" compatLnSpc="1">
                          <a:noAutofit/>
                        </wps:bodyPr>
                      </wps:wsp>
                      <wps:wsp>
                        <wps:cNvPr id="179" name="Connector: Elbow 179"/>
                        <wps:cNvCnPr>
                          <a:stCxn id="85" idx="0"/>
                          <a:endCxn id="174" idx="3"/>
                        </wps:cNvCnPr>
                        <wps:spPr>
                          <a:xfrm rot="16200000" flipV="1">
                            <a:off x="4075114" y="1072059"/>
                            <a:ext cx="467701" cy="106384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 name="Connector: Elbow 180"/>
                        <wps:cNvCnPr>
                          <a:stCxn id="83" idx="0"/>
                          <a:endCxn id="174" idx="1"/>
                        </wps:cNvCnPr>
                        <wps:spPr>
                          <a:xfrm rot="5400000" flipH="1" flipV="1">
                            <a:off x="1418597" y="1017993"/>
                            <a:ext cx="467702" cy="1171977"/>
                          </a:xfrm>
                          <a:prstGeom prst="bentConnector2">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181" name="Connector: Elbow 181"/>
                        <wps:cNvCnPr/>
                        <wps:spPr>
                          <a:xfrm rot="10800000" flipV="1">
                            <a:off x="990263" y="1304925"/>
                            <a:ext cx="1229063" cy="532906"/>
                          </a:xfrm>
                          <a:prstGeom prst="bentConnector3">
                            <a:avLst>
                              <a:gd name="adj1" fmla="val 99599"/>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182" name="Connector: Elbow 182"/>
                        <wps:cNvCnPr/>
                        <wps:spPr>
                          <a:xfrm>
                            <a:off x="3777042" y="1293930"/>
                            <a:ext cx="1140044" cy="543901"/>
                          </a:xfrm>
                          <a:prstGeom prst="bentConnector3">
                            <a:avLst>
                              <a:gd name="adj1" fmla="val 100130"/>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 name="Oval 183"/>
                        <wps:cNvSpPr/>
                        <wps:spPr>
                          <a:xfrm>
                            <a:off x="498813" y="133316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C93124A"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noAutofit/>
                        </wps:bodyPr>
                      </wps:wsp>
                      <wps:wsp>
                        <wps:cNvPr id="184" name="Text Box 231"/>
                        <wps:cNvSpPr txBox="1"/>
                        <wps:spPr>
                          <a:xfrm>
                            <a:off x="134958" y="989625"/>
                            <a:ext cx="809625" cy="334010"/>
                          </a:xfrm>
                          <a:prstGeom prst="rect">
                            <a:avLst/>
                          </a:prstGeom>
                          <a:noFill/>
                          <a:ln w="6350">
                            <a:noFill/>
                          </a:ln>
                        </wps:spPr>
                        <wps:txbx>
                          <w:txbxContent>
                            <w:p w14:paraId="7F977B65"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 xml:space="preserve">Koristi token </w:t>
                              </w:r>
                            </w:p>
                            <w:p w14:paraId="7165DEEE"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wps:txbx>
                        <wps:bodyPr rot="0" spcFirstLastPara="0" vert="horz" wrap="square" lIns="0" tIns="45720" rIns="91440" bIns="45720" numCol="1" spcCol="0" rtlCol="0" fromWordArt="0" anchor="t" anchorCtr="0" forceAA="0" compatLnSpc="1">
                          <a:noAutofit/>
                        </wps:bodyPr>
                      </wps:wsp>
                      <wps:wsp>
                        <wps:cNvPr id="185" name="Oval 185"/>
                        <wps:cNvSpPr/>
                        <wps:spPr>
                          <a:xfrm>
                            <a:off x="1153928" y="150348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1764399"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noAutofit/>
                        </wps:bodyPr>
                      </wps:wsp>
                      <wps:wsp>
                        <wps:cNvPr id="186" name="Text Box 94"/>
                        <wps:cNvSpPr txBox="1"/>
                        <wps:spPr>
                          <a:xfrm>
                            <a:off x="1391417" y="1456986"/>
                            <a:ext cx="989833" cy="352764"/>
                          </a:xfrm>
                          <a:prstGeom prst="rect">
                            <a:avLst/>
                          </a:prstGeom>
                          <a:noFill/>
                          <a:ln w="6350">
                            <a:noFill/>
                          </a:ln>
                        </wps:spPr>
                        <wps:txbx>
                          <w:txbxContent>
                            <w:p w14:paraId="45EFC9D3"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wps:txbx>
                        <wps:bodyPr rot="0" spcFirstLastPara="0" vert="horz" wrap="square" lIns="0" tIns="45720" rIns="91440" bIns="45720" numCol="1" spcCol="0" rtlCol="0" fromWordArt="0" anchor="t" anchorCtr="0" forceAA="0" compatLnSpc="1">
                          <a:noAutofit/>
                        </wps:bodyPr>
                      </wps:wsp>
                      <wps:wsp>
                        <wps:cNvPr id="187" name="Straight Arrow Connector 187"/>
                        <wps:cNvCnPr>
                          <a:endCxn id="174" idx="2"/>
                        </wps:cNvCnPr>
                        <wps:spPr>
                          <a:xfrm flipV="1">
                            <a:off x="3007740" y="1617780"/>
                            <a:ext cx="0" cy="201495"/>
                          </a:xfrm>
                          <a:prstGeom prst="straightConnector1">
                            <a:avLst/>
                          </a:prstGeom>
                          <a:ln w="9525" cap="flat" cmpd="sng" algn="ctr">
                            <a:solidFill>
                              <a:schemeClr val="tx1"/>
                            </a:solidFill>
                            <a:prstDash val="solid"/>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89" name="Text Box 231"/>
                        <wps:cNvSpPr txBox="1"/>
                        <wps:spPr>
                          <a:xfrm>
                            <a:off x="3334623" y="1636831"/>
                            <a:ext cx="695569" cy="201000"/>
                          </a:xfrm>
                          <a:prstGeom prst="rect">
                            <a:avLst/>
                          </a:prstGeom>
                          <a:noFill/>
                          <a:ln w="6350">
                            <a:noFill/>
                          </a:ln>
                        </wps:spPr>
                        <wps:txbx>
                          <w:txbxContent>
                            <w:p w14:paraId="7BB5A86C"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txbxContent>
                        </wps:txbx>
                        <wps:bodyPr rot="0" spcFirstLastPara="0" vert="horz" wrap="square" lIns="0" tIns="45720" rIns="91440" bIns="45720" numCol="1" spcCol="0" rtlCol="0" fromWordArt="0" anchor="t" anchorCtr="0" forceAA="0" compatLnSpc="1">
                          <a:noAutofit/>
                        </wps:bodyPr>
                      </wps:wsp>
                      <wps:wsp>
                        <wps:cNvPr id="190" name="Oval 190"/>
                        <wps:cNvSpPr/>
                        <wps:spPr>
                          <a:xfrm>
                            <a:off x="3094650" y="1636831"/>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18E27AB"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noAutofit/>
                        </wps:bodyPr>
                      </wps:wsp>
                      <wps:wsp>
                        <wps:cNvPr id="199" name="Oval 199"/>
                        <wps:cNvSpPr/>
                        <wps:spPr>
                          <a:xfrm>
                            <a:off x="4618650" y="15135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7774144"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9</w:t>
                              </w:r>
                            </w:p>
                          </w:txbxContent>
                        </wps:txbx>
                        <wps:bodyPr rot="0" spcFirstLastPara="0" vert="horz" wrap="square" lIns="0" tIns="0" rIns="0" bIns="0" numCol="1" spcCol="0" rtlCol="0" fromWordArt="0" anchor="t" anchorCtr="0" forceAA="0" compatLnSpc="1">
                          <a:noAutofit/>
                        </wps:bodyPr>
                      </wps:wsp>
                      <wps:wsp>
                        <wps:cNvPr id="200" name="Text Box 94"/>
                        <wps:cNvSpPr txBox="1"/>
                        <wps:spPr>
                          <a:xfrm>
                            <a:off x="3789340" y="1503480"/>
                            <a:ext cx="916010" cy="239395"/>
                          </a:xfrm>
                          <a:prstGeom prst="rect">
                            <a:avLst/>
                          </a:prstGeom>
                          <a:noFill/>
                          <a:ln w="6350">
                            <a:noFill/>
                          </a:ln>
                        </wps:spPr>
                        <wps:txbx>
                          <w:txbxContent>
                            <w:p w14:paraId="180529DB"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Preusmijerava na</w:t>
                              </w:r>
                            </w:p>
                          </w:txbxContent>
                        </wps:txbx>
                        <wps:bodyPr rot="0" spcFirstLastPara="0" vert="horz" wrap="square" lIns="0" tIns="45720" rIns="91440" bIns="45720" numCol="1" spcCol="0" rtlCol="0" fromWordArt="0" anchor="t" anchorCtr="0" forceAA="0" compatLnSpc="1">
                          <a:noAutofit/>
                        </wps:bodyPr>
                      </wps:wsp>
                      <wps:wsp>
                        <wps:cNvPr id="205" name="Oval 205"/>
                        <wps:cNvSpPr/>
                        <wps:spPr>
                          <a:xfrm>
                            <a:off x="2010411" y="31335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09056F6"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noAutofit/>
                        </wps:bodyPr>
                      </wps:wsp>
                      <wps:wsp>
                        <wps:cNvPr id="213" name="Oval 213"/>
                        <wps:cNvSpPr/>
                        <wps:spPr>
                          <a:xfrm>
                            <a:off x="2246352" y="31335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0CD9840"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10</w:t>
                              </w:r>
                            </w:p>
                          </w:txbxContent>
                        </wps:txbx>
                        <wps:bodyPr rot="0" spcFirstLastPara="0" vert="horz" wrap="square" lIns="0" tIns="0" rIns="0" bIns="0" numCol="1" spcCol="0" rtlCol="0" fromWordArt="0" anchor="t" anchorCtr="0" forceAA="0" compatLnSpc="1">
                          <a:noAutofit/>
                        </wps:bodyPr>
                      </wps:wsp>
                      <wps:wsp>
                        <wps:cNvPr id="214" name="Text Box 94"/>
                        <wps:cNvSpPr txBox="1"/>
                        <wps:spPr>
                          <a:xfrm>
                            <a:off x="2504100" y="313351"/>
                            <a:ext cx="2429850" cy="209550"/>
                          </a:xfrm>
                          <a:prstGeom prst="rect">
                            <a:avLst/>
                          </a:prstGeom>
                          <a:noFill/>
                          <a:ln w="6350">
                            <a:noFill/>
                          </a:ln>
                        </wps:spPr>
                        <wps:txbx>
                          <w:txbxContent>
                            <w:p w14:paraId="15C1F5A6"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Korisnik se identifikuje ili je kolačić dostupan</w:t>
                              </w:r>
                            </w:p>
                          </w:txbxContent>
                        </wps:txbx>
                        <wps:bodyPr rot="0" spcFirstLastPara="0" vert="horz" wrap="square" lIns="0" tIns="45720" rIns="91440" bIns="45720" numCol="1" spcCol="0" rtlCol="0" fromWordArt="0" anchor="t" anchorCtr="0" forceAA="0" compatLnSpc="1">
                          <a:noAutofit/>
                        </wps:bodyPr>
                      </wps:wsp>
                      <wps:wsp>
                        <wps:cNvPr id="215" name="Oval 215"/>
                        <wps:cNvSpPr/>
                        <wps:spPr>
                          <a:xfrm>
                            <a:off x="3876148" y="931205"/>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FCD374F"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11</w:t>
                              </w:r>
                            </w:p>
                          </w:txbxContent>
                        </wps:txbx>
                        <wps:bodyPr rot="0" spcFirstLastPara="0" vert="horz" wrap="square" lIns="0" tIns="0" rIns="0" bIns="0" numCol="1" spcCol="0" rtlCol="0" fromWordArt="0" anchor="t" anchorCtr="0" forceAA="0" compatLnSpc="1">
                          <a:noAutofit/>
                        </wps:bodyPr>
                      </wps:wsp>
                      <wps:wsp>
                        <wps:cNvPr id="216" name="Text Box 94"/>
                        <wps:cNvSpPr txBox="1"/>
                        <wps:spPr>
                          <a:xfrm>
                            <a:off x="4113638" y="884850"/>
                            <a:ext cx="989330" cy="352425"/>
                          </a:xfrm>
                          <a:prstGeom prst="rect">
                            <a:avLst/>
                          </a:prstGeom>
                          <a:noFill/>
                          <a:ln w="6350">
                            <a:noFill/>
                          </a:ln>
                        </wps:spPr>
                        <wps:txbx>
                          <w:txbxContent>
                            <w:p w14:paraId="1F31279A"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wps:txbx>
                        <wps:bodyPr rot="0" spcFirstLastPara="0" vert="horz" wrap="square" lIns="0" tIns="45720" rIns="91440" bIns="45720" numCol="1" spcCol="0" rtlCol="0" fromWordArt="0" anchor="t" anchorCtr="0" forceAA="0" compatLnSpc="1">
                          <a:noAutofit/>
                        </wps:bodyPr>
                      </wps:wsp>
                    </wpc:wpc>
                  </a:graphicData>
                </a:graphic>
              </wp:inline>
            </w:drawing>
          </mc:Choice>
          <mc:Fallback>
            <w:pict>
              <v:group w14:anchorId="2B33FAC2" id="Canvas 110" o:spid="_x0000_s1103" editas="canvas" style="width:462.7pt;height:273pt;mso-position-horizontal-relative:char;mso-position-vertical-relative:line" coordsize="58762,34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">
                <v:shape id="_x0000_s1104" type="#_x0000_t75" style="position:absolute;width:58762;height:34671;visibility:visible;mso-wrap-style:square">
                  <v:fill o:detectmouseclick="t"/>
                  <v:path o:connecttype="none"/>
                </v:shape>
                <v:oval id="Oval 82" o:spid="_x0000_s1105" style="position:absolute;left:26668;top:26569;width:5346;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Xv28MA&#10;AADbAAAADwAAAGRycy9kb3ducmV2LnhtbESPQWvCQBSE7wX/w/KE3upGD2Kjq6jFkkuRRiHXR/aZ&#10;BLNv093VxH/vFgo9DjPzDbPaDKYVd3K+saxgOklAEJdWN1wpOJ8ObwsQPiBrbC2Tggd52KxHLytM&#10;te35m+55qESEsE9RQR1Cl0rpy5oM+ontiKN3sc5giNJVUjvsI9y0cpYkc2mw4bhQY0f7msprfjMK&#10;8uKrdcXP/Fjgrjt+uJB99u+ZUq/jYbsEEWgI/+G/dqYVLGbw+yX+A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Xv28MAAADbAAAADwAAAAAAAAAAAAAAAACYAgAAZHJzL2Rv&#10;d25yZXYueG1sUEsFBgAAAAAEAAQA9QAAAIgDAAAAAA==&#10;" fillcolor="white [3201]" strokecolor="black [3200]" strokeweight=".5pt"/>
                <v:roundrect id="Rectangle: Rounded Corners 83" o:spid="_x0000_s1106" style="position:absolute;left:2962;top:18378;width:15404;height:5048;visibility:visible;mso-wrap-style:square;v-text-anchor:middle" arcsize="427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Te3MQA&#10;AADbAAAADwAAAGRycy9kb3ducmV2LnhtbESPT4vCMBTE74LfITxhbzZdF0S7RvEPC7teFq0Xb4/m&#10;2YY2L6WJWr/9RhD2OMzMb5jFqreNuFHnjWMF70kKgrhw2nCp4JR/jWcgfEDW2DgmBQ/ysFoOBwvM&#10;tLvzgW7HUIoIYZ+hgiqENpPSFxVZ9IlriaN3cZ3FEGVXSt3hPcJtIydpOpUWDceFClvaVlTUx6tV&#10;8LPOt/tHc9mRmdebXytbe67PSr2N+vUniEB9+A+/2t9awewDnl/iD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E3tzEAAAA2wAAAA8AAAAAAAAAAAAAAAAAmAIAAGRycy9k&#10;b3ducmV2LnhtbFBLBQYAAAAABAAEAPUAAACJAwAAAAA=&#10;" fillcolor="#d8d8d8 [2732]" stroked="f">
                  <v:textbox>
                    <w:txbxContent>
                      <w:p w14:paraId="0A2B43DD" w14:textId="77777777" w:rsidR="00CC5052" w:rsidRDefault="00CC5052">
                        <w:pPr>
                          <w:jc w:val="center"/>
                          <w:rPr>
                            <w:rFonts w:ascii="Microsoft Sans Serif" w:hAnsi="Microsoft Sans Serif" w:cs="Microsoft Sans Serif"/>
                            <w:color w:val="000000" w:themeColor="text1"/>
                            <w:sz w:val="20"/>
                            <w:szCs w:val="20"/>
                            <w:lang w:val="sr-Latn-RS"/>
                          </w:rPr>
                        </w:pPr>
                        <w:r>
                          <w:rPr>
                            <w:rFonts w:ascii="Microsoft Sans Serif" w:hAnsi="Microsoft Sans Serif" w:cs="Microsoft Sans Serif"/>
                            <w:color w:val="000000" w:themeColor="text1"/>
                            <w:sz w:val="20"/>
                            <w:szCs w:val="20"/>
                            <w:lang w:val="sr-Latn-RS"/>
                          </w:rPr>
                          <w:t>domen1.com</w:t>
                        </w:r>
                      </w:p>
                    </w:txbxContent>
                  </v:textbox>
                </v:roundrect>
                <v:roundrect id="Rectangle: Rounded Corners 84" o:spid="_x0000_s1107" style="position:absolute;left:22001;top:18378;width:15398;height:4953;visibility:visible;mso-wrap-style:square;v-text-anchor:middle" arcsize="427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nnm78A&#10;AADbAAAADwAAAGRycy9kb3ducmV2LnhtbESPQYvCMBSE7wv+h/AEb5oqskg1ihSEXrfKen02z6aY&#10;vJQmav33G0HY4zAz3zCb3eCseFAfWs8K5rMMBHHtdcuNgtPxMF2BCBFZo/VMCl4UYLcdfW0w1/7J&#10;P/SoYiMShEOOCkyMXS5lqA05DDPfESfv6nuHMcm+kbrHZ4I7KxdZ9i0dtpwWDHZUGKpv1d0pKAv7&#10;as/WHuj3XlaGLllV4E2pyXjYr0FEGuJ/+NMutYLVEt5f0g+Q2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qeebvwAAANsAAAAPAAAAAAAAAAAAAAAAAJgCAABkcnMvZG93bnJl&#10;di54bWxQSwUGAAAAAAQABAD1AAAAhAMAAAAA&#10;" fillcolor="#f90" stroked="f">
                  <v:textbox>
                    <w:txbxContent>
                      <w:p w14:paraId="2EF64D06" w14:textId="77777777" w:rsidR="00CC5052" w:rsidRDefault="00CC5052">
                        <w:pPr>
                          <w:pStyle w:val="NormalWeb"/>
                          <w:spacing w:before="0" w:beforeAutospacing="0" w:after="0" w:afterAutospacing="0" w:line="276" w:lineRule="auto"/>
                          <w:jc w:val="center"/>
                          <w:rPr>
                            <w:b/>
                            <w:color w:val="FFFFFF" w:themeColor="background1"/>
                          </w:rPr>
                        </w:pPr>
                        <w:r>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85" o:spid="_x0000_s1108" style="position:absolute;left:40709;top:18378;width:15399;height:4953;visibility:visible;mso-wrap-style:square;v-text-anchor:middle" arcsize="427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DJIsUA&#10;AADbAAAADwAAAGRycy9kb3ducmV2LnhtbESPUUvDQBCE3wv+h2MLfRF7qbRa0l6LiEpVFKz+gCW3&#10;TYJ3eyG3TdP+eq8g9HGYmW+Y5br3TnXUxjqwgck4A0VcBFtzaeDn+/lmDioKskUXmAwcKcJ6dTVY&#10;Ym7Dgb+o20qpEoRjjgYqkSbXOhYVeYzj0BAnbxdaj5JkW2rb4iHBvdO3WXanPdacFips6LGi4ne7&#10;9wbcNPuQl9P7vXTuldzT5BPfdtfGjIb9wwKUUC+X8H97Yw3MZ3D+kn6AX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IMkixQAAANsAAAAPAAAAAAAAAAAAAAAAAJgCAABkcnMv&#10;ZG93bnJldi54bWxQSwUGAAAAAAQABAD1AAAAigMAAAAA&#10;" fillcolor="#c2d69b [1942]" stroked="f">
                  <v:textbox>
                    <w:txbxContent>
                      <w:p w14:paraId="22D625D8" w14:textId="77777777" w:rsidR="00CC5052" w:rsidRDefault="00CC5052">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86" o:spid="_x0000_s1109" style="position:absolute;left:3629;top:15906;width:5297;height:4758;visibility:visible;mso-wrap-style:square;v-text-anchor:middle" coordsize="529707,475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s3FMIA&#10;AADbAAAADwAAAGRycy9kb3ducmV2LnhtbESPQYvCMBSE74L/ITzBi6ypHkSqUUQQ9LKLroLHR/Ns&#10;yzYvJXmr9d9vBGGPw8x8wyzXnWvUnUKsPRuYjDNQxIW3NZcGzt+7jzmoKMgWG89k4EkR1qt+b4m5&#10;9Q8+0v0kpUoQjjkaqETaXOtYVOQwjn1LnLybDw4lyVBqG/CR4K7R0yybaYc1p4UKW9pWVPycfp0B&#10;+fxyYbO9dDd9Oe4P04MfNXI1ZjjoNgtQQp38h9/tvTUwn8HrS/oBe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qzcUwgAAANsAAAAPAAAAAAAAAAAAAAAAAJgCAABkcnMvZG93&#10;bnJldi54bWxQSwUGAAAAAAQABAD1AAAAhwMAAAAA&#10;" adj="-11796480,,5400" path="m2,238699nsc-342,149232,55236,67157,143845,26280,221013,-9319,312701,-8720,389283,27886v88156,42137,142429,125227,140369,214899l264854,237878,2,238699xem2,238699nfc-342,149232,55236,67157,143845,26280,221013,-9319,312701,-8720,389283,27886v88156,42137,142429,125227,140369,214899e" filled="f" strokecolor="black [3200]">
                  <v:stroke endarrow="block" joinstyle="round"/>
                  <v:formulas/>
                  <v:path arrowok="t" o:connecttype="custom" o:connectlocs="2,238699;143845,26280;389283,27886;529652,242785" o:connectangles="0,0,0,0" textboxrect="0,0,529707,475755"/>
                  <v:textbox>
                    <w:txbxContent>
                      <w:p w14:paraId="3C2251B6" w14:textId="77777777" w:rsidR="00CC5052" w:rsidRDefault="00CC5052">
                        <w:pPr>
                          <w:jc w:val="center"/>
                        </w:pPr>
                      </w:p>
                    </w:txbxContent>
                  </v:textbox>
                </v:shape>
                <v:shape id="Graphic 88" o:spid="_x0000_s1110" type="#_x0000_t75" alt="User" style="position:absolute;left:27772;top:27617;width:3289;height:32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w9BbBAAAA2wAAAA8AAABkcnMvZG93bnJldi54bWxET11rwjAUfRf8D+EKe9PUCZ10xjKEgjhB&#10;pgVfL8ldW9bclCZru/168zDY4+F87/LJtmKg3jeOFaxXCQhi7UzDlYLyViy3IHxANtg6JgU/5CHf&#10;z2c7zIwb+YOGa6hEDGGfoYI6hC6T0uuaLPqV64gj9+l6iyHCvpKmxzGG21Y+J0kqLTYcG2rs6FCT&#10;/rp+WwWj3pSX++9wLmXRvLcvOt1cTqlST4vp7RVEoCn8i//cR6NgG8fGL/EHyP0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Bw9BbBAAAA2wAAAA8AAAAAAAAAAAAAAAAAnwIA&#10;AGRycy9kb3ducmV2LnhtbFBLBQYAAAAABAAEAPcAAACNAwAAAAA=&#10;">
                  <v:imagedata r:id="rId12" o:title="User"/>
                  <v:path arrowok="t"/>
                </v:shape>
                <v:shape id="Connector: Elbow 89" o:spid="_x0000_s1111" type="#_x0000_t33" style="position:absolute;left:32014;top:23331;width:16394;height:591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VpMMAAADbAAAADwAAAGRycy9kb3ducmV2LnhtbESPT4vCMBTE78J+h/AWvIim60G0GmVd&#10;UPQi+Ofi7dE8m7LNS21irX56s7DgcZiZ3zCzRWtL0VDtC8cKvgYJCOLM6YJzBafjqj8G4QOyxtIx&#10;KXiQh8X8ozPDVLs776k5hFxECPsUFZgQqlRKnxmy6AeuIo7exdUWQ5R1LnWN9wi3pRwmyUhaLDgu&#10;GKzox1D2e7hZBbp3bbZrQ/tzWMoHlf442tmnUt3P9nsKIlAb3uH/9kYrGE/g70v8AX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if1aTDAAAA2wAAAA8AAAAAAAAAAAAA&#10;AAAAoQIAAGRycy9kb3ducmV2LnhtbFBLBQYAAAAABAAEAPkAAACRAwAAAAA=&#10;" strokecolor="black [3040]">
                  <v:stroke endarrow="block"/>
                </v:shape>
                <v:shape id="Connector: Elbow 90" o:spid="_x0000_s1112" type="#_x0000_t33" style="position:absolute;left:10663;top:23426;width:16005;height:581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KmcAAAADbAAAADwAAAGRycy9kb3ducmV2LnhtbERPy4rCMBTdC/5DuMLsbKojMlajDAOF&#10;GXShHcHtpbl9YHNTmmjr35uF4PJw3pvdYBpxp87VlhXMohgEcW51zaWC8386/QLhPLLGxjIpeJCD&#10;3XY82mCibc8nume+FCGEXYIKKu/bREqXV2TQRbYlDlxhO4M+wK6UusM+hJtGzuN4KQ3WHBoqbOmn&#10;ovya3YyCwzG9LfZUZPP+qvPikF7+zOVTqY/J8L0G4Wnwb/HL/asVrML68CX8ALl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vnypnAAAAA2wAAAA8AAAAAAAAAAAAAAAAA&#10;oQIAAGRycy9kb3ducmV2LnhtbFBLBQYAAAAABAAEAPkAAACOAwAAAAA=&#10;" strokecolor="black [3040]">
                  <v:stroke endarrow="block"/>
                </v:shape>
                <v:shape id="Straight Arrow Connector 91" o:spid="_x0000_s1113" type="#_x0000_t32" style="position:absolute;left:18364;top:20854;width:3637;height: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pSMQAAADbAAAADwAAAGRycy9kb3ducmV2LnhtbESPQWsCMRSE7wX/Q3iF3mqyKsVujaJi&#10;xUMvrh56fGzebhY3L8sm6vbfN0Khx2FmvmEWq8G14kZ9aDxryMYKBHHpTcO1hvPp83UOIkRkg61n&#10;0vBDAVbL0dMCc+PvfKRbEWuRIBxy1GBj7HIpQ2nJYRj7jjh5le8dxiT7Wpoe7wnuWjlR6k06bDgt&#10;WOxoa6m8FFenoT2USs7VlDdFZvdf1e57dqlmWr88D+sPEJGG+B/+ax+MhvcMHl/SD5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v6lIxAAAANsAAAAPAAAAAAAAAAAA&#10;AAAAAKECAABkcnMvZG93bnJldi54bWxQSwUGAAAAAAQABAD5AAAAkgMAAAAA&#10;" strokecolor="black [3200]">
                  <v:stroke endarrow="block"/>
                </v:shape>
                <v:shape id="Straight Arrow Connector 92" o:spid="_x0000_s1114" type="#_x0000_t32" style="position:absolute;left:37399;top:20854;width:33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d5x8QAAADbAAAADwAAAGRycy9kb3ducmV2LnhtbESPT4vCMBTE74LfIbyFvWlqF/zTNYoI&#10;uurNKqi3R/O2Ldu8lCar9dsbQfA4zMxvmOm8NZW4UuNKywoG/QgEcWZ1ybmC42HVG4NwHlljZZkU&#10;3MnBfNbtTDHR9sZ7uqY+FwHCLkEFhfd1IqXLCjLo+rYmDt6vbQz6IJtc6gZvAW4qGUfRUBosOSwU&#10;WNOyoOwv/TcKRvL0E42zTTyYfB3Pl2Vqt7u1Verzo118g/DU+nf41d5oBZMYnl/CD5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Z3nHxAAAANsAAAAPAAAAAAAAAAAA&#10;AAAAAKECAABkcnMvZG93bnJldi54bWxQSwUGAAAAAAQABAD5AAAAkgMAAAAA&#10;" strokecolor="black [3213]">
                  <v:stroke endarrow="block"/>
                </v:shape>
                <v:oval id="Oval 93" o:spid="_x0000_s1115" style="position:absolute;left:9445;top:9595;width:2094;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m2a8QA&#10;AADbAAAADwAAAGRycy9kb3ducmV2LnhtbESP3WrCQBSE7wXfYTmCd3VjBavRVay2WFEEfx7gkD0m&#10;wezZkF1N9Om7hYKXw8x8w0znjSnEnSqXW1bQ70UgiBOrc04VnE/fbyMQziNrLCyTggc5mM/arSnG&#10;2tZ8oPvRpyJA2MWoIPO+jKV0SUYGXc+WxMG72MqgD7JKpa6wDnBTyPcoGkqDOYeFDEtaZpRcjzej&#10;oJabL7Pqf+jCDPaf6+U2uTXPnVLdTrOYgPDU+Ff4v/2jFYwH8Pcl/A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JtmvEAAAA2wAAAA8AAAAAAAAAAAAAAAAAmAIAAGRycy9k&#10;b3ducmV2LnhtbFBLBQYAAAAABAAEAPUAAACJAwAAAAA=&#10;" fillcolor="#f90" stroked="f">
                  <v:textbox inset="0,0,0,0">
                    <w:txbxContent>
                      <w:p w14:paraId="6A1D392A" w14:textId="77777777" w:rsidR="00CC5052" w:rsidRDefault="00CC5052">
                        <w:pPr>
                          <w:jc w:val="center"/>
                          <w:rPr>
                            <w:rFonts w:ascii="Microsoft Sans Serif" w:hAnsi="Microsoft Sans Serif" w:cs="Microsoft Sans Serif"/>
                            <w:b/>
                            <w:sz w:val="16"/>
                            <w:szCs w:val="16"/>
                            <w:lang w:val="sr-Latn-RS"/>
                          </w:rPr>
                        </w:pPr>
                        <w:r>
                          <w:rPr>
                            <w:rFonts w:ascii="Microsoft Sans Serif" w:hAnsi="Microsoft Sans Serif" w:cs="Microsoft Sans Serif"/>
                            <w:b/>
                            <w:sz w:val="16"/>
                            <w:szCs w:val="16"/>
                            <w:lang w:val="sr-Latn-RS"/>
                          </w:rPr>
                          <w:t>2</w:t>
                        </w:r>
                      </w:p>
                    </w:txbxContent>
                  </v:textbox>
                </v:oval>
                <v:shape id="Text Box 94" o:spid="_x0000_s1116" type="#_x0000_t202" style="position:absolute;left:11823;top:9700;width:9424;height:2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8zqsYA&#10;AADbAAAADwAAAGRycy9kb3ducmV2LnhtbESPT2sCMRTE74LfIbxCL6LZbUvR1SgilHpR8A+Ct8fm&#10;uVm7eVk2qa5+eiMUehxm5jfMZNbaSlyo8aVjBekgAUGcO11yoWC/++oPQfiArLFyTApu5GE27XYm&#10;mGl35Q1dtqEQEcI+QwUmhDqT0ueGLPqBq4mjd3KNxRBlU0jd4DXCbSXfkuRTWiw5LhisaWEo/9n+&#10;WgXL43kUVmmV3s1Zrxe9w3t92H8r9frSzscgArXhP/zXXmoFow94fo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8zqsYAAADbAAAADwAAAAAAAAAAAAAAAACYAgAAZHJz&#10;L2Rvd25yZXYueG1sUEsFBgAAAAAEAAQA9QAAAIsDAAAAAA==&#10;" filled="f" stroked="f" strokeweight=".5pt">
                  <v:textbox inset="0">
                    <w:txbxContent>
                      <w:p w14:paraId="35FF466F" w14:textId="77777777" w:rsidR="00CC5052" w:rsidRDefault="00CC5052">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Preusmijerava na</w:t>
                        </w:r>
                      </w:p>
                    </w:txbxContent>
                  </v:textbox>
                </v:shape>
                <v:shape id="Text Box 95" o:spid="_x0000_s1117" type="#_x0000_t202" style="position:absolute;left:17603;top:171;width:23533;height:2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fnGsYA&#10;AADbAAAADwAAAGRycy9kb3ducmV2LnhtbESPT2vCQBTE70K/w/IKXopuqvin0VVEWiveNNrS2yP7&#10;TEKzb0N2m8Rv3y0UPA4z8xtmue5MKRqqXWFZwfMwAkGcWl1wpuCcvA3mIJxH1lhaJgU3crBePfSW&#10;GGvb8pGak89EgLCLUUHufRVL6dKcDLqhrYiDd7W1QR9knUldYxvgppSjKJpKgwWHhRwr2uaUfp9+&#10;jIKvp+zz4LrdpR1PxtXre5PMPnSiVP+x2yxAeOr8Pfzf3msFLxP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0fnGsYAAADbAAAADwAAAAAAAAAAAAAAAACYAgAAZHJz&#10;L2Rvd25yZXYueG1sUEsFBgAAAAAEAAQA9QAAAIsDAAAAAA==&#10;" fillcolor="white [3201]" stroked="f" strokeweight=".5pt">
                  <v:textbox>
                    <w:txbxContent>
                      <w:p w14:paraId="6839825D" w14:textId="77777777" w:rsidR="00CC5052" w:rsidRDefault="00CC5052">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UOBIČAJENI SSO</w:t>
                        </w:r>
                      </w:p>
                    </w:txbxContent>
                  </v:textbox>
                </v:shape>
                <v:oval id="Oval 96" o:spid="_x0000_s1118" style="position:absolute;left:52028;top:12939;width:2089;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4V88UA&#10;AADbAAAADwAAAGRycy9kb3ducmV2LnhtbESP3WrCQBSE7wu+w3IE75qNFaxGV7FqqaII/jzAIXtM&#10;gtmzIbuatE/vFgq9HGbmG2Y6b00pHlS7wrKCfhSDIE6tLjhTcDl/vo5AOI+ssbRMCr7JwXzWeZli&#10;om3DR3qcfCYChF2CCnLvq0RKl+Zk0EW2Ig7e1dYGfZB1JnWNTYCbUr7F8VAaLDgs5FjRMqf0drob&#10;BY3crs2q/65LMzh8fC136b392SvV67aLCQhPrf8P/7U3WsF4CL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vhXzxQAAANsAAAAPAAAAAAAAAAAAAAAAAJgCAABkcnMv&#10;ZG93bnJldi54bWxQSwUGAAAAAAQABAD1AAAAigMAAAAA&#10;" fillcolor="#f90" stroked="f">
                  <v:textbox inset="0,0,0,0">
                    <w:txbxContent>
                      <w:p w14:paraId="3843C6DD"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12</w:t>
                        </w:r>
                      </w:p>
                    </w:txbxContent>
                  </v:textbox>
                </v:oval>
                <v:shape id="Text Box 231" o:spid="_x0000_s1119" type="#_x0000_t202" style="position:absolute;left:50292;top:9310;width:8096;height:3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E/FMMA&#10;AADbAAAADwAAAGRycy9kb3ducmV2LnhtbESPzW7CMBCE70i8g7WVuIFTDrRJMQiBWnotcOltZS9O&#10;RLwOsfPTPn1dqVKPo5n5RrPejq4WPbWh8qzgcZGBINbeVGwVXM6v82cQISIbrD2Tgi8KsN1MJ2ss&#10;jB/4g/pTtCJBOBSooIyxKaQMuiSHYeEb4uRdfeswJtlaaVocEtzVcpllK+mw4rRQYkP7kvTt1DkF&#10;n3nstLdvR5fhfWfx8N0du4NSs4dx9wIi0hj/w3/td6Mgf4LfL+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E/FMMAAADbAAAADwAAAAAAAAAAAAAAAACYAgAAZHJzL2Rv&#10;d25yZXYueG1sUEsFBgAAAAAEAAQA9QAAAIgDAAAAAA==&#10;" fillcolor="white [3201]" stroked="f" strokeweight=".5pt">
                  <v:textbox inset="0">
                    <w:txbxContent>
                      <w:p w14:paraId="3CBD04FD" w14:textId="77777777" w:rsidR="00CC5052" w:rsidRDefault="00CC5052">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Koristi token </w:t>
                        </w:r>
                      </w:p>
                      <w:p w14:paraId="3A75283D"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v:textbox>
                </v:shape>
                <v:oval id="Oval 98" o:spid="_x0000_s1120" style="position:absolute;left:10664;top:30412;width:2083;height:1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0kGsIA&#10;AADbAAAADwAAAGRycy9kb3ducmV2LnhtbERP3WrCMBS+H+wdwhl4t6ZV0K0zFn9R2Ris2wMcmrO2&#10;2JyUJtrq05uLwS4/vv95NphGXKhztWUFSRSDIC6srrlU8PO9e34B4TyyxsYyKbiSg2zx+DDHVNue&#10;v+iS+1KEEHYpKqi8b1MpXVGRQRfZljhwv7Yz6APsSqk77EO4aeQ4jqfSYM2hocKW1hUVp/xsFPTy&#10;uDWbZKYbM/lc7dfvxXm4fSg1ehqWbyA8Df5f/Oc+aAWvYWz4En6AX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bSQawgAAANsAAAAPAAAAAAAAAAAAAAAAAJgCAABkcnMvZG93&#10;bnJldi54bWxQSwUGAAAAAAQABAD1AAAAhwMAAAAA&#10;" fillcolor="#f90" stroked="f">
                  <v:textbox inset="0,0,0,0">
                    <w:txbxContent>
                      <w:p w14:paraId="73567341"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121" type="#_x0000_t202" style="position:absolute;left:13521;top:30418;width:7726;height:2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6cNMYA&#10;AADbAAAADwAAAGRycy9kb3ducmV2LnhtbESPQWvCQBSE7wX/w/KEXopuUkFM6kZEkHppQStCb4/s&#10;azZp9m3IbjX113cFocdhZr5hlqvBtuJMva8dK0inCQji0umaKwXHj+1kAcIHZI2tY1LwSx5Wxehh&#10;ibl2F97T+RAqESHsc1RgQuhyKX1pyKKfuo44el+utxii7Cupe7xEuG3lc5LMpcWa44LBjjaGyu/D&#10;j1Ww+2yy8Ja26dU0+n3zdJp1p+OrUo/jYf0CItAQ/sP39k4ryDK4fYk/QB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96cNMYAAADbAAAADwAAAAAAAAAAAAAAAACYAgAAZHJz&#10;L2Rvd25yZXYueG1sUEsFBgAAAAAEAAQA9QAAAIsDAAAAAA==&#10;" filled="f" stroked="f" strokeweight=".5pt">
                  <v:textbox inset="0">
                    <w:txbxContent>
                      <w:p w14:paraId="7F66ED23"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100" o:spid="_x0000_s1122" style="position:absolute;left:41148;top:30179;width:2083;height:1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kQj8YA&#10;AADcAAAADwAAAGRycy9kb3ducmV2LnhtbESP0WrCQBBF3wX/YRmhb83GFmqJrqK2pRWlUOsHDNkx&#10;CWZnQ3Y10a/vPBR8m+HeuffMbNG7Wl2oDZVnA+MkBUWce1txYeDw+/H4CipEZIu1ZzJwpQCL+XAw&#10;w8z6jn/oso+FkhAOGRooY2wyrUNeksOQ+IZYtKNvHUZZ20LbFjsJd7V+StMX7bBiaSixoXVJ+Wl/&#10;dgY6vXl3b+OJrd3z9+pzvc3P/W1nzMOoX05BRerj3fx//WUFPxV8eUYm0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kQj8YAAADcAAAADwAAAAAAAAAAAAAAAACYAgAAZHJz&#10;L2Rvd25yZXYueG1sUEsFBgAAAAAEAAQA9QAAAIsDAAAAAA==&#10;" fillcolor="#f90" stroked="f">
                  <v:textbox inset="0,0,0,0">
                    <w:txbxContent>
                      <w:p w14:paraId="7DD083E9"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8</w:t>
                        </w:r>
                      </w:p>
                    </w:txbxContent>
                  </v:textbox>
                </v:oval>
                <v:shape id="Text Box 231" o:spid="_x0000_s1123" type="#_x0000_t202" style="position:absolute;left:44006;top:30185;width:7721;height:2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vRtcQA&#10;AADcAAAADwAAAGRycy9kb3ducmV2LnhtbERPTWvCQBC9C/0PyxR6Ed2kQqnRVYpQ9GJBGwRvQ3bM&#10;RrOzIbtq9Nd3hYK3ebzPmc47W4sLtb5yrCAdJiCIC6crLhXkv9+DTxA+IGusHZOCG3mYz156U8y0&#10;u/KGLttQihjCPkMFJoQmk9IXhiz6oWuII3dwrcUQYVtK3eI1httavifJh7RYcWww2NDCUHHanq2C&#10;1f44Duu0Tu/mqH8W/d2o2eVLpd5eu68JiEBdeIr/3Ssd5ycpPJ6JF8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b0bXEAAAA3AAAAA8AAAAAAAAAAAAAAAAAmAIAAGRycy9k&#10;b3ducmV2LnhtbFBLBQYAAAAABAAEAPUAAACJAwAAAAA=&#10;" filled="f" stroked="f" strokeweight=".5pt">
                  <v:textbox inset="0">
                    <w:txbxContent>
                      <w:p w14:paraId="0E0FDB8C"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124" type="#_x0000_t202" style="position:absolute;left:26859;top:32280;width:6487;height:2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lPwsQA&#10;AADcAAAADwAAAGRycy9kb3ducmV2LnhtbERPTWvCQBC9C/6HZYReRDexUDRmFRFKvbSgFcHbkB2z&#10;idnZkN1q2l/fFQq9zeN9Tr7ubSNu1PnKsYJ0moAgLpyuuFRw/HydzEH4gKyxcUwKvsnDejUc5Jhp&#10;d+c93Q6hFDGEfYYKTAhtJqUvDFn0U9cSR+7iOoshwq6UusN7DLeNnCXJi7RYcWww2NLWUHE9fFkF&#10;u3O9CO9pk/6YWn9sx6fn9nR8U+pp1G+WIAL14V/8597pOD+ZweOZeIF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JT8LEAAAA3AAAAA8AAAAAAAAAAAAAAAAAmAIAAGRycy9k&#10;b3ducmV2LnhtbFBLBQYAAAAABAAEAPUAAACJAwAAAAA=&#10;" filled="f" stroked="f" strokeweight=".5pt">
                  <v:textbox inset="0">
                    <w:txbxContent>
                      <w:p w14:paraId="19BF0441" w14:textId="77777777" w:rsidR="00CC5052" w:rsidRDefault="00CC5052">
                        <w:pPr>
                          <w:pStyle w:val="NormalWeb"/>
                          <w:spacing w:before="0" w:beforeAutospacing="0" w:after="0" w:afterAutospacing="0" w:line="276" w:lineRule="auto"/>
                          <w:jc w:val="center"/>
                          <w:rPr>
                            <w:b/>
                          </w:rPr>
                        </w:pPr>
                        <w:r>
                          <w:rPr>
                            <w:rFonts w:ascii="Microsoft Sans Serif" w:eastAsia="Calibri" w:hAnsi="Microsoft Sans Serif"/>
                            <w:b/>
                            <w:sz w:val="16"/>
                            <w:szCs w:val="16"/>
                            <w:lang w:val="sr-Latn-RS"/>
                          </w:rPr>
                          <w:t>Korisnik</w:t>
                        </w:r>
                      </w:p>
                    </w:txbxContent>
                  </v:textbox>
                </v:shape>
                <v:oval id="Oval 103" o:spid="_x0000_s1125" style="position:absolute;left:14383;top:24940;width:2076;height:1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uO+MMA&#10;AADcAAAADwAAAGRycy9kb3ducmV2LnhtbERP22rCQBB9L/gPyxR8qxsNaImuUqNiS0vBywcM2WkS&#10;mp0N2c3Ffn1XKPRtDuc6q81gKtFR40rLCqaTCARxZnXJuYLr5fD0DMJ5ZI2VZVJwIweb9ehhhYm2&#10;PZ+oO/tchBB2CSoovK8TKV1WkEE3sTVx4L5sY9AH2ORSN9iHcFPJWRTNpcGSQ0OBNaUFZd/n1ijo&#10;5dve7KYLXZn4c3tM37N2+PlQavw4vCxBeBr8v/jP/arD/CiG+zPhAr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uO+MMAAADcAAAADwAAAAAAAAAAAAAAAACYAgAAZHJzL2Rv&#10;d25yZXYueG1sUEsFBgAAAAAEAAQA9QAAAIgDAAAAAA==&#10;" fillcolor="#f90" stroked="f">
                  <v:textbox inset="0,0,0,0">
                    <w:txbxContent>
                      <w:p w14:paraId="015E4459" w14:textId="77777777" w:rsidR="00CC5052" w:rsidRDefault="00CC5052">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7</w:t>
                        </w:r>
                      </w:p>
                    </w:txbxContent>
                  </v:textbox>
                </v:oval>
                <v:shape id="Text Box 231" o:spid="_x0000_s1126" type="#_x0000_t202" style="position:absolute;left:17145;top:24185;width:7524;height:3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xyLcQA&#10;AADcAAAADwAAAGRycy9kb3ducmV2LnhtbERPTWsCMRC9F/ofwgheimZXpehqlCKIXlrQiuBt2Iyb&#10;1c1k2UTd9tc3BcHbPN7nzBatrcSNGl86VpD2ExDEudMlFwr236veGIQPyBorx6Tghzws5q8vM8y0&#10;u/OWbrtQiBjCPkMFJoQ6k9Lnhiz6vquJI3dyjcUQYVNI3eA9httKDpLkXVosOTYYrGlpKL/srlbB&#10;5niehM+0Sn/NWX8t3w7D+rBfK9XttB9TEIHa8BQ/3Bsd5ycj+H8mXi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sci3EAAAA3AAAAA8AAAAAAAAAAAAAAAAAmAIAAGRycy9k&#10;b3ducmV2LnhtbFBLBQYAAAAABAAEAPUAAACJAwAAAAA=&#10;" filled="f" stroked="f" strokeweight=".5pt">
                  <v:textbox inset="0">
                    <w:txbxContent>
                      <w:p w14:paraId="38EF1735" w14:textId="77777777" w:rsidR="00CC5052" w:rsidRDefault="00CC5052">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Čuva kolačić </w:t>
                        </w:r>
                      </w:p>
                      <w:p w14:paraId="475A2994"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za domen1</w:t>
                        </w:r>
                      </w:p>
                    </w:txbxContent>
                  </v:textbox>
                </v:shape>
                <v:roundrect id="Rectangle: Rounded Corners 174" o:spid="_x0000_s1127" style="position:absolute;left:22384;top:11224;width:15386;height:4953;visibility:visible;mso-wrap-style:square;v-text-anchor:middle" arcsize="427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RmOcQA&#10;AADcAAAADwAAAGRycy9kb3ducmV2LnhtbERPTWvCQBC9F/oflil4KbpRxErqKtoieCo21UJvQ3a6&#10;SZudDdk1if31riD0No/3OYtVbyvRUuNLxwrGowQEce50yUbB4WM7nIPwAVlj5ZgUnMnDanl/t8BU&#10;u47fqc2CETGEfYoKihDqVEqfF2TRj1xNHLlv11gMETZG6ga7GG4rOUmSmbRYcmwosKaXgvLf7GQV&#10;yGR6nP1sMt++PaIx3ev66/Nvr9TgoV8/gwjUh3/xzb3Tcf7TFK7PxAv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kZjnEAAAA3AAAAA8AAAAAAAAAAAAAAAAAmAIAAGRycy9k&#10;b3ducmV2LnhtbFBLBQYAAAAABAAEAPUAAACJAwAAAAA=&#10;" fillcolor="#f1450f" stroked="f">
                  <v:textbox>
                    <w:txbxContent>
                      <w:p w14:paraId="556CF9B2"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color w:val="FFFFFF"/>
                            <w:sz w:val="20"/>
                            <w:szCs w:val="20"/>
                            <w:lang w:val="sr-Latn-RS"/>
                          </w:rPr>
                          <w:t>Autentikacioni server</w:t>
                        </w:r>
                      </w:p>
                      <w:p w14:paraId="50B4168D" w14:textId="77777777" w:rsidR="00CC5052" w:rsidRDefault="00CC5052">
                        <w:pPr>
                          <w:pStyle w:val="NormalWeb"/>
                          <w:spacing w:before="0" w:beforeAutospacing="0" w:after="0" w:afterAutospacing="0" w:line="276" w:lineRule="auto"/>
                          <w:jc w:val="center"/>
                        </w:pPr>
                        <w:r>
                          <w:rPr>
                            <w:rFonts w:ascii="Microsoft Sans Serif" w:eastAsia="Calibri" w:hAnsi="Microsoft Sans Serif"/>
                            <w:color w:val="FFFFFF"/>
                            <w:sz w:val="20"/>
                            <w:szCs w:val="20"/>
                            <w:lang w:val="sr-Latn-RS"/>
                          </w:rPr>
                          <w:t>(domen3.com)</w:t>
                        </w:r>
                      </w:p>
                    </w:txbxContent>
                  </v:textbox>
                </v:roundrect>
                <v:shape id="Arc 175" o:spid="_x0000_s1128" style="position:absolute;left:24860;top:6562;width:10275;height:9239;visibility:visible;mso-wrap-style:square;v-text-anchor:middle" coordsize="1027430,923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lva8MA&#10;AADcAAAADwAAAGRycy9kb3ducmV2LnhtbERPTWsCMRC9C/6HMIK3mm1FW7ZGkYqoCJbaQnscknGz&#10;uJksm6jrvzdCwds83udMZq2rxJmaUHpW8DzIQBBrb0ouFPx8L5/eQISIbLDyTAquFGA27XYmmBt/&#10;4S8672MhUgiHHBXYGOtcyqAtOQwDXxMn7uAbhzHBppCmwUsKd5V8ybKxdFhyarBY04clfdyfnIJf&#10;fdTLz7+V3Zbzw2KzHp5W2+tOqX6vnb+DiNTGh/jfvTZp/usI7s+kC+T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lva8MAAADcAAAADwAAAAAAAAAAAAAAAACYAgAAZHJzL2Rv&#10;d25yZXYueG1sUEsFBgAAAAAEAAQA9QAAAIgDAAAAAA==&#10;" path="m3,463555nsc-663,289892,107034,130565,278773,51142v149802,-69278,327856,-68111,476519,3124c926145,136134,1031309,297424,1027321,471479l513715,461963,3,463555xem3,463555nfc-663,289892,107034,130565,278773,51142v149802,-69278,327856,-68111,476519,3124c926145,136134,1031309,297424,1027321,471479e" filled="f" strokecolor="black [3200]">
                  <v:stroke endarrow="block"/>
                  <v:path arrowok="t" o:connecttype="custom" o:connectlocs="3,463555;278773,51142;755292,54266;1027321,471479" o:connectangles="0,0,0,0"/>
                </v:shape>
                <v:oval id="Oval 176" o:spid="_x0000_s1129" style="position:absolute;left:45519;top:25696;width:2077;height:1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eHcIA&#10;AADcAAAADwAAAGRycy9kb3ducmV2LnhtbERP24rCMBB9F/Yfwiz4pqkKKtUoq7vLKorg5QOGZmzL&#10;NpPSRFv9eiMIvs3hXGc6b0whrlS53LKCXjcCQZxYnXOq4HT87YxBOI+ssbBMCm7kYD77aE0x1rbm&#10;PV0PPhUhhF2MCjLvy1hKl2Rk0HVtSRy4s60M+gCrVOoK6xBuCtmPoqE0mHNoyLCkZUbJ/+FiFNRy&#10;/WO+eyNdmMFu8bfcJJfmvlWq/dl8TUB4avxb/HKvdJg/GsL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el4dwgAAANwAAAAPAAAAAAAAAAAAAAAAAJgCAABkcnMvZG93&#10;bnJldi54bWxQSwUGAAAAAAQABAD1AAAAhwMAAAAA&#10;" fillcolor="#f90" stroked="f">
                  <v:textbox inset="0,0,0,0">
                    <w:txbxContent>
                      <w:p w14:paraId="3F5D94B0"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13</w:t>
                        </w:r>
                      </w:p>
                    </w:txbxContent>
                  </v:textbox>
                </v:oval>
                <v:shape id="Text Box 231" o:spid="_x0000_s1130" type="#_x0000_t202" style="position:absolute;left:38280;top:24940;width:6947;height:3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ifJ8UA&#10;AADcAAAADwAAAGRycy9kb3ducmV2LnhtbERPTWvCQBC9C/0PyxR6kbqJQq0xqxRB9FJBK4K3ITtm&#10;k2ZnQ3araX99Vyj0No/3Ofmyt424UucrxwrSUQKCuHC64lLB8WP9/ArCB2SNjWNS8E0elouHQY6Z&#10;djfe0/UQShFD2GeowITQZlL6wpBFP3ItceQurrMYIuxKqTu8xXDbyHGSvEiLFccGgy2tDBWfhy+r&#10;YHuuZ+E9bdIfU+vdaniatKfjRqmnx/5tDiJQH/7Ff+6tjvOnU7g/Ey+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uJ8nxQAAANwAAAAPAAAAAAAAAAAAAAAAAJgCAABkcnMv&#10;ZG93bnJldi54bWxQSwUGAAAAAAQABAD1AAAAigMAAAAA&#10;" filled="f" stroked="f" strokeweight=".5pt">
                  <v:textbox inset="0">
                    <w:txbxContent>
                      <w:p w14:paraId="0EE53E3A"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p w14:paraId="0B90E0A9"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za domen2</w:t>
                        </w:r>
                      </w:p>
                    </w:txbxContent>
                  </v:textbox>
                </v:shape>
                <v:shape id="Arc 178" o:spid="_x0000_s1131" style="position:absolute;left:50187;top:15908;width:5295;height:4756;visibility:visible;mso-wrap-style:square;v-text-anchor:middle" coordsize="529590,4756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XZiMYA&#10;AADcAAAADwAAAGRycy9kb3ducmV2LnhtbESPQUvDQBCF74L/YRnBm91UxYaYTZFC0YMiTRV6nGbH&#10;JJidDbtrmv575yB4m+G9ee+bcj27QU0UYu/ZwHKRgSJuvO25NfCx397koGJCtjh4JgNnirCuLi9K&#10;LKw/8Y6mOrVKQjgWaKBLaSy0jk1HDuPCj8SiffngMMkaWm0DniTcDfo2yx60w56locORNh013/WP&#10;M2CHw/78vLx/C3jXfh43r/l2es+Nub6anx5BJZrTv/nv+sUK/kpo5RmZQ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XZiMYAAADcAAAADwAAAAAAAAAAAAAAAACYAgAAZHJz&#10;L2Rvd25yZXYueG1sUEsFBgAAAAAEAAQA9QAAAIsDAAAAAA==&#10;" adj="-11796480,,5400" path="m2,238628nsc-342,149184,55227,67132,143820,26268,220967,-9317,312628,-8717,389190,27873v88140,42124,142404,125191,140344,214839l264795,237808,2,238628xem2,238628nfc-342,149184,55227,67132,143820,26268,220967,-9317,312628,-8717,389190,27873v88140,42124,142404,125191,140344,214839e" filled="f" strokecolor="black [3200]">
                  <v:stroke endarrow="block" joinstyle="round"/>
                  <v:formulas/>
                  <v:path arrowok="t" o:connecttype="custom" o:connectlocs="2,238628;143820,26268;389190,27873;529534,242712" o:connectangles="0,0,0,0" textboxrect="0,0,529590,475615"/>
                  <v:textbox>
                    <w:txbxContent>
                      <w:p w14:paraId="45EB773A" w14:textId="77777777" w:rsidR="00CC5052" w:rsidRDefault="00CC5052">
                        <w:pPr>
                          <w:pStyle w:val="NormalWeb"/>
                          <w:spacing w:before="0" w:beforeAutospacing="0" w:after="0" w:afterAutospacing="0" w:line="276" w:lineRule="auto"/>
                          <w:jc w:val="center"/>
                        </w:pPr>
                        <w:r>
                          <w:rPr>
                            <w:rFonts w:eastAsia="Calibri"/>
                          </w:rPr>
                          <w:t> </w:t>
                        </w:r>
                      </w:p>
                    </w:txbxContent>
                  </v:textbox>
                </v:shape>
                <v:shape id="Connector: Elbow 179" o:spid="_x0000_s1132" type="#_x0000_t33" style="position:absolute;left:40750;top:10721;width:4677;height:10638;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TwIL4AAADcAAAADwAAAGRycy9kb3ducmV2LnhtbERPzYrCMBC+L/gOYQRva6oHf6pRFkHw&#10;plYfYGzGtGwzKUm09e3NwoK3+fh+Z73tbSOe5EPtWMFknIEgLp2u2Si4XvbfCxAhImtsHJOCFwXY&#10;bgZfa8y16/hMzyIakUI45KigirHNpQxlRRbD2LXEibs7bzEm6I3UHrsUbhs5zbKZtFhzaqiwpV1F&#10;5W/xsAp8fzsfi9MtNDzjzt7RmOvypNRo2P+sQETq40f87z7oNH++hL9n0gVy8w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DhPAgvgAAANwAAAAPAAAAAAAAAAAAAAAAAKEC&#10;AABkcnMvZG93bnJldi54bWxQSwUGAAAAAAQABAD5AAAAjAMAAAAA&#10;" strokecolor="black [3040]">
                  <v:stroke endarrow="block"/>
                </v:shape>
                <v:shape id="Connector: Elbow 180" o:spid="_x0000_s1133" type="#_x0000_t33" style="position:absolute;left:14185;top:10180;width:4677;height:1172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a08YAAADcAAAADwAAAGRycy9kb3ducmV2LnhtbESPQUvDQBCF7wX/wzKCt3ZjBSmx2yKB&#10;QgtVsFHQ25Adk2h2Nt3dtsm/dw5CbzO8N+99s1wPrlNnCrH1bOB+loEirrxtuTbwXm6mC1AxIVvs&#10;PJOBkSKsVzeTJebWX/iNzodUKwnhmKOBJqU+1zpWDTmMM98Ti/btg8Mka6i1DXiRcNfpeZY9aoct&#10;S0ODPRUNVb+HkzOw372W4fODv0Lx8lM+HKtxPPWFMXe3w/MTqERDupr/r7dW8BeCL8/IBHr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iWtPGAAAA3AAAAA8AAAAAAAAA&#10;AAAAAAAAoQIAAGRycy9kb3ducmV2LnhtbFBLBQYAAAAABAAEAPkAAACUAwAAAAA=&#10;" strokecolor="black [3040]">
                  <v:stroke start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1" o:spid="_x0000_s1134" type="#_x0000_t34" style="position:absolute;left:9902;top:13049;width:12291;height:532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R3M8IAAADcAAAADwAAAGRycy9kb3ducmV2LnhtbERPS4vCMBC+C/6HMIK3NdWDlWqURXwu&#10;elCXPQ/N2JZtJqVJtfrrzcKCt/n4njNbtKYUN6pdYVnBcBCBIE6tLjhT8H1Zf0xAOI+ssbRMCh7k&#10;YDHvdmaYaHvnE93OPhMhhF2CCnLvq0RKl+Zk0A1sRRy4q60N+gDrTOoa7yHclHIURWNpsODQkGNF&#10;y5zS33NjFPyYporNdRsvm/0BN4dj/Fx9xUr1e+3nFISn1r/F/+6dDvMnQ/h7Jlwg5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R3M8IAAADcAAAADwAAAAAAAAAAAAAA&#10;AAChAgAAZHJzL2Rvd25yZXYueG1sUEsFBgAAAAAEAAQA+QAAAJADAAAAAA==&#10;" adj="21513" strokecolor="black [3040]">
                  <v:stroke startarrow="block"/>
                </v:shape>
                <v:shape id="Connector: Elbow 182" o:spid="_x0000_s1135" type="#_x0000_t34" style="position:absolute;left:37770;top:12939;width:11400;height:543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rQScIAAADcAAAADwAAAGRycy9kb3ducmV2LnhtbERPS4vCMBC+C/sfwix4W1NFpFuNIrKC&#10;Bz34WLyOzdhWm0lJslr/vREWvM3H95zJrDW1uJHzlWUF/V4Cgji3uuJCwWG//EpB+ICssbZMCh7k&#10;YTb96Eww0/bOW7rtQiFiCPsMFZQhNJmUPi/JoO/ZhjhyZ+sMhghdIbXDeww3tRwkyUgarDg2lNjQ&#10;oqT8uvszCpaXS8Kb337qTvq43nr7vfgZbpTqfrbzMYhAbXiL/90rHeenA3g9Ey+Q0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rQScIAAADcAAAADwAAAAAAAAAAAAAA&#10;AAChAgAAZHJzL2Rvd25yZXYueG1sUEsFBgAAAAAEAAQA+QAAAJADAAAAAA==&#10;" adj="21628" strokecolor="black [3040]">
                  <v:stroke endarrow="block"/>
                </v:shape>
                <v:oval id="Oval 183" o:spid="_x0000_s1136" style="position:absolute;left:4988;top:13331;width:2089;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iNosIA&#10;AADcAAAADwAAAGRycy9kb3ducmV2LnhtbERP24rCMBB9F/Yfwizsm6YqrFKNsl6WVRTBywcMzdiW&#10;bSalibb69UYQfJvDuc542phCXKlyuWUF3U4EgjixOudUwen42x6CcB5ZY2GZFNzIwXTy0RpjrG3N&#10;e7oefCpCCLsYFWTel7GULsnIoOvYkjhwZ1sZ9AFWqdQV1iHcFLIXRd/SYM6hIcOS5hkl/4eLUVDL&#10;9dIsugNdmP5u9jffJJfmvlXq67P5GYHw1Pi3+OVe6TB/2IfnM+ECO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I2iwgAAANwAAAAPAAAAAAAAAAAAAAAAAJgCAABkcnMvZG93&#10;bnJldi54bWxQSwUGAAAAAAQABAD1AAAAhwMAAAAA&#10;" fillcolor="#f90" stroked="f">
                  <v:textbox inset="0,0,0,0">
                    <w:txbxContent>
                      <w:p w14:paraId="2C93124A"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6</w:t>
                        </w:r>
                      </w:p>
                    </w:txbxContent>
                  </v:textbox>
                </v:oval>
                <v:shape id="Text Box 231" o:spid="_x0000_s1137" type="#_x0000_t202" style="position:absolute;left:1349;top:9896;width:8096;height:3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9xd8UA&#10;AADcAAAADwAAAGRycy9kb3ducmV2LnhtbERPTWvCQBC9F/oflhG8lLqJitg0qxRB9NKCVoTehuw0&#10;m5idDdlV0/76bkHwNo/3Ofmyt424UOcrxwrSUQKCuHC64lLB4XP9PAfhA7LGxjEp+CEPy8XjQ46Z&#10;dlfe0WUfShFD2GeowITQZlL6wpBFP3ItceS+XWcxRNiVUnd4jeG2keMkmUmLFccGgy2tDBWn/dkq&#10;2H7VL+E9bdJfU+uP1dNx0h4PG6WGg/7tFUSgPtzFN/dWx/nzKfw/Ey+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v3F3xQAAANwAAAAPAAAAAAAAAAAAAAAAAJgCAABkcnMv&#10;ZG93bnJldi54bWxQSwUGAAAAAAQABAD1AAAAigMAAAAA&#10;" filled="f" stroked="f" strokeweight=".5pt">
                  <v:textbox inset="0">
                    <w:txbxContent>
                      <w:p w14:paraId="7F977B65"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 xml:space="preserve">Koristi token </w:t>
                        </w:r>
                      </w:p>
                      <w:p w14:paraId="7165DEEE"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v:textbox>
                </v:shape>
                <v:oval id="Oval 185" o:spid="_x0000_s1138" style="position:absolute;left:11539;top:15034;width:2089;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2wTcMA&#10;AADcAAAADwAAAGRycy9kb3ducmV2LnhtbERP22rCQBB9F/yHZYS+6cYWL6SuolaxYimo/YAhOybB&#10;7GzIrib69V1B8G0O5zqTWWMKcaXK5ZYV9HsRCOLE6pxTBX/HdXcMwnlkjYVlUnAjB7NpuzXBWNua&#10;93Q9+FSEEHYxKsi8L2MpXZKRQdezJXHgTrYy6AOsUqkrrEO4KeR7FA2lwZxDQ4YlLTNKzoeLUVDL&#10;7cp89Ue6MB+/i81yl1ya+49Sb51m/gnCU+Nf4qf7W4f54wE8ngkXyO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2wTcMAAADcAAAADwAAAAAAAAAAAAAAAACYAgAAZHJzL2Rv&#10;d25yZXYueG1sUEsFBgAAAAAEAAQA9QAAAIgDAAAAAA==&#10;" fillcolor="#f90" stroked="f">
                  <v:textbox inset="0,0,0,0">
                    <w:txbxContent>
                      <w:p w14:paraId="11764399"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94" o:spid="_x0000_s1139" type="#_x0000_t202" style="position:absolute;left:13914;top:14569;width:9898;height:3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FKm8UA&#10;AADcAAAADwAAAGRycy9kb3ducmV2LnhtbERPTWvCQBC9C/0PyxS8SN1EQdLUjRRB9GKhVoTehuw0&#10;mzQ7G7Krxv76bqHgbR7vc5arwbbiQr2vHStIpwkI4tLpmisFx4/NUwbCB2SNrWNScCMPq+JhtMRc&#10;uyu/0+UQKhFD2OeowITQ5VL60pBFP3UdceS+XG8xRNhXUvd4jeG2lbMkWUiLNccGgx2tDZXfh7NV&#10;sPtsnsM+bdMf0+i39eQ0707HrVLjx+H1BUSgIdzF/+6djvOzBfw9Ey+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IUqbxQAAANwAAAAPAAAAAAAAAAAAAAAAAJgCAABkcnMv&#10;ZG93bnJldi54bWxQSwUGAAAAAAQABAD1AAAAigMAAAAA&#10;" filled="f" stroked="f" strokeweight=".5pt">
                  <v:textbox inset="0">
                    <w:txbxContent>
                      <w:p w14:paraId="45EFC9D3"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v:textbox>
                </v:shape>
                <v:shape id="Straight Arrow Connector 187" o:spid="_x0000_s1140" type="#_x0000_t32" style="position:absolute;left:30077;top:16177;width:0;height:20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vcccMAAADcAAAADwAAAGRycy9kb3ducmV2LnhtbERPS4vCMBC+L+x/CLPgbU0VdGs1igqi&#10;sKzg4+BxaMam2ExKE7X66zcLC97m43vOZNbaStyo8aVjBb1uAoI4d7rkQsHxsPpMQfiArLFyTAoe&#10;5GE2fX+bYKbdnXd024dCxBD2GSowIdSZlD43ZNF3XU0cubNrLIYIm0LqBu8x3FaynyRDabHk2GCw&#10;pqWh/LK/WgU/30nYrhenajmod+aJJz+6rlOlOh/tfAwiUBte4n/3Rsf56Rf8PRMvkN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r3HHDAAAA3AAAAA8AAAAAAAAAAAAA&#10;AAAAoQIAAGRycy9kb3ducmV2LnhtbFBLBQYAAAAABAAEAPkAAACRAwAAAAA=&#10;" strokecolor="black [3213]">
                  <v:stroke startarrow="block" endarrow="block"/>
                </v:shape>
                <v:shape id="Text Box 231" o:spid="_x0000_s1141" type="#_x0000_t202" style="position:absolute;left:33346;top:16368;width:6955;height:2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7e6cMA&#10;AADcAAAADwAAAGRycy9kb3ducmV2LnhtbERPTYvCMBC9L/gfwgheFk3rgmjXKCKIXhRWRdjb0Mw2&#10;dZtJaaLW/fVmQfA2j/c503lrK3GlxpeOFaSDBARx7nTJhYLjYdUfg/ABWWPlmBTcycN81nmbYqbd&#10;jb/oug+FiCHsM1RgQqgzKX1uyKIfuJo4cj+usRgibAqpG7zFcFvJYZKMpMWSY4PBmpaG8t/9xSrY&#10;fJ8nYZtW6Z85693y/fRRn45rpXrddvEJIlAbXuKne6Pj/PEE/p+JF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7e6cMAAADcAAAADwAAAAAAAAAAAAAAAACYAgAAZHJzL2Rv&#10;d25yZXYueG1sUEsFBgAAAAAEAAQA9QAAAIgDAAAAAA==&#10;" filled="f" stroked="f" strokeweight=".5pt">
                  <v:textbox inset="0">
                    <w:txbxContent>
                      <w:p w14:paraId="7BB5A86C"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txbxContent>
                  </v:textbox>
                </v:shape>
                <v:oval id="Oval 190" o:spid="_x0000_s1142" style="position:absolute;left:30946;top:16368;width:2076;height:1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OFCMYA&#10;AADcAAAADwAAAGRycy9kb3ducmV2LnhtbESP0WrCQBBF3wv+wzKCb3WjBWujq1SrtKIItf2AITsm&#10;odnZkF1N6tc7D4W+zXDv3Htmvuxcpa7UhNKzgdEwAUWceVtybuD7a/s4BRUissXKMxn4pQDLRe9h&#10;jqn1LX/S9RRzJSEcUjRQxFinWoesIIdh6Gti0c6+cRhlbXJtG2wl3FV6nCQT7bBkaSiwpnVB2c/p&#10;4gy0erdxb6NnW7mn4+p9vc8u3e1gzKDfvc5AReriv/nv+sMK/ovgyzMygV7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OFCMYAAADcAAAADwAAAAAAAAAAAAAAAACYAgAAZHJz&#10;L2Rvd25yZXYueG1sUEsFBgAAAAAEAAQA9QAAAIsDAAAAAA==&#10;" fillcolor="#f90" stroked="f">
                  <v:textbox inset="0,0,0,0">
                    <w:txbxContent>
                      <w:p w14:paraId="618E27AB"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oval id="Oval 199" o:spid="_x0000_s1143" style="position:absolute;left:46186;top:15135;width:2089;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kslcMA&#10;AADcAAAADwAAAGRycy9kb3ducmV2LnhtbERP22rCQBB9F/yHZYS+6cYWvKSuolaxYimo/YAhOybB&#10;7GzIrib69V1B8G0O5zqTWWMKcaXK5ZYV9HsRCOLE6pxTBX/HdXcEwnlkjYVlUnAjB7NpuzXBWNua&#10;93Q9+FSEEHYxKsi8L2MpXZKRQdezJXHgTrYy6AOsUqkrrEO4KeR7FA2kwZxDQ4YlLTNKzoeLUVDL&#10;7cp89Ye6MB+/i81yl1ya+49Sb51m/gnCU+Nf4qf7W4f54zE8ngkXyO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kslcMAAADcAAAADwAAAAAAAAAAAAAAAACYAgAAZHJzL2Rv&#10;d25yZXYueG1sUEsFBgAAAAAEAAQA9QAAAIgDAAAAAA==&#10;" fillcolor="#f90" stroked="f">
                  <v:textbox inset="0,0,0,0">
                    <w:txbxContent>
                      <w:p w14:paraId="57774144"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9</w:t>
                        </w:r>
                      </w:p>
                    </w:txbxContent>
                  </v:textbox>
                </v:oval>
                <v:shape id="Text Box 94" o:spid="_x0000_s1144" type="#_x0000_t202" style="position:absolute;left:37893;top:15034;width:9160;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IVUsYA&#10;AADcAAAADwAAAGRycy9kb3ducmV2LnhtbESPQWvCQBSE74L/YXlCL1I3qSBtzCpFKPXSgjYI3h7Z&#10;12zS7NuQ3Wrqr+8KgsdhZr5h8vVgW3Gi3teOFaSzBARx6XTNlYLi6+3xGYQPyBpbx6TgjzysV+NR&#10;jpl2Z97RaR8qESHsM1RgQugyKX1pyKKfuY44et+utxii7CupezxHuG3lU5IspMWa44LBjjaGyp/9&#10;r1WwPTYv4SNt04tp9Odmeph3h+JdqYfJ8LoEEWgI9/CtvdUKIhGuZ+IRk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3IVUsYAAADcAAAADwAAAAAAAAAAAAAAAACYAgAAZHJz&#10;L2Rvd25yZXYueG1sUEsFBgAAAAAEAAQA9QAAAIsDAAAAAA==&#10;" filled="f" stroked="f" strokeweight=".5pt">
                  <v:textbox inset="0">
                    <w:txbxContent>
                      <w:p w14:paraId="180529DB"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Preusmijerava na</w:t>
                        </w:r>
                      </w:p>
                    </w:txbxContent>
                  </v:textbox>
                </v:shape>
                <v:oval id="Oval 205" o:spid="_x0000_s1145" style="position:absolute;left:20104;top:3133;width:2089;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vSa8YA&#10;AADcAAAADwAAAGRycy9kb3ducmV2LnhtbESP3WrCQBSE7wu+w3KE3plNLLUS3Uj9o0pLQdsHOGSP&#10;SWj2bMiuJu3Tu4LQy2FmvmHmi97U4kKtqywrSKIYBHFudcWFgu+v7WgKwnlkjbVlUvBLDhbZ4GGO&#10;qbYdH+hy9IUIEHYpKii9b1IpXV6SQRfZhjh4J9sa9EG2hdQtdgFuajmO44k0WHFYKLGhVUn5z/Fs&#10;FHRyvzHr5EXX5ulz+bZ6z8/934dSj8P+dQbCU+//w/f2TisYx89wOxOOgMy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ovSa8YAAADcAAAADwAAAAAAAAAAAAAAAACYAgAAZHJz&#10;L2Rvd25yZXYueG1sUEsFBgAAAAAEAAQA9QAAAIsDAAAAAA==&#10;" fillcolor="#f90" stroked="f">
                  <v:textbox inset="0,0,0,0">
                    <w:txbxContent>
                      <w:p w14:paraId="009056F6"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oval id="Oval 213" o:spid="_x0000_s1146" style="position:absolute;left:22463;top:3133;width:2089;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5WcUA&#10;AADcAAAADwAAAGRycy9kb3ducmV2LnhtbESP3WrCQBSE7wu+w3KE3tVNFFSiq/jTUosi+PMAh+wx&#10;CWbPhuxqok/fFQq9HGbmG2Y6b00p7lS7wrKCuBeBIE6tLjhTcD59fYxBOI+ssbRMCh7kYD7rvE0x&#10;0bbhA92PPhMBwi5BBbn3VSKlS3My6Hq2Ig7exdYGfZB1JnWNTYCbUvajaCgNFhwWcqxolVN6Pd6M&#10;gkb+fJp1PNKlGeyX36ttemufO6Xeu+1iAsJT6//Df+2NVtCPB/A6E46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93lZxQAAANwAAAAPAAAAAAAAAAAAAAAAAJgCAABkcnMv&#10;ZG93bnJldi54bWxQSwUGAAAAAAQABAD1AAAAigMAAAAA&#10;" fillcolor="#f90" stroked="f">
                  <v:textbox inset="0,0,0,0">
                    <w:txbxContent>
                      <w:p w14:paraId="00CD9840"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10</w:t>
                        </w:r>
                      </w:p>
                    </w:txbxContent>
                  </v:textbox>
                </v:oval>
                <v:shape id="Text Box 94" o:spid="_x0000_s1147" type="#_x0000_t202" style="position:absolute;left:25041;top:3133;width:24298;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CFjMcA&#10;AADcAAAADwAAAGRycy9kb3ducmV2LnhtbESPQWvCQBSE74L/YXlCL1I3sUXa1I2IIPVSQStCb4/s&#10;M5uYfRuyW03767tCweMwM98w80VvG3GhzleOFaSTBARx4XTFpYLD5/rxBYQPyBobx6Tghzws8uFg&#10;jpl2V97RZR9KESHsM1RgQmgzKX1hyKKfuJY4eifXWQxRdqXUHV4j3DZymiQzabHiuGCwpZWh4rz/&#10;tgo2X/Vr+Eib9NfUersaH5/a4+FdqYdRv3wDEagP9/B/e6MVTNNnuJ2JR0D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WQhYzHAAAA3AAAAA8AAAAAAAAAAAAAAAAAmAIAAGRy&#10;cy9kb3ducmV2LnhtbFBLBQYAAAAABAAEAPUAAACMAwAAAAA=&#10;" filled="f" stroked="f" strokeweight=".5pt">
                  <v:textbox inset="0">
                    <w:txbxContent>
                      <w:p w14:paraId="15C1F5A6"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Korisnik se identifikuje ili je kolačić dostupan</w:t>
                        </w:r>
                      </w:p>
                    </w:txbxContent>
                  </v:textbox>
                </v:shape>
                <v:oval id="Oval 215" o:spid="_x0000_s1148" style="position:absolute;left:38761;top:9312;width:2089;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JEtsYA&#10;AADcAAAADwAAAGRycy9kb3ducmV2LnhtbESP3WrCQBSE7wu+w3IE73QTxbak2Uj9Q6WlUNsHOGRP&#10;k9Ds2ZBdTfTp3YLQy2FmvmHSRW9qcabWVZYVxJMIBHFudcWFgu+v7fgZhPPIGmvLpOBCDhbZ4CHF&#10;RNuOP+l89IUIEHYJKii9bxIpXV6SQTexDXHwfmxr0AfZFlK32AW4qeU0ih6lwYrDQokNrUrKf48n&#10;o6CTh41Zx0+6NrOP5W71lp/667tSo2H/+gLCU+//w/f2XiuYxnP4OxOOgMx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1JEtsYAAADcAAAADwAAAAAAAAAAAAAAAACYAgAAZHJz&#10;L2Rvd25yZXYueG1sUEsFBgAAAAAEAAQA9QAAAIsDAAAAAA==&#10;" fillcolor="#f90" stroked="f">
                  <v:textbox inset="0,0,0,0">
                    <w:txbxContent>
                      <w:p w14:paraId="1FCD374F"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11</w:t>
                        </w:r>
                      </w:p>
                    </w:txbxContent>
                  </v:textbox>
                </v:oval>
                <v:shape id="Text Box 94" o:spid="_x0000_s1149" type="#_x0000_t202" style="position:absolute;left:41136;top:8848;width:9893;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6+YMYA&#10;AADcAAAADwAAAGRycy9kb3ducmV2LnhtbESPQWvCQBSE7wX/w/KEXopuoiA1ZpUilHqxUCuCt0f2&#10;mY1m34bsNqb+erdQ8DjMzDdMvuptLTpqfeVYQTpOQBAXTldcKth/v49eQfiArLF2TAp+ycNqOXjK&#10;MdPuyl/U7UIpIoR9hgpMCE0mpS8MWfRj1xBH7+RaiyHKtpS6xWuE21pOkmQmLVYcFww2tDZUXHY/&#10;VsHmeJ6HbVqnN3PWn+uXw7Q57D+Ueh72bwsQgfrwCP+3N1rBJJ3B35l4BO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g6+YMYAAADcAAAADwAAAAAAAAAAAAAAAACYAgAAZHJz&#10;L2Rvd25yZXYueG1sUEsFBgAAAAAEAAQA9QAAAIsDAAAAAA==&#10;" filled="f" stroked="f" strokeweight=".5pt">
                  <v:textbox inset="0">
                    <w:txbxContent>
                      <w:p w14:paraId="1F31279A" w14:textId="77777777" w:rsidR="00CC5052" w:rsidRDefault="00CC5052">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v:textbox>
                </v:shape>
                <w10:anchorlock/>
              </v:group>
            </w:pict>
          </mc:Fallback>
        </mc:AlternateContent>
      </w:r>
    </w:p>
    <w:p w14:paraId="5850DC2B" w14:textId="77777777" w:rsidR="00E94ADE" w:rsidRDefault="00CC5052">
      <w:pPr>
        <w:pStyle w:val="Caption"/>
        <w:jc w:val="center"/>
        <w:rPr>
          <w:lang w:val="bs-Latn-BA"/>
        </w:rPr>
      </w:pPr>
      <w:r>
        <w:rPr>
          <w:lang w:val="bs-Latn-BA"/>
        </w:rPr>
        <w:t xml:space="preserve">Slika </w:t>
      </w:r>
      <w:r>
        <w:rPr>
          <w:lang w:val="bs-Latn-BA"/>
        </w:rPr>
        <w:fldChar w:fldCharType="begin"/>
      </w:r>
      <w:r>
        <w:rPr>
          <w:lang w:val="bs-Latn-BA"/>
        </w:rPr>
        <w:instrText xml:space="preserve"> STYLEREF 1 \s </w:instrText>
      </w:r>
      <w:r>
        <w:rPr>
          <w:lang w:val="bs-Latn-BA"/>
        </w:rPr>
        <w:fldChar w:fldCharType="separate"/>
      </w:r>
      <w:r>
        <w:rPr>
          <w:lang w:val="bs-Latn-BA"/>
        </w:rPr>
        <w:t>4</w:t>
      </w:r>
      <w:r>
        <w:rPr>
          <w:lang w:val="bs-Latn-BA"/>
        </w:rPr>
        <w:fldChar w:fldCharType="end"/>
      </w:r>
      <w:r>
        <w:rPr>
          <w:lang w:val="bs-Latn-BA"/>
        </w:rPr>
        <w:t>.4 - Uobičajeni SSO scenario</w:t>
      </w:r>
    </w:p>
    <w:p w14:paraId="311B3716" w14:textId="77777777" w:rsidR="00E94ADE" w:rsidRDefault="00CC5052">
      <w:pPr>
        <w:spacing w:line="240" w:lineRule="auto"/>
        <w:ind w:firstLine="720"/>
        <w:jc w:val="both"/>
        <w:rPr>
          <w:lang w:val="bs-Latn-BA"/>
        </w:rPr>
      </w:pPr>
      <w:r>
        <w:rPr>
          <w:lang w:val="bs-Latn-BA"/>
        </w:rPr>
        <w:t>U uobičajenoj konfiguraciji SSO-a koja je navedena u gore prikazanom scenariju, korisnik prvo odlazi na domen1 na kom još uvijek nije prijavljen, zbog čega se vrši preusmjeravanje na autentikacioni domen odnosno SSO server. Ukoliko korisnik nije bio prijavljen u okviru njega (sesijski kolačić nije dostupan), korisnik se prvo autentikuje na centralnom autentikacionom serveru gdje dobija svoju sesiju i odgovarajući kolačić. Nakon toga, on se preusmjerava nazad na izvorni domen, zajedno sa autentikacionim tokenom na osnovu kog se vrši autentikacija i čuvanje kolačića u okviru domena1, s obzirom na to da token sadrži sve informacije potrebne za to. Sada, ukoliko korisnik posjeti domen2 u okviru kog još uvijek nije prijavljen, ponovo se vrši preusmjeravanje na SSO server. Međutim, kako je korisnik ovaj put već prijavljen u okviru njega, odnosno posjeduje sesijski kolačić koji drži informaciju o sesiji u okviru koje je on autentikovan na SSO server, nije potrebna ponovna identifikacija korisnika, već se on automatski preusmjerava na izvorni domen zajedno sa tokenom. Autentikacioni token ponovo sadrži informacije neophodne za autentikaciju korisnika, ali ovaj put u okviru domena2, tako da se token koristi za autentikaciju i u okviru njega.</w:t>
      </w:r>
    </w:p>
    <w:p w14:paraId="7C1D1C2F" w14:textId="77777777" w:rsidR="00E94ADE" w:rsidRDefault="00E94ADE">
      <w:pPr>
        <w:spacing w:line="240" w:lineRule="auto"/>
        <w:jc w:val="both"/>
        <w:rPr>
          <w:lang w:val="bs-Latn-BA"/>
        </w:rPr>
      </w:pPr>
    </w:p>
    <w:p w14:paraId="03CF2513" w14:textId="77777777" w:rsidR="00E94ADE" w:rsidRDefault="00CC5052">
      <w:pPr>
        <w:spacing w:line="240" w:lineRule="auto"/>
        <w:ind w:firstLine="720"/>
        <w:jc w:val="both"/>
        <w:rPr>
          <w:lang w:val="bs-Latn-BA"/>
        </w:rPr>
      </w:pPr>
      <w:r>
        <w:rPr>
          <w:lang w:val="bs-Latn-BA"/>
        </w:rPr>
        <w:t xml:space="preserve">SSO je oblik tehnologije koji olakšava proces autentikacije, kako za korisnike tako i za IT administratore. Ukoliko se koristi SSO sistem, dovoljno je da korisnik samo jednom unese korisničko ime i lozinku kako bi dobio pristup na više aplikacija. Korisnicima se posle registracije dodjeljuju prava pristupa određenim aplikacijama, nakon čega su u stanju da pristupe tim aplikacijama kada unesu svoje pristupne podatke, što eliminiše višestruke unose i prijavu. SSO takođe smanjuje vrijeme i cijenu uređivanja velikog broja korisničkih naloga koje IT osoblje mora da održava. </w:t>
      </w:r>
    </w:p>
    <w:p w14:paraId="3CCDEFE4" w14:textId="77777777" w:rsidR="00E94ADE" w:rsidRDefault="00E94ADE">
      <w:pPr>
        <w:spacing w:line="240" w:lineRule="auto"/>
        <w:jc w:val="both"/>
        <w:rPr>
          <w:lang w:val="bs-Latn-BA"/>
        </w:rPr>
      </w:pPr>
    </w:p>
    <w:p w14:paraId="4378DB30" w14:textId="77777777" w:rsidR="00E94ADE" w:rsidRDefault="00CC5052">
      <w:pPr>
        <w:spacing w:line="240" w:lineRule="auto"/>
        <w:ind w:firstLine="720"/>
        <w:jc w:val="both"/>
        <w:rPr>
          <w:lang w:val="bs-Latn-BA"/>
        </w:rPr>
      </w:pPr>
      <w:commentRangeStart w:id="55"/>
      <w:r>
        <w:rPr>
          <w:lang w:val="bs-Latn-BA"/>
        </w:rPr>
        <w:t xml:space="preserve">SSO sistemi unaprijeđuju sigurnost time što se cjelokupna autentikacija izvršava u okviru posebnog servera za tu namjenu. Svi autentikacioni podaci moraju prvo proći kroz poseban server za SSO, koji zatim dalje prosljeđuje određene autentikacione informacije koje posjeduje za datog korisnika. Ovakav način centralizovanog sistema za autentikaciju će vjerovatno prije odoljeti napadima i zlonamjernom pristupu nego obični autentikacioni sistem. </w:t>
      </w:r>
      <w:commentRangeEnd w:id="55"/>
      <w:r w:rsidR="009B7A73">
        <w:rPr>
          <w:rStyle w:val="CommentReference"/>
        </w:rPr>
        <w:commentReference w:id="55"/>
      </w:r>
      <w:r>
        <w:rPr>
          <w:lang w:val="bs-Latn-BA"/>
        </w:rPr>
        <w:t xml:space="preserve">Dodatno, SSO sistemi obično obezbjeđuju bolju zaštitu osjetljivog materijala, </w:t>
      </w:r>
      <w:commentRangeStart w:id="56"/>
      <w:r>
        <w:rPr>
          <w:lang w:val="bs-Latn-BA"/>
        </w:rPr>
        <w:t xml:space="preserve">s obzirom na to da su najčešće zaštićeni </w:t>
      </w:r>
      <w:r>
        <w:rPr>
          <w:i/>
          <w:lang w:val="bs-Latn-BA"/>
        </w:rPr>
        <w:t>firewall</w:t>
      </w:r>
      <w:r>
        <w:rPr>
          <w:lang w:val="bs-Latn-BA"/>
        </w:rPr>
        <w:t>-om</w:t>
      </w:r>
      <w:commentRangeEnd w:id="56"/>
      <w:r>
        <w:commentReference w:id="56"/>
      </w:r>
      <w:r>
        <w:rPr>
          <w:lang w:val="bs-Latn-BA"/>
        </w:rPr>
        <w:t xml:space="preserve">. </w:t>
      </w:r>
    </w:p>
    <w:p w14:paraId="0E7DA6B8" w14:textId="77777777" w:rsidR="00E94ADE" w:rsidRDefault="00E94ADE">
      <w:pPr>
        <w:spacing w:line="240" w:lineRule="auto"/>
        <w:jc w:val="both"/>
        <w:rPr>
          <w:lang w:val="bs-Latn-BA"/>
        </w:rPr>
      </w:pPr>
    </w:p>
    <w:p w14:paraId="05719200" w14:textId="77777777" w:rsidR="00E94ADE" w:rsidRDefault="00CC5052">
      <w:pPr>
        <w:spacing w:line="240" w:lineRule="auto"/>
        <w:ind w:firstLine="360"/>
        <w:jc w:val="both"/>
        <w:rPr>
          <w:lang w:val="bs-Latn-BA"/>
        </w:rPr>
      </w:pPr>
      <w:r>
        <w:rPr>
          <w:lang w:val="bs-Latn-BA"/>
        </w:rPr>
        <w:t xml:space="preserve">SSO je takođe koristan za dokumentovanje pristupa i nadzor korisničkih naloga – npr. čišćenje neaktivnih korisničkih naloga zaposlenih i praćenje aktivnosti korisnika. </w:t>
      </w:r>
      <w:r>
        <w:rPr>
          <w:lang w:val="bs-Latn-BA"/>
          <w:rPrChange w:id="57" w:author="Ognjen Joldzic" w:date="2018-05-13T01:09:00Z">
            <w:rPr>
              <w:vertAlign w:val="superscript"/>
              <w:lang w:val="bs-Latn-BA"/>
            </w:rPr>
          </w:rPrChange>
        </w:rPr>
        <w:t>[4]</w:t>
      </w:r>
      <w:r>
        <w:rPr>
          <w:lang w:val="bs-Latn-BA"/>
        </w:rPr>
        <w:br w:type="page"/>
      </w:r>
    </w:p>
    <w:p w14:paraId="70FAC378" w14:textId="77777777" w:rsidR="00E94ADE" w:rsidRDefault="00CC5052">
      <w:pPr>
        <w:pStyle w:val="Heading1"/>
        <w:spacing w:line="240" w:lineRule="auto"/>
        <w:jc w:val="both"/>
        <w:rPr>
          <w:lang w:val="bs-Latn-BA"/>
        </w:rPr>
      </w:pPr>
      <w:bookmarkStart w:id="58" w:name="_Toc511154419"/>
      <w:r>
        <w:rPr>
          <w:lang w:val="bs-Latn-BA"/>
        </w:rPr>
        <w:lastRenderedPageBreak/>
        <w:t>AUTORIZACIJA I KONTROLA PRISTUPA</w:t>
      </w:r>
      <w:bookmarkEnd w:id="58"/>
    </w:p>
    <w:p w14:paraId="5F29B8A5" w14:textId="77777777" w:rsidR="00E94ADE" w:rsidRDefault="00E94ADE">
      <w:pPr>
        <w:spacing w:line="240" w:lineRule="auto"/>
        <w:jc w:val="both"/>
        <w:rPr>
          <w:lang w:val="bs-Latn-BA"/>
        </w:rPr>
      </w:pPr>
    </w:p>
    <w:p w14:paraId="5E9D7B10" w14:textId="77777777" w:rsidR="00E94ADE" w:rsidRDefault="00E94ADE">
      <w:pPr>
        <w:spacing w:line="240" w:lineRule="auto"/>
        <w:jc w:val="both"/>
        <w:rPr>
          <w:lang w:val="bs-Latn-BA"/>
        </w:rPr>
      </w:pPr>
    </w:p>
    <w:p w14:paraId="5A870EF2" w14:textId="77777777" w:rsidR="00E94ADE" w:rsidRDefault="00CC5052">
      <w:pPr>
        <w:pStyle w:val="Heading2"/>
        <w:spacing w:line="240" w:lineRule="auto"/>
        <w:jc w:val="both"/>
        <w:rPr>
          <w:lang w:val="bs-Latn-BA"/>
        </w:rPr>
      </w:pPr>
      <w:bookmarkStart w:id="59" w:name="_Toc511154420"/>
      <w:commentRangeStart w:id="60"/>
      <w:r>
        <w:rPr>
          <w:lang w:val="bs-Latn-BA"/>
        </w:rPr>
        <w:t>Autorizacija</w:t>
      </w:r>
      <w:bookmarkEnd w:id="59"/>
      <w:commentRangeEnd w:id="60"/>
      <w:r>
        <w:commentReference w:id="60"/>
      </w:r>
    </w:p>
    <w:p w14:paraId="0A55369B" w14:textId="77777777" w:rsidR="00E94ADE" w:rsidRDefault="00E94ADE">
      <w:pPr>
        <w:spacing w:line="240" w:lineRule="auto"/>
        <w:jc w:val="both"/>
        <w:rPr>
          <w:lang w:val="bs-Latn-BA"/>
        </w:rPr>
      </w:pPr>
    </w:p>
    <w:p w14:paraId="021C7FE0" w14:textId="77777777" w:rsidR="00E94ADE" w:rsidRDefault="00CC5052">
      <w:pPr>
        <w:spacing w:line="240" w:lineRule="auto"/>
        <w:ind w:firstLine="576"/>
        <w:jc w:val="both"/>
        <w:rPr>
          <w:lang w:val="bs-Latn-BA"/>
        </w:rPr>
      </w:pPr>
      <w:r>
        <w:rPr>
          <w:lang w:val="bs-Latn-BA"/>
        </w:rPr>
        <w:t>Autorizacija je proces dodjeljivanja dozvola nekome da uradi ili posjeduje nešto. U višekorisničkim računarskim sistemima,</w:t>
      </w:r>
      <w:del w:id="61" w:author="Ognjen Joldzic" w:date="2018-05-13T01:10:00Z">
        <w:r>
          <w:rPr>
            <w:lang w:val="bs-Latn-BA"/>
          </w:rPr>
          <w:delText xml:space="preserve"> sistem</w:delText>
        </w:r>
      </w:del>
      <w:r>
        <w:rPr>
          <w:lang w:val="bs-Latn-BA"/>
        </w:rPr>
        <w:t xml:space="preserve"> administrator</w:t>
      </w:r>
      <w:ins w:id="62" w:author="Ognjen Joldzic" w:date="2018-05-13T01:10:00Z">
        <w:r>
          <w:t xml:space="preserve"> sistema</w:t>
        </w:r>
      </w:ins>
      <w:r>
        <w:rPr>
          <w:lang w:val="bs-Latn-BA"/>
        </w:rPr>
        <w:t xml:space="preserve"> definiše koji korisnici imaju pristup sistemu i koje privilegije posjeduju u okviru njega (kao što su pristup određenim direktorijima, trajanje i vrijeme pristupa, količina skladišnog prostora itd.). Nakon prijave u računarski operativni sistem ili aplikaciju, identifikuje se kojim resursima korisnik može pristupiti tokom sesije. Prema tome, autorizaciju je moguće posmatrati i kao početna podešavanja dozvola definisana od strane </w:t>
      </w:r>
      <w:commentRangeStart w:id="63"/>
      <w:r>
        <w:rPr>
          <w:lang w:val="bs-Latn-BA"/>
        </w:rPr>
        <w:t>sistem administratora</w:t>
      </w:r>
      <w:commentRangeEnd w:id="63"/>
      <w:r w:rsidR="00611CD6">
        <w:rPr>
          <w:rStyle w:val="CommentReference"/>
        </w:rPr>
        <w:commentReference w:id="63"/>
      </w:r>
      <w:r>
        <w:rPr>
          <w:lang w:val="bs-Latn-BA"/>
        </w:rPr>
        <w:t xml:space="preserve">, i kao provjeru dozvola koje se dodjeljuju korisniku nakon što je dobio pristup sistemu. </w:t>
      </w:r>
    </w:p>
    <w:p w14:paraId="1A626442" w14:textId="77777777" w:rsidR="00E94ADE" w:rsidRDefault="00E94ADE">
      <w:pPr>
        <w:spacing w:line="240" w:lineRule="auto"/>
        <w:jc w:val="both"/>
        <w:rPr>
          <w:lang w:val="bs-Latn-BA"/>
        </w:rPr>
      </w:pPr>
    </w:p>
    <w:p w14:paraId="4BACEE14" w14:textId="77777777" w:rsidR="00E94ADE" w:rsidRDefault="00CC5052">
      <w:pPr>
        <w:spacing w:line="240" w:lineRule="auto"/>
        <w:ind w:firstLine="576"/>
        <w:jc w:val="both"/>
        <w:rPr>
          <w:lang w:val="bs-Latn-BA"/>
        </w:rPr>
      </w:pPr>
      <w:r>
        <w:rPr>
          <w:lang w:val="bs-Latn-BA"/>
        </w:rPr>
        <w:t>Autentikacija provjerava identitet korisnika i omogućava autorizaciju. Autorizacioni propisi diktiraju šta korisnik ima pravo da izvršava. Npr. bilo koja mušterija banke može kreirati svoj nalog kako bi pristupila online sistemu banke, ali autorizacioni propisi banke moraju da se pobrinu za to da samo taj korisnik ima pravo pristupa svom ličnom nalogu nakon što se potvrdi njegov identitet. Jednostavno rečeno, autorizacija je proces sprovođenja pravila: određivanje kojim vrstama ili funkcionalnostima aktivnosti, resursa ili usluga korisnik ima pristup. Uobičajeno, autorizacija se dešava u okviru procesa autentikacije. Nakon što se korisnik autentikuje, mogu mu se odobriti različiti tipovi pristupa ili aktivnosti.</w:t>
      </w:r>
    </w:p>
    <w:p w14:paraId="4436454A" w14:textId="77777777" w:rsidR="00E94ADE" w:rsidRDefault="00E94ADE">
      <w:pPr>
        <w:spacing w:line="240" w:lineRule="auto"/>
        <w:jc w:val="both"/>
        <w:rPr>
          <w:lang w:val="bs-Latn-BA"/>
        </w:rPr>
      </w:pPr>
    </w:p>
    <w:p w14:paraId="710D016B" w14:textId="77777777" w:rsidR="00E94ADE" w:rsidRDefault="00CC5052">
      <w:pPr>
        <w:spacing w:line="240" w:lineRule="auto"/>
        <w:ind w:firstLine="576"/>
        <w:jc w:val="both"/>
        <w:rPr>
          <w:lang w:val="bs-Latn-BA"/>
        </w:rPr>
      </w:pPr>
      <w:r>
        <w:rPr>
          <w:lang w:val="bs-Latn-BA"/>
        </w:rPr>
        <w:t xml:space="preserve">Autorizacija može biti primijenjena u mnogo složenijem obliku nego što je to npr. pravo pristupa </w:t>
      </w:r>
      <w:r>
        <w:rPr>
          <w:i/>
          <w:lang w:val="bs-Latn-BA"/>
        </w:rPr>
        <w:t>web</w:t>
      </w:r>
      <w:r>
        <w:rPr>
          <w:lang w:val="bs-Latn-BA"/>
        </w:rPr>
        <w:t xml:space="preserve"> stranici ili internoj mreži kompanije.  Korisnički nalog može biti uključen u grupu naloga koji dijele zajednička autorizaciona pravila. </w:t>
      </w:r>
      <w:commentRangeStart w:id="64"/>
      <w:r>
        <w:rPr>
          <w:lang w:val="bs-Latn-BA"/>
        </w:rPr>
        <w:t>Npr. recimo</w:t>
      </w:r>
      <w:commentRangeEnd w:id="64"/>
      <w:r>
        <w:commentReference w:id="64"/>
      </w:r>
      <w:r>
        <w:rPr>
          <w:lang w:val="bs-Latn-BA"/>
        </w:rPr>
        <w:t xml:space="preserve"> da postoji baza podataka koja sadrži transakcije kupaca ali i njihove lične podatke i podatke o kreditnim karticama. Trgovac bi mogao kreirati autorizacioni propis za ovu bazu podataka, tako da dozvoli grupi marketinga pristup svim kupovinama mušterija, ali pri tome spr</w:t>
      </w:r>
      <w:del w:id="65" w:author="Ognjen Joldzic" w:date="2018-05-13T01:12:00Z">
        <w:r>
          <w:rPr>
            <w:lang w:val="bs-Latn-BA"/>
          </w:rPr>
          <w:delText>ij</w:delText>
        </w:r>
      </w:del>
      <w:r>
        <w:rPr>
          <w:lang w:val="bs-Latn-BA"/>
        </w:rPr>
        <w:t xml:space="preserve">ečavajući pristup ličnim podacima kupaca i podacima njihovih kreditnih kartica, kako bi marketinška grupa mogla identifikovati popularne proizvode u cilju njihovog promovisanja ili rasprodaje. </w:t>
      </w:r>
    </w:p>
    <w:p w14:paraId="1AFC6866" w14:textId="77777777" w:rsidR="00E94ADE" w:rsidRDefault="00E94ADE">
      <w:pPr>
        <w:spacing w:line="240" w:lineRule="auto"/>
        <w:jc w:val="both"/>
        <w:rPr>
          <w:lang w:val="bs-Latn-BA"/>
        </w:rPr>
      </w:pPr>
    </w:p>
    <w:p w14:paraId="603DD4B7" w14:textId="77777777" w:rsidR="00E94ADE" w:rsidRDefault="00CC5052">
      <w:pPr>
        <w:spacing w:line="240" w:lineRule="auto"/>
        <w:ind w:firstLine="576"/>
        <w:jc w:val="both"/>
        <w:rPr>
          <w:lang w:val="bs-Latn-BA"/>
        </w:rPr>
      </w:pPr>
      <w:r>
        <w:rPr>
          <w:lang w:val="bs-Latn-BA"/>
        </w:rPr>
        <w:t>Korisnici implicitno kreiraju autorizacione propise kada koriste socijalne medije: Facebook, LinkedIn ili Twitter autentikuju stotine miliona korisnika, ali</w:t>
      </w:r>
      <w:del w:id="66" w:author="Ognjen Joldzic" w:date="2018-05-13T01:12:00Z">
        <w:r>
          <w:rPr>
            <w:lang w:val="bs-Latn-BA"/>
          </w:rPr>
          <w:delText xml:space="preserve"> u izvjesnoj mjeri</w:delText>
        </w:r>
      </w:del>
      <w:r>
        <w:rPr>
          <w:lang w:val="bs-Latn-BA"/>
        </w:rPr>
        <w:t xml:space="preserve"> korisnik može sam odrediti pravila da li i u koliko</w:t>
      </w:r>
      <w:ins w:id="67" w:author="Ognjen Joldzic" w:date="2018-05-13T01:12:00Z">
        <w:r>
          <w:t>j</w:t>
        </w:r>
      </w:ins>
      <w:r>
        <w:rPr>
          <w:lang w:val="bs-Latn-BA"/>
        </w:rPr>
        <w:t xml:space="preserve"> mjeri ostvaruje kontakt sa drugim korisnicima. Isti je slučaj sa dijeljenjem datoteka, video klipova ili fotografija na stranicama kao što su Google Docs, Dropbox, Instagram, Pinterest ili čak i sa pravljenjem dijeljenog direktorijuma na računaru. </w:t>
      </w:r>
      <w:r>
        <w:rPr>
          <w:lang w:val="bs-Latn-BA"/>
          <w:rPrChange w:id="68" w:author="Ognjen Joldzic" w:date="2018-05-13T01:13:00Z">
            <w:rPr>
              <w:vertAlign w:val="superscript"/>
              <w:lang w:val="bs-Latn-BA"/>
            </w:rPr>
          </w:rPrChange>
        </w:rPr>
        <w:t>[5] [6]</w:t>
      </w:r>
    </w:p>
    <w:p w14:paraId="3F164B25" w14:textId="77777777" w:rsidR="00E94ADE" w:rsidRDefault="00E94ADE">
      <w:pPr>
        <w:spacing w:line="240" w:lineRule="auto"/>
        <w:jc w:val="both"/>
        <w:rPr>
          <w:lang w:val="bs-Latn-BA"/>
        </w:rPr>
      </w:pPr>
    </w:p>
    <w:p w14:paraId="554D9C0A" w14:textId="77777777" w:rsidR="00E94ADE" w:rsidRDefault="00CC5052">
      <w:pPr>
        <w:spacing w:line="240" w:lineRule="auto"/>
        <w:jc w:val="both"/>
        <w:rPr>
          <w:lang w:val="bs-Latn-BA"/>
        </w:rPr>
      </w:pPr>
      <w:r>
        <w:rPr>
          <w:lang w:val="bs-Latn-BA"/>
        </w:rPr>
        <w:br w:type="page"/>
      </w:r>
    </w:p>
    <w:p w14:paraId="1D67FE0E" w14:textId="77777777" w:rsidR="00E94ADE" w:rsidRDefault="00CC5052">
      <w:pPr>
        <w:pStyle w:val="Heading2"/>
        <w:spacing w:line="240" w:lineRule="auto"/>
        <w:jc w:val="both"/>
        <w:rPr>
          <w:lang w:val="bs-Latn-BA"/>
        </w:rPr>
      </w:pPr>
      <w:bookmarkStart w:id="69" w:name="_Toc511154421"/>
      <w:r>
        <w:rPr>
          <w:lang w:val="bs-Latn-BA"/>
        </w:rPr>
        <w:lastRenderedPageBreak/>
        <w:t>Kontrola pristupa</w:t>
      </w:r>
      <w:bookmarkEnd w:id="69"/>
    </w:p>
    <w:p w14:paraId="398A316F" w14:textId="77777777" w:rsidR="00E94ADE" w:rsidRDefault="00E94ADE">
      <w:pPr>
        <w:spacing w:line="240" w:lineRule="auto"/>
        <w:jc w:val="both"/>
        <w:rPr>
          <w:lang w:val="bs-Latn-BA"/>
        </w:rPr>
      </w:pPr>
    </w:p>
    <w:p w14:paraId="05973AB5" w14:textId="77777777" w:rsidR="00E94ADE" w:rsidRDefault="00CC5052">
      <w:pPr>
        <w:spacing w:line="240" w:lineRule="auto"/>
        <w:ind w:firstLine="576"/>
        <w:jc w:val="both"/>
        <w:rPr>
          <w:lang w:val="bs-Latn-BA"/>
        </w:rPr>
      </w:pPr>
      <w:r>
        <w:rPr>
          <w:lang w:val="bs-Latn-BA"/>
        </w:rPr>
        <w:t xml:space="preserve">Uopšteno govoreći, kontrola pristupa obuhvata procese autentikacije i autorizacije. Međutim, preciznije rečeno, kontrola pristupa se odnosi na odobrenje pristupa, pri čemu sistem donosi odluku o tome hoće </w:t>
      </w:r>
      <w:del w:id="70" w:author="Ognjen Joldzic" w:date="2018-05-13T01:17:00Z">
        <w:r>
          <w:rPr>
            <w:lang w:val="bs-Latn-BA"/>
          </w:rPr>
          <w:delText>i</w:delText>
        </w:r>
      </w:del>
      <w:r>
        <w:rPr>
          <w:lang w:val="bs-Latn-BA"/>
        </w:rPr>
        <w:t xml:space="preserve">li dozvoliti pristup već autentikovanom korisniku ili ne, na osnovu dozvola koje su mu dodijeljene. Dok autorizacioni propisi definišu čemu određeni korisnik ili grupa korisnika može pristupiti, kontrola pristupa predstavlja metode koje se koriste za njihovo sprovođenje. </w:t>
      </w:r>
    </w:p>
    <w:p w14:paraId="15B3DAE4" w14:textId="77777777" w:rsidR="00E94ADE" w:rsidRDefault="00E94ADE">
      <w:pPr>
        <w:spacing w:line="240" w:lineRule="auto"/>
        <w:ind w:firstLine="576"/>
        <w:jc w:val="both"/>
        <w:rPr>
          <w:lang w:val="bs-Latn-BA"/>
        </w:rPr>
      </w:pPr>
    </w:p>
    <w:p w14:paraId="2FE12BF4" w14:textId="77777777" w:rsidR="00E94ADE" w:rsidRDefault="00CC5052">
      <w:pPr>
        <w:spacing w:line="240" w:lineRule="auto"/>
        <w:ind w:firstLine="576"/>
        <w:jc w:val="both"/>
        <w:rPr>
          <w:lang w:val="bs-Latn-BA"/>
        </w:rPr>
      </w:pPr>
      <w:r>
        <w:rPr>
          <w:lang w:val="bs-Latn-BA"/>
        </w:rPr>
        <w:t>U bilo kom modelu kontrole pristupa, postoje dvije različite vrste entiteta: oni koji mogu vršiti određene akcije na sistemu su subjekti, dok su objekti entiteti koji predstavljaju resurse kojim se treba kontrolisati pristup. Kontrola pristupa reguliše odluke i procese utvrđivanja, dokumentovanja i upravljanja, kako resursima kojim se kontroliše pristup, tako i subjektima kojima bi on trebao biti omogućen. Takođe, reguliše i metode i uslove pod kojim je pristup zahtijevanom resursu dozvoljen ili onemogućen.</w:t>
      </w:r>
    </w:p>
    <w:p w14:paraId="6C600249" w14:textId="77777777" w:rsidR="00E94ADE" w:rsidRDefault="00E94ADE">
      <w:pPr>
        <w:spacing w:line="240" w:lineRule="auto"/>
        <w:jc w:val="both"/>
        <w:rPr>
          <w:lang w:val="bs-Latn-BA"/>
        </w:rPr>
      </w:pPr>
    </w:p>
    <w:p w14:paraId="3A4491C5" w14:textId="77777777" w:rsidR="00E94ADE" w:rsidRDefault="00CC5052">
      <w:pPr>
        <w:spacing w:line="240" w:lineRule="auto"/>
        <w:ind w:firstLine="360"/>
        <w:jc w:val="both"/>
        <w:rPr>
          <w:lang w:val="bs-Latn-BA"/>
        </w:rPr>
      </w:pPr>
      <w:r>
        <w:rPr>
          <w:lang w:val="bs-Latn-BA"/>
        </w:rPr>
        <w:t>Postoji više različitih modela kontrole pristupa:</w:t>
      </w:r>
    </w:p>
    <w:p w14:paraId="73991817" w14:textId="77777777" w:rsidR="00E94ADE" w:rsidRDefault="00E94ADE">
      <w:pPr>
        <w:spacing w:line="240" w:lineRule="auto"/>
        <w:jc w:val="both"/>
        <w:rPr>
          <w:lang w:val="bs-Latn-BA"/>
        </w:rPr>
      </w:pPr>
    </w:p>
    <w:p w14:paraId="533E2F47" w14:textId="77777777" w:rsidR="00E94ADE" w:rsidRDefault="00CC5052">
      <w:pPr>
        <w:pStyle w:val="ListParagraph1"/>
        <w:numPr>
          <w:ilvl w:val="0"/>
          <w:numId w:val="6"/>
        </w:numPr>
        <w:spacing w:line="240" w:lineRule="auto"/>
        <w:jc w:val="both"/>
        <w:rPr>
          <w:lang w:val="bs-Latn-BA"/>
        </w:rPr>
      </w:pPr>
      <w:r>
        <w:rPr>
          <w:lang w:val="bs-Latn-BA"/>
        </w:rPr>
        <w:t>Kontrola pristupa zasnovana na atributima (</w:t>
      </w:r>
      <w:r>
        <w:rPr>
          <w:i/>
          <w:lang w:val="bs-Latn-BA"/>
        </w:rPr>
        <w:t>Attribute-based Access Control</w:t>
      </w:r>
      <w:r>
        <w:rPr>
          <w:lang w:val="bs-Latn-BA"/>
        </w:rPr>
        <w:t xml:space="preserve"> - ABAC) – sprovodi se tako što se provjerava jesu li odgovarajući atributi subjekta, kao i atributi objekata kojima on pristupa, u skladu sa definisanim propisima</w:t>
      </w:r>
      <w:ins w:id="71" w:author="Ognjen Joldzic" w:date="2018-05-13T01:20:00Z">
        <w:r>
          <w:t>,</w:t>
        </w:r>
      </w:ins>
      <w:del w:id="72" w:author="Ognjen Joldzic" w:date="2018-05-13T01:20:00Z">
        <w:r>
          <w:rPr>
            <w:lang w:val="bs-Latn-BA"/>
          </w:rPr>
          <w:delText>.</w:delText>
        </w:r>
      </w:del>
    </w:p>
    <w:p w14:paraId="13A899A0" w14:textId="77777777" w:rsidR="00E94ADE" w:rsidRDefault="00CC5052">
      <w:pPr>
        <w:pStyle w:val="ListParagraph1"/>
        <w:numPr>
          <w:ilvl w:val="0"/>
          <w:numId w:val="6"/>
        </w:numPr>
        <w:spacing w:line="240" w:lineRule="auto"/>
        <w:jc w:val="both"/>
        <w:rPr>
          <w:lang w:val="bs-Latn-BA"/>
        </w:rPr>
      </w:pPr>
      <w:r>
        <w:rPr>
          <w:lang w:val="bs-Latn-BA"/>
        </w:rPr>
        <w:t>Diskreciona kontrola pristupa (</w:t>
      </w:r>
      <w:r>
        <w:rPr>
          <w:i/>
          <w:lang w:val="bs-Latn-BA"/>
        </w:rPr>
        <w:t>Discretionary Access Control</w:t>
      </w:r>
      <w:r>
        <w:rPr>
          <w:lang w:val="bs-Latn-BA"/>
        </w:rPr>
        <w:t xml:space="preserve"> - DAC) – ograničavanje pristupa objektima vrši se na osnovu identiteta subjekta i grupa kojima on pripada. Kontrola je diskreciona u smislu da subjekat sa određenom dozvolom za pristup, može da prenese tu dozvolu na bilo koji drugi subjekat</w:t>
      </w:r>
      <w:ins w:id="73" w:author="Ognjen Joldzic" w:date="2018-05-13T01:20:00Z">
        <w:r>
          <w:t>,</w:t>
        </w:r>
      </w:ins>
      <w:del w:id="74" w:author="Ognjen Joldzic" w:date="2018-05-13T01:20:00Z">
        <w:r>
          <w:rPr>
            <w:lang w:val="bs-Latn-BA"/>
          </w:rPr>
          <w:delText>.</w:delText>
        </w:r>
      </w:del>
    </w:p>
    <w:p w14:paraId="461A5901" w14:textId="77777777" w:rsidR="00E94ADE" w:rsidRDefault="00CC5052">
      <w:pPr>
        <w:pStyle w:val="ListParagraph1"/>
        <w:numPr>
          <w:ilvl w:val="0"/>
          <w:numId w:val="6"/>
        </w:numPr>
        <w:spacing w:line="240" w:lineRule="auto"/>
        <w:jc w:val="both"/>
        <w:rPr>
          <w:lang w:val="bs-Latn-BA"/>
        </w:rPr>
      </w:pPr>
      <w:r>
        <w:rPr>
          <w:lang w:val="bs-Latn-BA"/>
        </w:rPr>
        <w:t>Kontrola pristupa zasnovana na istoriji (</w:t>
      </w:r>
      <w:r>
        <w:rPr>
          <w:i/>
          <w:lang w:val="bs-Latn-BA"/>
        </w:rPr>
        <w:t>History-Based Access Control</w:t>
      </w:r>
      <w:r>
        <w:rPr>
          <w:lang w:val="bs-Latn-BA"/>
        </w:rPr>
        <w:t xml:space="preserve"> - HBAC) – pristup se odobrava ili ograničava na osnovu trenutne analize istorije svih aktivnosti koje su se odvijale na sistemu</w:t>
      </w:r>
      <w:ins w:id="75" w:author="Ognjen Joldzic" w:date="2018-05-13T01:20:00Z">
        <w:r>
          <w:t>,</w:t>
        </w:r>
      </w:ins>
    </w:p>
    <w:p w14:paraId="7BD558F2" w14:textId="77777777" w:rsidR="00E94ADE" w:rsidRDefault="00CC5052">
      <w:pPr>
        <w:pStyle w:val="ListParagraph1"/>
        <w:numPr>
          <w:ilvl w:val="0"/>
          <w:numId w:val="6"/>
        </w:numPr>
        <w:spacing w:line="240" w:lineRule="auto"/>
        <w:jc w:val="both"/>
        <w:rPr>
          <w:lang w:val="bs-Latn-BA"/>
        </w:rPr>
      </w:pPr>
      <w:r>
        <w:rPr>
          <w:lang w:val="bs-Latn-BA"/>
        </w:rPr>
        <w:t>Kontrola pristupa zasnovana na identitetu (</w:t>
      </w:r>
      <w:r>
        <w:rPr>
          <w:i/>
          <w:lang w:val="bs-Latn-BA"/>
        </w:rPr>
        <w:t>Identity-Based Access Control</w:t>
      </w:r>
      <w:r>
        <w:rPr>
          <w:lang w:val="bs-Latn-BA"/>
        </w:rPr>
        <w:t xml:space="preserve"> - IBAC) –pristup objektu se odobrava ili ograničava na osnovu utvrđenog identiteta subjekta, zavisno od toga da li je na listi onih koji imaju tu dozvolu ili ne</w:t>
      </w:r>
      <w:ins w:id="76" w:author="Ognjen Joldzic" w:date="2018-05-13T01:21:00Z">
        <w:r>
          <w:t>,</w:t>
        </w:r>
      </w:ins>
    </w:p>
    <w:p w14:paraId="42C23719" w14:textId="77777777" w:rsidR="00E94ADE" w:rsidRDefault="00CC5052">
      <w:pPr>
        <w:pStyle w:val="ListParagraph1"/>
        <w:numPr>
          <w:ilvl w:val="0"/>
          <w:numId w:val="6"/>
        </w:numPr>
        <w:spacing w:line="240" w:lineRule="auto"/>
        <w:jc w:val="both"/>
        <w:rPr>
          <w:lang w:val="bs-Latn-BA"/>
        </w:rPr>
      </w:pPr>
      <w:r>
        <w:rPr>
          <w:lang w:val="bs-Latn-BA"/>
        </w:rPr>
        <w:t>Obavezna kontrola pristupa – (</w:t>
      </w:r>
      <w:r>
        <w:rPr>
          <w:i/>
          <w:lang w:val="bs-Latn-BA"/>
        </w:rPr>
        <w:t>Mandatory Access Control</w:t>
      </w:r>
      <w:r>
        <w:rPr>
          <w:lang w:val="bs-Latn-BA"/>
        </w:rPr>
        <w:t xml:space="preserve"> - MAC) – svaka operacija, koju izvršava bilo koji subjekat, nad bilo ko</w:t>
      </w:r>
      <w:ins w:id="77" w:author="Ognjen Joldzic" w:date="2018-05-13T01:21:00Z">
        <w:r>
          <w:t>ji</w:t>
        </w:r>
      </w:ins>
      <w:r>
        <w:rPr>
          <w:lang w:val="bs-Latn-BA"/>
        </w:rPr>
        <w:t>m objekt</w:t>
      </w:r>
      <w:ins w:id="78" w:author="Ognjen Joldzic" w:date="2018-05-13T01:21:00Z">
        <w:r>
          <w:t>om</w:t>
        </w:r>
      </w:ins>
      <w:del w:id="79" w:author="Ognjen Joldzic" w:date="2018-05-13T01:21:00Z">
        <w:r>
          <w:rPr>
            <w:lang w:val="bs-Latn-BA"/>
          </w:rPr>
          <w:delText>u</w:delText>
        </w:r>
      </w:del>
      <w:r>
        <w:rPr>
          <w:lang w:val="bs-Latn-BA"/>
        </w:rPr>
        <w:t>, testira se prema skupu autorizacionih pravila odnosno propisa</w:t>
      </w:r>
      <w:ins w:id="80" w:author="Ognjen Joldzic" w:date="2018-05-13T01:21:00Z">
        <w:r>
          <w:t>,</w:t>
        </w:r>
      </w:ins>
      <w:del w:id="81" w:author="Ognjen Joldzic" w:date="2018-05-13T01:21:00Z">
        <w:r>
          <w:rPr>
            <w:lang w:val="bs-Latn-BA"/>
          </w:rPr>
          <w:delText>.</w:delText>
        </w:r>
      </w:del>
    </w:p>
    <w:p w14:paraId="2FC8853D" w14:textId="77777777" w:rsidR="00E94ADE" w:rsidRDefault="00CC5052">
      <w:pPr>
        <w:pStyle w:val="ListParagraph1"/>
        <w:numPr>
          <w:ilvl w:val="0"/>
          <w:numId w:val="6"/>
        </w:numPr>
        <w:spacing w:line="240" w:lineRule="auto"/>
        <w:jc w:val="both"/>
        <w:rPr>
          <w:lang w:val="bs-Latn-BA"/>
        </w:rPr>
      </w:pPr>
      <w:r>
        <w:rPr>
          <w:lang w:val="bs-Latn-BA"/>
        </w:rPr>
        <w:t>Kontrola pristupa zasnovana na organizaciji (</w:t>
      </w:r>
      <w:r>
        <w:rPr>
          <w:i/>
          <w:lang w:val="bs-Latn-BA"/>
        </w:rPr>
        <w:t xml:space="preserve">Organization-Based Access Control </w:t>
      </w:r>
      <w:r>
        <w:rPr>
          <w:lang w:val="bs-Latn-BA"/>
        </w:rPr>
        <w:t xml:space="preserve">- OrBAC) – svi sigurnosni propisi su podešeni specifično za svaku od organizacija, pri čemu su definisani od strane same organizacije. Na taj način, moguće je istovremeno upravljati sa nekoliko sigurnosnih propisa, povezanih sa različitim organizacijama. </w:t>
      </w:r>
    </w:p>
    <w:p w14:paraId="3AAC2FC1" w14:textId="77777777" w:rsidR="00E94ADE" w:rsidRDefault="00CC5052">
      <w:pPr>
        <w:pStyle w:val="ListParagraph1"/>
        <w:numPr>
          <w:ilvl w:val="0"/>
          <w:numId w:val="6"/>
        </w:numPr>
        <w:spacing w:line="240" w:lineRule="auto"/>
        <w:jc w:val="both"/>
        <w:rPr>
          <w:lang w:val="bs-Latn-BA"/>
        </w:rPr>
      </w:pPr>
      <w:r>
        <w:rPr>
          <w:lang w:val="bs-Latn-BA"/>
        </w:rPr>
        <w:t>Kontrola pristupa zasnovana na ulogama (</w:t>
      </w:r>
      <w:r>
        <w:rPr>
          <w:i/>
          <w:lang w:val="bs-Latn-BA"/>
        </w:rPr>
        <w:t>Role-Based Access Control</w:t>
      </w:r>
      <w:r>
        <w:rPr>
          <w:lang w:val="bs-Latn-BA"/>
        </w:rPr>
        <w:t xml:space="preserve"> - RBAC) – ograničavanje pristupa objektima vrši se na osnovu uloga koja posjeduje određeni subjekat, odnosno koje su mu dodijeljene. Uloge se definišu u </w:t>
      </w:r>
      <w:del w:id="82" w:author="Ognjen Joldzic" w:date="2018-05-13T01:22:00Z">
        <w:r>
          <w:delText xml:space="preserve">skalu </w:delText>
        </w:r>
      </w:del>
      <w:ins w:id="83" w:author="Ognjen Joldzic" w:date="2018-05-13T01:22:00Z">
        <w:r>
          <w:t xml:space="preserve">skladu </w:t>
        </w:r>
      </w:ins>
      <w:r>
        <w:rPr>
          <w:lang w:val="bs-Latn-BA"/>
        </w:rPr>
        <w:t xml:space="preserve">sa opisom posla, </w:t>
      </w:r>
      <w:r>
        <w:rPr>
          <w:lang w:val="bs-Latn-BA"/>
        </w:rPr>
        <w:lastRenderedPageBreak/>
        <w:t>autoritetom i odgovornostima u okviru organizacije. Razlika uloge u odnosu na grupu je to što u modelima koji koriste grupe, subjekat može biti član više grupa istovremeno, dok u ovom modelu subjektu može biti dodijeljena samo jedna uloga unutar iste organizacije.</w:t>
      </w:r>
    </w:p>
    <w:p w14:paraId="7AB0DA99" w14:textId="77777777" w:rsidR="00E94ADE" w:rsidRDefault="00CC5052">
      <w:pPr>
        <w:pStyle w:val="ListParagraph1"/>
        <w:numPr>
          <w:ilvl w:val="0"/>
          <w:numId w:val="6"/>
        </w:numPr>
        <w:spacing w:line="240" w:lineRule="auto"/>
        <w:jc w:val="both"/>
        <w:rPr>
          <w:lang w:val="bs-Latn-BA"/>
        </w:rPr>
      </w:pPr>
      <w:r>
        <w:rPr>
          <w:lang w:val="bs-Latn-BA"/>
        </w:rPr>
        <w:t>Kontrola pristupa zasnovana na pravilima (</w:t>
      </w:r>
      <w:r>
        <w:rPr>
          <w:i/>
          <w:lang w:val="bs-Latn-BA"/>
        </w:rPr>
        <w:t>Rule-Based Access Control</w:t>
      </w:r>
      <w:r>
        <w:rPr>
          <w:lang w:val="bs-Latn-BA"/>
        </w:rPr>
        <w:t xml:space="preserve"> - RAC) – pristup objektu se dozvoljava ili spr</w:t>
      </w:r>
      <w:del w:id="84" w:author="Ognjen Joldzic" w:date="2018-05-13T01:22:00Z">
        <w:r>
          <w:rPr>
            <w:lang w:val="bs-Latn-BA"/>
          </w:rPr>
          <w:delText>j</w:delText>
        </w:r>
      </w:del>
      <w:r>
        <w:rPr>
          <w:lang w:val="bs-Latn-BA"/>
        </w:rPr>
        <w:t xml:space="preserve">ečava u zavisnosti od skupa pravila koje je definisao administrator sistema. Pristupna pravila se čuvaju u odgovarajućoj listi, specifičnoj za taj objekat. </w:t>
      </w:r>
      <w:r>
        <w:rPr>
          <w:lang w:val="bs-Latn-BA"/>
          <w:rPrChange w:id="85" w:author="Ognjen Joldzic" w:date="2018-05-13T01:26:00Z">
            <w:rPr>
              <w:vertAlign w:val="superscript"/>
              <w:lang w:val="bs-Latn-BA"/>
            </w:rPr>
          </w:rPrChange>
        </w:rPr>
        <w:t>[5] [6]</w:t>
      </w:r>
      <w:r>
        <w:rPr>
          <w:lang w:val="bs-Latn-BA"/>
        </w:rPr>
        <w:br w:type="page"/>
      </w:r>
    </w:p>
    <w:p w14:paraId="6DBF1777" w14:textId="77777777" w:rsidR="00E94ADE" w:rsidRDefault="00CC5052">
      <w:pPr>
        <w:pStyle w:val="Heading1"/>
        <w:spacing w:line="240" w:lineRule="auto"/>
        <w:jc w:val="both"/>
        <w:rPr>
          <w:lang w:val="bs-Latn-BA"/>
        </w:rPr>
      </w:pPr>
      <w:bookmarkStart w:id="86" w:name="_Toc511154422"/>
      <w:r>
        <w:rPr>
          <w:lang w:val="bs-Latn-BA"/>
        </w:rPr>
        <w:lastRenderedPageBreak/>
        <w:t>SAML (</w:t>
      </w:r>
      <w:r>
        <w:rPr>
          <w:i/>
          <w:iCs/>
          <w:lang w:val="bs-Latn-BA"/>
          <w:rPrChange w:id="87" w:author="Ognjen Joldzic" w:date="2018-05-13T01:27:00Z">
            <w:rPr>
              <w:lang w:val="bs-Latn-BA"/>
            </w:rPr>
          </w:rPrChange>
        </w:rPr>
        <w:t>SECURITY ASSERTION MARKUP LANGUAGE</w:t>
      </w:r>
      <w:r>
        <w:rPr>
          <w:lang w:val="bs-Latn-BA"/>
        </w:rPr>
        <w:t>)</w:t>
      </w:r>
      <w:bookmarkEnd w:id="86"/>
    </w:p>
    <w:p w14:paraId="56F4220C" w14:textId="77777777" w:rsidR="00E94ADE" w:rsidRDefault="00E94ADE">
      <w:pPr>
        <w:spacing w:line="240" w:lineRule="auto"/>
        <w:jc w:val="both"/>
        <w:rPr>
          <w:lang w:val="bs-Latn-BA"/>
        </w:rPr>
      </w:pPr>
    </w:p>
    <w:p w14:paraId="6ECAFCE6" w14:textId="77777777" w:rsidR="00E94ADE" w:rsidRDefault="00CC5052">
      <w:pPr>
        <w:spacing w:line="240" w:lineRule="auto"/>
        <w:ind w:firstLine="360"/>
        <w:jc w:val="both"/>
        <w:rPr>
          <w:lang w:val="bs-Latn-BA"/>
        </w:rPr>
      </w:pPr>
      <w:r>
        <w:rPr>
          <w:lang w:val="bs-Latn-BA"/>
        </w:rPr>
        <w:t xml:space="preserve">SAML je otvoreni, standardizovani format poruka, tj. protokol zasnovan na XML-u, koji služi za razmjenu autentikacionih i autorizacionih podataka. Komunikacija u kojoj se razmjenjuju takve poruke se najčešće vrši između </w:t>
      </w:r>
      <w:commentRangeStart w:id="88"/>
      <w:commentRangeStart w:id="89"/>
      <w:r>
        <w:rPr>
          <w:lang w:val="bs-Latn-BA"/>
        </w:rPr>
        <w:t>provajdera identiteta</w:t>
      </w:r>
      <w:commentRangeEnd w:id="88"/>
      <w:r>
        <w:commentReference w:id="88"/>
      </w:r>
      <w:commentRangeEnd w:id="89"/>
      <w:r w:rsidR="00611CD6">
        <w:rPr>
          <w:rStyle w:val="CommentReference"/>
        </w:rPr>
        <w:commentReference w:id="89"/>
      </w:r>
      <w:r>
        <w:rPr>
          <w:lang w:val="bs-Latn-BA"/>
        </w:rPr>
        <w:t xml:space="preserve"> i </w:t>
      </w:r>
      <w:commentRangeStart w:id="90"/>
      <w:commentRangeStart w:id="91"/>
      <w:r>
        <w:rPr>
          <w:lang w:val="bs-Latn-BA"/>
        </w:rPr>
        <w:t>servisnog provajdera</w:t>
      </w:r>
      <w:commentRangeEnd w:id="90"/>
      <w:r>
        <w:commentReference w:id="90"/>
      </w:r>
      <w:commentRangeEnd w:id="91"/>
      <w:r w:rsidR="00611CD6">
        <w:rPr>
          <w:rStyle w:val="CommentReference"/>
        </w:rPr>
        <w:commentReference w:id="91"/>
      </w:r>
      <w:r>
        <w:rPr>
          <w:lang w:val="bs-Latn-BA"/>
        </w:rPr>
        <w:t>, u okviru SSO procesa putem internet preglednika, što i jeste jedna od najvažnijih uloga za koju se SAML koristi. Razvijen je od strane OASIS-a</w:t>
      </w:r>
      <w:r>
        <w:rPr>
          <w:rStyle w:val="FootnoteReference"/>
          <w:lang w:val="bs-Latn-BA"/>
        </w:rPr>
        <w:footnoteReference w:id="3"/>
      </w:r>
      <w:r>
        <w:rPr>
          <w:lang w:val="bs-Latn-BA"/>
        </w:rPr>
        <w:t xml:space="preserve"> i datira još iz 2001. godine, s tim da se konstantno vrše nadogradnje i unapređenja. </w:t>
      </w:r>
      <w:r>
        <w:rPr>
          <w:lang w:val="bs-Latn-BA"/>
          <w:rPrChange w:id="92" w:author="Ognjen Joldzic" w:date="2018-05-13T01:32:00Z">
            <w:rPr>
              <w:vertAlign w:val="superscript"/>
              <w:lang w:val="bs-Latn-BA"/>
            </w:rPr>
          </w:rPrChange>
        </w:rPr>
        <w:t>[7]</w:t>
      </w:r>
    </w:p>
    <w:p w14:paraId="7C54FBE3" w14:textId="77777777" w:rsidR="00E94ADE" w:rsidRDefault="00E94ADE">
      <w:pPr>
        <w:spacing w:line="240" w:lineRule="auto"/>
        <w:jc w:val="both"/>
        <w:rPr>
          <w:lang w:val="bs-Latn-BA"/>
        </w:rPr>
      </w:pPr>
    </w:p>
    <w:p w14:paraId="635028E0" w14:textId="77777777" w:rsidR="00E94ADE" w:rsidRDefault="00E94ADE">
      <w:pPr>
        <w:spacing w:line="240" w:lineRule="auto"/>
        <w:jc w:val="both"/>
        <w:rPr>
          <w:lang w:val="bs-Latn-BA"/>
        </w:rPr>
      </w:pPr>
    </w:p>
    <w:p w14:paraId="153D0B7E" w14:textId="77777777" w:rsidR="00E94ADE" w:rsidRDefault="00CC5052">
      <w:pPr>
        <w:pStyle w:val="Heading2"/>
        <w:spacing w:line="240" w:lineRule="auto"/>
        <w:jc w:val="both"/>
        <w:rPr>
          <w:lang w:val="bs-Latn-BA"/>
        </w:rPr>
      </w:pPr>
      <w:bookmarkStart w:id="93" w:name="_Toc511154423"/>
      <w:r>
        <w:rPr>
          <w:lang w:val="bs-Latn-BA"/>
        </w:rPr>
        <w:t>Principi</w:t>
      </w:r>
      <w:bookmarkEnd w:id="93"/>
    </w:p>
    <w:p w14:paraId="61EEACC0" w14:textId="77777777" w:rsidR="00E94ADE" w:rsidRDefault="00E94ADE">
      <w:pPr>
        <w:spacing w:line="240" w:lineRule="auto"/>
        <w:jc w:val="both"/>
        <w:rPr>
          <w:lang w:val="bs-Latn-BA"/>
        </w:rPr>
      </w:pPr>
    </w:p>
    <w:p w14:paraId="1C6622A3" w14:textId="77777777" w:rsidR="00E94ADE" w:rsidRDefault="00CC5052">
      <w:pPr>
        <w:spacing w:line="240" w:lineRule="auto"/>
        <w:ind w:firstLine="360"/>
        <w:jc w:val="both"/>
        <w:rPr>
          <w:lang w:val="bs-Latn-BA"/>
        </w:rPr>
      </w:pPr>
      <w:r>
        <w:rPr>
          <w:lang w:val="bs-Latn-BA"/>
        </w:rPr>
        <w:t>Postoje tri različite uloge u scenarijima koje propisuje SAML specifikacija:</w:t>
      </w:r>
    </w:p>
    <w:p w14:paraId="154B7560" w14:textId="77777777" w:rsidR="00E94ADE" w:rsidRDefault="00E94ADE">
      <w:pPr>
        <w:spacing w:line="240" w:lineRule="auto"/>
        <w:jc w:val="both"/>
        <w:rPr>
          <w:lang w:val="bs-Latn-BA"/>
        </w:rPr>
      </w:pPr>
    </w:p>
    <w:p w14:paraId="0AE29329" w14:textId="77777777" w:rsidR="00E94ADE" w:rsidRDefault="00CC5052">
      <w:pPr>
        <w:pStyle w:val="ListParagraph1"/>
        <w:numPr>
          <w:ilvl w:val="0"/>
          <w:numId w:val="7"/>
        </w:numPr>
        <w:spacing w:line="240" w:lineRule="auto"/>
        <w:jc w:val="both"/>
        <w:rPr>
          <w:lang w:val="bs-Latn-BA"/>
        </w:rPr>
      </w:pPr>
      <w:ins w:id="94" w:author="Ognjen Joldzic" w:date="2018-05-13T01:32:00Z">
        <w:r>
          <w:t>k</w:t>
        </w:r>
      </w:ins>
      <w:del w:id="95" w:author="Ognjen Joldzic" w:date="2018-05-13T01:32:00Z">
        <w:r>
          <w:rPr>
            <w:lang w:val="bs-Latn-BA"/>
          </w:rPr>
          <w:delText>K</w:delText>
        </w:r>
      </w:del>
      <w:r>
        <w:rPr>
          <w:lang w:val="bs-Latn-BA"/>
        </w:rPr>
        <w:t>orisnik</w:t>
      </w:r>
      <w:r>
        <w:rPr>
          <w:i/>
          <w:lang w:val="bs-Latn-BA"/>
        </w:rPr>
        <w:t xml:space="preserve"> (Principal)</w:t>
      </w:r>
      <w:r>
        <w:rPr>
          <w:lang w:val="bs-Latn-BA"/>
        </w:rPr>
        <w:t xml:space="preserve"> - subjekat koji može biti autentikovan u okviru određenog sigurnosnog domena</w:t>
      </w:r>
      <w:ins w:id="96" w:author="Ognjen Joldzic" w:date="2018-05-13T01:32:00Z">
        <w:r>
          <w:t>,</w:t>
        </w:r>
      </w:ins>
    </w:p>
    <w:p w14:paraId="3134309C" w14:textId="77777777" w:rsidR="00E94ADE" w:rsidRDefault="00CC5052">
      <w:pPr>
        <w:pStyle w:val="ListParagraph1"/>
        <w:numPr>
          <w:ilvl w:val="0"/>
          <w:numId w:val="7"/>
        </w:numPr>
        <w:spacing w:line="240" w:lineRule="auto"/>
        <w:jc w:val="both"/>
        <w:rPr>
          <w:lang w:val="bs-Latn-BA"/>
        </w:rPr>
      </w:pPr>
      <w:ins w:id="97" w:author="Ognjen Joldzic" w:date="2018-05-13T01:32:00Z">
        <w:r>
          <w:t>p</w:t>
        </w:r>
      </w:ins>
      <w:del w:id="98" w:author="Ognjen Joldzic" w:date="2018-05-13T01:32:00Z">
        <w:r>
          <w:rPr>
            <w:lang w:val="bs-Latn-BA"/>
          </w:rPr>
          <w:delText>P</w:delText>
        </w:r>
      </w:del>
      <w:r>
        <w:rPr>
          <w:lang w:val="bs-Latn-BA"/>
        </w:rPr>
        <w:t>rovajder identiteta (</w:t>
      </w:r>
      <w:r>
        <w:rPr>
          <w:i/>
          <w:lang w:val="bs-Latn-BA"/>
        </w:rPr>
        <w:t xml:space="preserve">Identity Provider </w:t>
      </w:r>
      <w:r>
        <w:rPr>
          <w:lang w:val="bs-Latn-BA"/>
        </w:rPr>
        <w:t>- IdP) - sistem koji služi za dodavanje, održavanje i upravljanje informacijama o identitetu subjekta, kao i za njihovo izdavanje u obliku SAML tvrdnji koje su opisane u tački 6.2.1</w:t>
      </w:r>
      <w:ins w:id="99" w:author="Ognjen Joldzic" w:date="2018-05-13T01:32:00Z">
        <w:r>
          <w:t>,</w:t>
        </w:r>
      </w:ins>
      <w:del w:id="100" w:author="Ognjen Joldzic" w:date="2018-05-13T01:32:00Z">
        <w:r>
          <w:rPr>
            <w:lang w:val="bs-Latn-BA"/>
          </w:rPr>
          <w:delText>.</w:delText>
        </w:r>
      </w:del>
    </w:p>
    <w:p w14:paraId="3A39AAA9" w14:textId="77777777" w:rsidR="00E94ADE" w:rsidRDefault="00CC5052">
      <w:pPr>
        <w:pStyle w:val="ListParagraph1"/>
        <w:numPr>
          <w:ilvl w:val="0"/>
          <w:numId w:val="7"/>
        </w:numPr>
        <w:spacing w:line="240" w:lineRule="auto"/>
        <w:jc w:val="both"/>
        <w:rPr>
          <w:lang w:val="bs-Latn-BA"/>
        </w:rPr>
      </w:pPr>
      <w:ins w:id="101" w:author="Ognjen Joldzic" w:date="2018-05-13T01:32:00Z">
        <w:r>
          <w:t>s</w:t>
        </w:r>
      </w:ins>
      <w:del w:id="102" w:author="Ognjen Joldzic" w:date="2018-05-13T01:32:00Z">
        <w:r>
          <w:rPr>
            <w:lang w:val="bs-Latn-BA"/>
          </w:rPr>
          <w:delText>S</w:delText>
        </w:r>
      </w:del>
      <w:r>
        <w:rPr>
          <w:lang w:val="bs-Latn-BA"/>
        </w:rPr>
        <w:t>ervis provajder (</w:t>
      </w:r>
      <w:r>
        <w:rPr>
          <w:i/>
          <w:lang w:val="bs-Latn-BA"/>
        </w:rPr>
        <w:t xml:space="preserve">Service Provider </w:t>
      </w:r>
      <w:r>
        <w:rPr>
          <w:lang w:val="bs-Latn-BA"/>
        </w:rPr>
        <w:t>- SP)</w:t>
      </w:r>
      <w:r>
        <w:rPr>
          <w:i/>
          <w:lang w:val="bs-Latn-BA"/>
        </w:rPr>
        <w:t xml:space="preserve"> </w:t>
      </w:r>
      <w:r>
        <w:rPr>
          <w:lang w:val="bs-Latn-BA"/>
        </w:rPr>
        <w:t>- sistem odnosno servis čijim resursima korisnik želi pristupiti, i koji obavlja komunikaciju sa provajderom identiteta u cilju sprovođenja kontrole pristupa</w:t>
      </w:r>
      <w:ins w:id="103" w:author="Ognjen Joldzic" w:date="2018-05-13T01:32:00Z">
        <w:r>
          <w:t>.</w:t>
        </w:r>
      </w:ins>
    </w:p>
    <w:p w14:paraId="5154F501" w14:textId="77777777" w:rsidR="00E94ADE" w:rsidRDefault="00E94ADE">
      <w:pPr>
        <w:spacing w:line="240" w:lineRule="auto"/>
        <w:ind w:left="360"/>
        <w:jc w:val="both"/>
        <w:rPr>
          <w:lang w:val="bs-Latn-BA"/>
        </w:rPr>
      </w:pPr>
    </w:p>
    <w:p w14:paraId="4347F883" w14:textId="77777777" w:rsidR="00E94ADE" w:rsidRDefault="00CC5052">
      <w:pPr>
        <w:spacing w:line="240" w:lineRule="auto"/>
        <w:ind w:firstLine="360"/>
        <w:jc w:val="both"/>
        <w:rPr>
          <w:lang w:val="bs-Latn-BA"/>
        </w:rPr>
      </w:pPr>
      <w:r>
        <w:rPr>
          <w:lang w:val="bs-Latn-BA"/>
        </w:rPr>
        <w:t>Uobičajeni tok dešavanja u tim scenarijima počinje tako što korisnik traži pristup resursu ili određenoj usluzi na strani servis provajdera. On zatim od provajdera identiteta zahtjeva i dobavlja tvrdnje o identitetu korisnika, te na osnovu njih vrši odluke o pravima pristupa zahtijevanim resursima i uslugama.</w:t>
      </w:r>
    </w:p>
    <w:p w14:paraId="3B158891" w14:textId="77777777" w:rsidR="00E94ADE" w:rsidRDefault="00E94ADE">
      <w:pPr>
        <w:spacing w:line="240" w:lineRule="auto"/>
        <w:jc w:val="both"/>
        <w:rPr>
          <w:lang w:val="bs-Latn-BA"/>
        </w:rPr>
      </w:pPr>
    </w:p>
    <w:p w14:paraId="4424E763" w14:textId="77777777" w:rsidR="00E94ADE" w:rsidRDefault="00CC5052">
      <w:pPr>
        <w:spacing w:line="240" w:lineRule="auto"/>
        <w:ind w:firstLine="360"/>
        <w:jc w:val="both"/>
        <w:rPr>
          <w:lang w:val="bs-Latn-BA"/>
        </w:rPr>
      </w:pPr>
      <w:r>
        <w:rPr>
          <w:lang w:val="bs-Latn-BA"/>
        </w:rPr>
        <w:t xml:space="preserve">Provajder identiteta, prije nego što dostavi tvrdnju o identitetu korisnika servis provajderu, može tražiti neke dodatne informacije od korisnika, kao što su korisničko ime i lozinka, kako bi utvrdio njegov identitet. SAML specifikuje tvrdnje između tri strane, naročito poruke kojim se tvrdi identitet korisnika od strane provajdera identiteta prema servis provajderu. Po SAML specifikaciji, jedan provajder identiteta može slati tvrdnje različitim servis provajderima. Slično, </w:t>
      </w:r>
      <w:r>
        <w:rPr>
          <w:lang w:val="bs-Latn-BA"/>
        </w:rPr>
        <w:lastRenderedPageBreak/>
        <w:t xml:space="preserve">jedan servis provajder može se oslanjati i vjerovati tvrdnjama dobijenim od strane više nezavisnih provajdera identiteta. </w:t>
      </w:r>
    </w:p>
    <w:p w14:paraId="56CD8A18" w14:textId="77777777" w:rsidR="00E94ADE" w:rsidRDefault="00E94ADE">
      <w:pPr>
        <w:spacing w:line="240" w:lineRule="auto"/>
        <w:jc w:val="both"/>
        <w:rPr>
          <w:lang w:val="bs-Latn-BA"/>
        </w:rPr>
      </w:pPr>
    </w:p>
    <w:p w14:paraId="26379F59" w14:textId="77777777" w:rsidR="00E94ADE" w:rsidRDefault="00CC5052">
      <w:pPr>
        <w:spacing w:line="240" w:lineRule="auto"/>
        <w:ind w:firstLine="360"/>
        <w:jc w:val="both"/>
        <w:rPr>
          <w:lang w:val="bs-Latn-BA"/>
        </w:rPr>
      </w:pPr>
      <w:r>
        <w:rPr>
          <w:lang w:val="bs-Latn-BA"/>
        </w:rPr>
        <w:t>SAML ne definiše način na koji će se korisnik autentikovati na strani provajdera identiteta. Mogu se koristiti korisničko ime i lozinka ili neki drugi oblik autentikacije, uključujući autentikaciju u više koraka, tj. višestepenu autentikaciju (</w:t>
      </w:r>
      <w:r>
        <w:rPr>
          <w:i/>
          <w:lang w:val="bs-Latn-BA"/>
        </w:rPr>
        <w:t>multi factor</w:t>
      </w:r>
      <w:r>
        <w:rPr>
          <w:lang w:val="bs-Latn-BA"/>
        </w:rPr>
        <w:t xml:space="preserve">). </w:t>
      </w:r>
      <w:r>
        <w:rPr>
          <w:lang w:val="bs-Latn-BA"/>
          <w:rPrChange w:id="104" w:author="Ognjen Joldzic" w:date="2018-05-13T01:35:00Z">
            <w:rPr>
              <w:vertAlign w:val="superscript"/>
              <w:lang w:val="bs-Latn-BA"/>
            </w:rPr>
          </w:rPrChange>
        </w:rPr>
        <w:t>[8]</w:t>
      </w:r>
    </w:p>
    <w:p w14:paraId="3EE8F100" w14:textId="77777777" w:rsidR="00E94ADE" w:rsidRDefault="00E94ADE">
      <w:pPr>
        <w:spacing w:line="240" w:lineRule="auto"/>
        <w:ind w:firstLine="360"/>
        <w:jc w:val="both"/>
        <w:rPr>
          <w:lang w:val="bs-Latn-BA"/>
        </w:rPr>
      </w:pPr>
    </w:p>
    <w:p w14:paraId="09725469" w14:textId="77777777" w:rsidR="00E94ADE" w:rsidRDefault="00CC5052">
      <w:pPr>
        <w:rPr>
          <w:lang w:val="bs-Latn-BA"/>
        </w:rPr>
      </w:pPr>
      <w:r>
        <w:rPr>
          <w:lang w:val="bs-Latn-BA"/>
        </w:rPr>
        <w:br w:type="page"/>
      </w:r>
    </w:p>
    <w:p w14:paraId="021CF798" w14:textId="77777777" w:rsidR="00E94ADE" w:rsidRDefault="00CC5052">
      <w:pPr>
        <w:pStyle w:val="Heading2"/>
        <w:spacing w:line="240" w:lineRule="auto"/>
        <w:jc w:val="both"/>
        <w:rPr>
          <w:lang w:val="bs-Latn-BA"/>
        </w:rPr>
      </w:pPr>
      <w:bookmarkStart w:id="105" w:name="_Toc511154424"/>
      <w:del w:id="106" w:author="Ognjen Joldzic" w:date="2018-05-13T01:40:00Z">
        <w:r>
          <w:lastRenderedPageBreak/>
          <w:delText>Kako</w:delText>
        </w:r>
      </w:del>
      <w:ins w:id="107" w:author="Ognjen Joldzic" w:date="2018-05-13T01:40:00Z">
        <w:r>
          <w:t>Način funkcionisanja</w:t>
        </w:r>
      </w:ins>
      <w:r>
        <w:rPr>
          <w:lang w:val="bs-Latn-BA"/>
        </w:rPr>
        <w:t xml:space="preserve"> SAML</w:t>
      </w:r>
      <w:ins w:id="108" w:author="Ognjen Joldzic" w:date="2018-05-13T01:40:00Z">
        <w:r>
          <w:t>-a</w:t>
        </w:r>
      </w:ins>
      <w:r>
        <w:rPr>
          <w:lang w:val="bs-Latn-BA"/>
        </w:rPr>
        <w:t xml:space="preserve"> </w:t>
      </w:r>
      <w:del w:id="109" w:author="Ognjen Joldzic" w:date="2018-05-13T01:40:00Z">
        <w:r>
          <w:rPr>
            <w:lang w:val="bs-Latn-BA"/>
          </w:rPr>
          <w:delText>funkcioniše</w:delText>
        </w:r>
      </w:del>
      <w:bookmarkEnd w:id="105"/>
    </w:p>
    <w:p w14:paraId="2C534595" w14:textId="77777777" w:rsidR="00E94ADE" w:rsidRDefault="00E94ADE">
      <w:pPr>
        <w:spacing w:line="240" w:lineRule="auto"/>
        <w:jc w:val="both"/>
        <w:rPr>
          <w:lang w:val="bs-Latn-BA"/>
        </w:rPr>
      </w:pPr>
    </w:p>
    <w:p w14:paraId="11A123ED" w14:textId="77777777" w:rsidR="00E94ADE" w:rsidRDefault="00CC5052">
      <w:pPr>
        <w:spacing w:line="240" w:lineRule="auto"/>
        <w:ind w:firstLine="576"/>
        <w:jc w:val="both"/>
        <w:rPr>
          <w:lang w:val="bs-Latn-BA"/>
        </w:rPr>
      </w:pPr>
      <w:del w:id="110" w:author="Ognjen Joldzic" w:date="2018-05-13T01:41:00Z">
        <w:r>
          <w:rPr>
            <w:lang w:val="bs-Latn-BA"/>
          </w:rPr>
          <w:delText xml:space="preserve">U suštini, </w:delText>
        </w:r>
      </w:del>
      <w:r>
        <w:rPr>
          <w:lang w:val="bs-Latn-BA"/>
        </w:rPr>
        <w:t xml:space="preserve">SAML </w:t>
      </w:r>
      <w:del w:id="111" w:author="Ognjen Joldzic" w:date="2018-05-13T01:41:00Z">
        <w:r>
          <w:rPr>
            <w:lang w:val="bs-Latn-BA"/>
          </w:rPr>
          <w:delText>ni</w:delText>
        </w:r>
      </w:del>
      <w:r>
        <w:rPr>
          <w:lang w:val="bs-Latn-BA"/>
        </w:rPr>
        <w:t xml:space="preserve">je </w:t>
      </w:r>
      <w:del w:id="112" w:author="Ognjen Joldzic" w:date="2018-05-13T01:41:00Z">
        <w:r>
          <w:rPr>
            <w:lang w:val="bs-Latn-BA"/>
          </w:rPr>
          <w:delText xml:space="preserve">ništa više nego </w:delText>
        </w:r>
      </w:del>
      <w:r>
        <w:rPr>
          <w:lang w:val="bs-Latn-BA"/>
        </w:rPr>
        <w:t xml:space="preserve">niz XML baziranih poruka koje daju informaciju o tome da li je korisnik autentikovan, kakva prava pristupa i uloge posjeduje, te na koji način može koristiti podatke i resurse na osnovu toga. Kompatibilan je sa HTTP, SMTP, FTP i SOAP protokolima, uz niz ostalih protokola i tehnologija. </w:t>
      </w:r>
      <w:r>
        <w:rPr>
          <w:vertAlign w:val="superscript"/>
          <w:lang w:val="bs-Latn-BA"/>
        </w:rPr>
        <w:t>[8]</w:t>
      </w:r>
    </w:p>
    <w:p w14:paraId="6DEBE774" w14:textId="77777777" w:rsidR="00E94ADE" w:rsidRDefault="00E94ADE">
      <w:pPr>
        <w:spacing w:line="240" w:lineRule="auto"/>
        <w:jc w:val="both"/>
        <w:rPr>
          <w:lang w:val="bs-Latn-BA"/>
        </w:rPr>
      </w:pPr>
    </w:p>
    <w:p w14:paraId="0E1B3B5D" w14:textId="77777777" w:rsidR="00E94ADE" w:rsidRDefault="00CC5052">
      <w:pPr>
        <w:spacing w:line="240" w:lineRule="auto"/>
        <w:ind w:firstLine="360"/>
        <w:jc w:val="both"/>
        <w:rPr>
          <w:lang w:val="bs-Latn-BA"/>
        </w:rPr>
      </w:pPr>
      <w:r>
        <w:rPr>
          <w:lang w:val="bs-Latn-BA"/>
        </w:rPr>
        <w:t>Glavne komponente SAML specifikacije su:</w:t>
      </w:r>
    </w:p>
    <w:p w14:paraId="45C119C1" w14:textId="77777777" w:rsidR="00E94ADE" w:rsidRDefault="00E94ADE">
      <w:pPr>
        <w:spacing w:line="240" w:lineRule="auto"/>
        <w:jc w:val="both"/>
        <w:rPr>
          <w:lang w:val="bs-Latn-BA"/>
        </w:rPr>
      </w:pPr>
    </w:p>
    <w:p w14:paraId="1C05D915" w14:textId="77777777" w:rsidR="00E94ADE" w:rsidRDefault="00CC5052">
      <w:pPr>
        <w:pStyle w:val="ListParagraph1"/>
        <w:numPr>
          <w:ilvl w:val="0"/>
          <w:numId w:val="8"/>
        </w:numPr>
        <w:spacing w:line="240" w:lineRule="auto"/>
        <w:jc w:val="both"/>
        <w:rPr>
          <w:lang w:val="bs-Latn-BA"/>
        </w:rPr>
      </w:pPr>
      <w:r>
        <w:rPr>
          <w:lang w:val="bs-Latn-BA"/>
        </w:rPr>
        <w:t>Tvrdnje (</w:t>
      </w:r>
      <w:r>
        <w:rPr>
          <w:i/>
          <w:lang w:val="bs-Latn-BA"/>
        </w:rPr>
        <w:t>Assertions</w:t>
      </w:r>
      <w:r>
        <w:rPr>
          <w:lang w:val="bs-Latn-BA"/>
        </w:rPr>
        <w:t>)</w:t>
      </w:r>
    </w:p>
    <w:p w14:paraId="2765B78C" w14:textId="77777777" w:rsidR="00E94ADE" w:rsidRDefault="00CC5052">
      <w:pPr>
        <w:pStyle w:val="ListParagraph1"/>
        <w:numPr>
          <w:ilvl w:val="0"/>
          <w:numId w:val="8"/>
        </w:numPr>
        <w:spacing w:line="240" w:lineRule="auto"/>
        <w:jc w:val="both"/>
        <w:rPr>
          <w:lang w:val="bs-Latn-BA"/>
        </w:rPr>
      </w:pPr>
      <w:r>
        <w:rPr>
          <w:lang w:val="bs-Latn-BA"/>
        </w:rPr>
        <w:t>Protokoli (</w:t>
      </w:r>
      <w:r>
        <w:rPr>
          <w:i/>
          <w:lang w:val="bs-Latn-BA"/>
        </w:rPr>
        <w:t>Protocols</w:t>
      </w:r>
      <w:r>
        <w:rPr>
          <w:lang w:val="bs-Latn-BA"/>
        </w:rPr>
        <w:t>)</w:t>
      </w:r>
    </w:p>
    <w:p w14:paraId="043F4330" w14:textId="77777777" w:rsidR="00E94ADE" w:rsidRDefault="00CC5052">
      <w:pPr>
        <w:pStyle w:val="ListParagraph1"/>
        <w:numPr>
          <w:ilvl w:val="0"/>
          <w:numId w:val="8"/>
        </w:numPr>
        <w:spacing w:line="240" w:lineRule="auto"/>
        <w:jc w:val="both"/>
        <w:rPr>
          <w:lang w:val="bs-Latn-BA"/>
        </w:rPr>
      </w:pPr>
      <w:r>
        <w:rPr>
          <w:lang w:val="bs-Latn-BA"/>
        </w:rPr>
        <w:t>Povezivanja/uvezivanja (</w:t>
      </w:r>
      <w:r>
        <w:rPr>
          <w:i/>
          <w:lang w:val="bs-Latn-BA"/>
        </w:rPr>
        <w:t>Bindings</w:t>
      </w:r>
      <w:r>
        <w:rPr>
          <w:lang w:val="bs-Latn-BA"/>
        </w:rPr>
        <w:t>)</w:t>
      </w:r>
    </w:p>
    <w:p w14:paraId="0A014D4D" w14:textId="77777777" w:rsidR="00E94ADE" w:rsidRDefault="00CC5052">
      <w:pPr>
        <w:pStyle w:val="ListParagraph1"/>
        <w:numPr>
          <w:ilvl w:val="0"/>
          <w:numId w:val="8"/>
        </w:numPr>
        <w:spacing w:line="240" w:lineRule="auto"/>
        <w:jc w:val="both"/>
        <w:rPr>
          <w:lang w:val="bs-Latn-BA"/>
        </w:rPr>
      </w:pPr>
      <w:r>
        <w:rPr>
          <w:lang w:val="bs-Latn-BA"/>
        </w:rPr>
        <w:t>Profili (</w:t>
      </w:r>
      <w:r>
        <w:rPr>
          <w:i/>
          <w:lang w:val="bs-Latn-BA"/>
        </w:rPr>
        <w:t>Profiles</w:t>
      </w:r>
      <w:r>
        <w:rPr>
          <w:lang w:val="bs-Latn-BA"/>
        </w:rPr>
        <w:t>)</w:t>
      </w:r>
    </w:p>
    <w:p w14:paraId="6EFF33AC" w14:textId="77777777" w:rsidR="00E94ADE" w:rsidRDefault="00E94ADE">
      <w:pPr>
        <w:spacing w:line="240" w:lineRule="auto"/>
        <w:jc w:val="both"/>
        <w:rPr>
          <w:lang w:val="bs-Latn-BA"/>
        </w:rPr>
      </w:pPr>
    </w:p>
    <w:p w14:paraId="4F6E503C" w14:textId="77777777" w:rsidR="00E94ADE" w:rsidRDefault="00E94ADE">
      <w:pPr>
        <w:spacing w:line="240" w:lineRule="auto"/>
        <w:jc w:val="both"/>
        <w:rPr>
          <w:lang w:val="bs-Latn-BA"/>
        </w:rPr>
      </w:pPr>
    </w:p>
    <w:p w14:paraId="5608E649" w14:textId="77777777" w:rsidR="00E94ADE" w:rsidRDefault="00CC5052">
      <w:pPr>
        <w:pStyle w:val="Heading3"/>
        <w:spacing w:line="240" w:lineRule="auto"/>
        <w:jc w:val="both"/>
        <w:rPr>
          <w:lang w:val="bs-Latn-BA"/>
        </w:rPr>
      </w:pPr>
      <w:bookmarkStart w:id="113" w:name="_Toc511154425"/>
      <w:r>
        <w:rPr>
          <w:lang w:val="bs-Latn-BA"/>
        </w:rPr>
        <w:t>Tvrdnje (Assertions)</w:t>
      </w:r>
      <w:bookmarkEnd w:id="113"/>
    </w:p>
    <w:p w14:paraId="2E776C37" w14:textId="77777777" w:rsidR="00E94ADE" w:rsidRDefault="00E94ADE">
      <w:pPr>
        <w:spacing w:line="240" w:lineRule="auto"/>
        <w:jc w:val="both"/>
        <w:rPr>
          <w:lang w:val="bs-Latn-BA"/>
        </w:rPr>
      </w:pPr>
    </w:p>
    <w:p w14:paraId="367F50D3" w14:textId="77777777" w:rsidR="00E94ADE" w:rsidRDefault="00CC5052">
      <w:pPr>
        <w:spacing w:line="240" w:lineRule="auto"/>
        <w:ind w:firstLine="720"/>
        <w:jc w:val="both"/>
        <w:rPr>
          <w:lang w:val="bs-Latn-BA"/>
        </w:rPr>
      </w:pPr>
      <w:r>
        <w:rPr>
          <w:lang w:val="bs-Latn-BA"/>
        </w:rPr>
        <w:t>SAML tvrdnja predstavlja skup sigurnosnih informacija dobijenih od strane provajdera identiteta.  Primjer koji prikazuje strukturu SAML tvrdnje:</w:t>
      </w:r>
    </w:p>
    <w:p w14:paraId="4D4C7622" w14:textId="77777777" w:rsidR="00E94ADE" w:rsidRDefault="00E94ADE">
      <w:pPr>
        <w:spacing w:line="240" w:lineRule="auto"/>
        <w:ind w:firstLine="720"/>
        <w:jc w:val="both"/>
        <w:rPr>
          <w:lang w:val="bs-Latn-BA"/>
        </w:rPr>
      </w:pPr>
    </w:p>
    <w:p w14:paraId="095CDB22" w14:textId="77777777" w:rsidR="00E94ADE" w:rsidRDefault="00CC5052">
      <w:pPr>
        <w:spacing w:line="240" w:lineRule="auto"/>
        <w:jc w:val="both"/>
        <w:rPr>
          <w:lang w:val="bs-Latn-BA"/>
        </w:rPr>
      </w:pPr>
      <w:r>
        <w:rPr>
          <w:noProof/>
        </w:rPr>
        <mc:AlternateContent>
          <mc:Choice Requires="wps">
            <w:drawing>
              <wp:inline distT="0" distB="0" distL="0" distR="0" wp14:anchorId="03C2BAD8" wp14:editId="60869B40">
                <wp:extent cx="5924550" cy="1771650"/>
                <wp:effectExtent l="0" t="0" r="19050" b="1905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771650"/>
                        </a:xfrm>
                        <a:prstGeom prst="rect">
                          <a:avLst/>
                        </a:prstGeom>
                        <a:solidFill>
                          <a:schemeClr val="accent1">
                            <a:lumMod val="20000"/>
                            <a:lumOff val="80000"/>
                          </a:schemeClr>
                        </a:solidFill>
                        <a:ln w="9525">
                          <a:solidFill>
                            <a:schemeClr val="tx2">
                              <a:lumMod val="40000"/>
                              <a:lumOff val="60000"/>
                            </a:schemeClr>
                          </a:solidFill>
                          <a:miter lim="800000"/>
                        </a:ln>
                      </wps:spPr>
                      <wps:txbx>
                        <w:txbxContent>
                          <w:p w14:paraId="28B81782" w14:textId="77777777" w:rsidR="00CC5052" w:rsidRDefault="00CC5052">
                            <w:pPr>
                              <w:rPr>
                                <w:rFonts w:ascii="Courier New" w:hAnsi="Courier New" w:cs="Courier New"/>
                                <w:sz w:val="22"/>
                                <w:lang w:val="sr-Latn-BA"/>
                              </w:rPr>
                            </w:pPr>
                            <w:r>
                              <w:rPr>
                                <w:rFonts w:ascii="Courier New" w:hAnsi="Courier New" w:cs="Courier New"/>
                                <w:sz w:val="22"/>
                                <w:lang w:val="sr-Latn-BA"/>
                              </w:rPr>
                              <w:t>&lt;saml:Assertion ...&gt;</w:t>
                            </w:r>
                          </w:p>
                          <w:p w14:paraId="396AAB45" w14:textId="77777777" w:rsidR="00CC5052" w:rsidRDefault="00CC5052">
                            <w:pPr>
                              <w:rPr>
                                <w:rFonts w:ascii="Courier New" w:hAnsi="Courier New" w:cs="Courier New"/>
                                <w:sz w:val="22"/>
                                <w:lang w:val="sr-Latn-BA"/>
                              </w:rPr>
                            </w:pPr>
                            <w:r>
                              <w:rPr>
                                <w:rFonts w:ascii="Courier New" w:hAnsi="Courier New" w:cs="Courier New"/>
                                <w:sz w:val="22"/>
                                <w:lang w:val="sr-Latn-BA"/>
                              </w:rPr>
                              <w:t xml:space="preserve">   &lt;saml:Issuer&gt;...&lt;/saml:Issuer&gt;</w:t>
                            </w:r>
                          </w:p>
                          <w:p w14:paraId="4C395620" w14:textId="77777777" w:rsidR="00CC5052" w:rsidRDefault="00CC5052">
                            <w:pPr>
                              <w:rPr>
                                <w:rFonts w:ascii="Courier New" w:hAnsi="Courier New" w:cs="Courier New"/>
                                <w:sz w:val="22"/>
                                <w:lang w:val="sr-Latn-BA"/>
                              </w:rPr>
                            </w:pPr>
                            <w:r>
                              <w:rPr>
                                <w:rFonts w:ascii="Courier New" w:hAnsi="Courier New" w:cs="Courier New"/>
                                <w:sz w:val="22"/>
                                <w:lang w:val="sr-Latn-BA"/>
                              </w:rPr>
                              <w:t xml:space="preserve">   &lt;saml:Subject&gt;...&lt;/saml:Subject&gt;</w:t>
                            </w:r>
                          </w:p>
                          <w:p w14:paraId="4EA9DE38" w14:textId="77777777" w:rsidR="00CC5052" w:rsidRDefault="00CC5052">
                            <w:pPr>
                              <w:rPr>
                                <w:rFonts w:ascii="Courier New" w:hAnsi="Courier New" w:cs="Courier New"/>
                                <w:sz w:val="22"/>
                                <w:lang w:val="sr-Latn-BA"/>
                              </w:rPr>
                            </w:pPr>
                            <w:r>
                              <w:rPr>
                                <w:rFonts w:ascii="Courier New" w:hAnsi="Courier New" w:cs="Courier New"/>
                                <w:sz w:val="22"/>
                                <w:lang w:val="sr-Latn-BA"/>
                              </w:rPr>
                              <w:t xml:space="preserve">   &lt;saml:Conditions&gt;...&lt;/saml:Conditions&gt;</w:t>
                            </w:r>
                          </w:p>
                          <w:p w14:paraId="65BEE6F4" w14:textId="77777777" w:rsidR="00CC5052" w:rsidRDefault="00CC5052">
                            <w:pPr>
                              <w:rPr>
                                <w:rFonts w:ascii="Courier New" w:hAnsi="Courier New" w:cs="Courier New"/>
                                <w:sz w:val="22"/>
                                <w:lang w:val="sr-Latn-BA"/>
                              </w:rPr>
                            </w:pPr>
                            <w:r>
                              <w:rPr>
                                <w:rFonts w:ascii="Courier New" w:hAnsi="Courier New" w:cs="Courier New"/>
                                <w:sz w:val="22"/>
                                <w:lang w:val="sr-Latn-BA"/>
                              </w:rPr>
                              <w:t xml:space="preserve">   &lt;saml:AuthnStatement&gt;...&lt;/saml:AuthnStatement&gt;</w:t>
                            </w:r>
                          </w:p>
                          <w:p w14:paraId="67AF0BF5" w14:textId="77777777" w:rsidR="00CC5052" w:rsidRDefault="00CC5052">
                            <w:pPr>
                              <w:rPr>
                                <w:rFonts w:ascii="Courier New" w:hAnsi="Courier New" w:cs="Courier New"/>
                                <w:sz w:val="22"/>
                                <w:lang w:val="sr-Latn-BA"/>
                              </w:rPr>
                            </w:pPr>
                            <w:r>
                              <w:rPr>
                                <w:rFonts w:ascii="Courier New" w:hAnsi="Courier New" w:cs="Courier New"/>
                                <w:sz w:val="22"/>
                                <w:lang w:val="sr-Latn-BA"/>
                              </w:rPr>
                              <w:t xml:space="preserve">   &lt;saml:AttributeStatement&gt;...&lt;/saml:AttributeStatement&gt;</w:t>
                            </w:r>
                          </w:p>
                          <w:p w14:paraId="416AB6BB" w14:textId="77777777" w:rsidR="00CC5052" w:rsidRDefault="00CC5052">
                            <w:pPr>
                              <w:pStyle w:val="HTMLPreformatted"/>
                              <w:rPr>
                                <w:sz w:val="22"/>
                              </w:rPr>
                            </w:pPr>
                            <w:r>
                              <w:rPr>
                                <w:sz w:val="22"/>
                              </w:rPr>
                              <w:t xml:space="preserve">   &lt;saml:</w:t>
                            </w:r>
                            <w:r>
                              <w:rPr>
                                <w:color w:val="000000"/>
                              </w:rPr>
                              <w:t>AuthorizationDecisionStatement</w:t>
                            </w:r>
                            <w:r>
                              <w:rPr>
                                <w:sz w:val="22"/>
                              </w:rPr>
                              <w:t>&gt;...</w:t>
                            </w:r>
                          </w:p>
                          <w:p w14:paraId="35F10005" w14:textId="77777777" w:rsidR="00CC5052" w:rsidRDefault="00CC5052">
                            <w:pPr>
                              <w:pStyle w:val="HTMLPreformatted"/>
                              <w:rPr>
                                <w:color w:val="000000"/>
                              </w:rPr>
                            </w:pPr>
                            <w:r>
                              <w:rPr>
                                <w:sz w:val="22"/>
                              </w:rPr>
                              <w:t xml:space="preserve">   &lt;/saml:</w:t>
                            </w:r>
                            <w:r>
                              <w:rPr>
                                <w:color w:val="000000"/>
                              </w:rPr>
                              <w:t>AuthorizationDecisionStatement</w:t>
                            </w:r>
                            <w:r>
                              <w:rPr>
                                <w:sz w:val="22"/>
                              </w:rPr>
                              <w:t>&gt;</w:t>
                            </w:r>
                          </w:p>
                          <w:p w14:paraId="799AA2B8" w14:textId="77777777" w:rsidR="00CC5052" w:rsidRDefault="00CC5052">
                            <w:pPr>
                              <w:rPr>
                                <w:rFonts w:ascii="Courier New" w:hAnsi="Courier New" w:cs="Courier New"/>
                                <w:sz w:val="22"/>
                                <w:lang w:val="sr-Latn-BA"/>
                              </w:rPr>
                            </w:pPr>
                            <w:r>
                              <w:rPr>
                                <w:rFonts w:ascii="Courier New" w:hAnsi="Courier New" w:cs="Courier New"/>
                                <w:sz w:val="22"/>
                                <w:lang w:val="sr-Latn-BA"/>
                              </w:rPr>
                              <w:t>&lt;/saml:Assertion&gt;</w:t>
                            </w:r>
                          </w:p>
                          <w:p w14:paraId="3C61640E" w14:textId="77777777" w:rsidR="00CC5052" w:rsidRDefault="00CC5052">
                            <w:pPr>
                              <w:rPr>
                                <w:rFonts w:ascii="Courier New" w:hAnsi="Courier New" w:cs="Courier New"/>
                                <w:sz w:val="22"/>
                                <w:lang w:val="sr-Latn-BA"/>
                              </w:rPr>
                            </w:pPr>
                          </w:p>
                        </w:txbxContent>
                      </wps:txbx>
                      <wps:bodyPr rot="0" vert="horz" wrap="square" lIns="91440" tIns="45720" rIns="91440" bIns="45720" anchor="t" anchorCtr="0">
                        <a:noAutofit/>
                      </wps:bodyPr>
                    </wps:wsp>
                  </a:graphicData>
                </a:graphic>
              </wp:inline>
            </w:drawing>
          </mc:Choice>
          <mc:Fallback>
            <w:pict>
              <v:shape w14:anchorId="03C2BAD8" id="Text Box 2" o:spid="_x0000_s1150" type="#_x0000_t202" style="width:466.5pt;height: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" fillcolor="#dbe5f1 [660]" strokecolor="#8db3e2 [1311]">
                <v:textbox>
                  <w:txbxContent>
                    <w:p w14:paraId="28B81782" w14:textId="77777777" w:rsidR="00CC5052" w:rsidRDefault="00CC5052">
                      <w:pPr>
                        <w:rPr>
                          <w:rFonts w:ascii="Courier New" w:hAnsi="Courier New" w:cs="Courier New"/>
                          <w:sz w:val="22"/>
                          <w:lang w:val="sr-Latn-BA"/>
                        </w:rPr>
                      </w:pPr>
                      <w:r>
                        <w:rPr>
                          <w:rFonts w:ascii="Courier New" w:hAnsi="Courier New" w:cs="Courier New"/>
                          <w:sz w:val="22"/>
                          <w:lang w:val="sr-Latn-BA"/>
                        </w:rPr>
                        <w:t>&lt;saml:Assertion ...&gt;</w:t>
                      </w:r>
                    </w:p>
                    <w:p w14:paraId="396AAB45" w14:textId="77777777" w:rsidR="00CC5052" w:rsidRDefault="00CC5052">
                      <w:pPr>
                        <w:rPr>
                          <w:rFonts w:ascii="Courier New" w:hAnsi="Courier New" w:cs="Courier New"/>
                          <w:sz w:val="22"/>
                          <w:lang w:val="sr-Latn-BA"/>
                        </w:rPr>
                      </w:pPr>
                      <w:r>
                        <w:rPr>
                          <w:rFonts w:ascii="Courier New" w:hAnsi="Courier New" w:cs="Courier New"/>
                          <w:sz w:val="22"/>
                          <w:lang w:val="sr-Latn-BA"/>
                        </w:rPr>
                        <w:t xml:space="preserve">   &lt;saml:Issuer&gt;...&lt;/saml:Issuer&gt;</w:t>
                      </w:r>
                    </w:p>
                    <w:p w14:paraId="4C395620" w14:textId="77777777" w:rsidR="00CC5052" w:rsidRDefault="00CC5052">
                      <w:pPr>
                        <w:rPr>
                          <w:rFonts w:ascii="Courier New" w:hAnsi="Courier New" w:cs="Courier New"/>
                          <w:sz w:val="22"/>
                          <w:lang w:val="sr-Latn-BA"/>
                        </w:rPr>
                      </w:pPr>
                      <w:r>
                        <w:rPr>
                          <w:rFonts w:ascii="Courier New" w:hAnsi="Courier New" w:cs="Courier New"/>
                          <w:sz w:val="22"/>
                          <w:lang w:val="sr-Latn-BA"/>
                        </w:rPr>
                        <w:t xml:space="preserve">   &lt;saml:Subject&gt;...&lt;/saml:Subject&gt;</w:t>
                      </w:r>
                    </w:p>
                    <w:p w14:paraId="4EA9DE38" w14:textId="77777777" w:rsidR="00CC5052" w:rsidRDefault="00CC5052">
                      <w:pPr>
                        <w:rPr>
                          <w:rFonts w:ascii="Courier New" w:hAnsi="Courier New" w:cs="Courier New"/>
                          <w:sz w:val="22"/>
                          <w:lang w:val="sr-Latn-BA"/>
                        </w:rPr>
                      </w:pPr>
                      <w:r>
                        <w:rPr>
                          <w:rFonts w:ascii="Courier New" w:hAnsi="Courier New" w:cs="Courier New"/>
                          <w:sz w:val="22"/>
                          <w:lang w:val="sr-Latn-BA"/>
                        </w:rPr>
                        <w:t xml:space="preserve">   &lt;saml:Conditions&gt;...&lt;/saml:Conditions&gt;</w:t>
                      </w:r>
                    </w:p>
                    <w:p w14:paraId="65BEE6F4" w14:textId="77777777" w:rsidR="00CC5052" w:rsidRDefault="00CC5052">
                      <w:pPr>
                        <w:rPr>
                          <w:rFonts w:ascii="Courier New" w:hAnsi="Courier New" w:cs="Courier New"/>
                          <w:sz w:val="22"/>
                          <w:lang w:val="sr-Latn-BA"/>
                        </w:rPr>
                      </w:pPr>
                      <w:r>
                        <w:rPr>
                          <w:rFonts w:ascii="Courier New" w:hAnsi="Courier New" w:cs="Courier New"/>
                          <w:sz w:val="22"/>
                          <w:lang w:val="sr-Latn-BA"/>
                        </w:rPr>
                        <w:t xml:space="preserve">   &lt;saml:AuthnStatement&gt;...&lt;/saml:AuthnStatement&gt;</w:t>
                      </w:r>
                    </w:p>
                    <w:p w14:paraId="67AF0BF5" w14:textId="77777777" w:rsidR="00CC5052" w:rsidRDefault="00CC5052">
                      <w:pPr>
                        <w:rPr>
                          <w:rFonts w:ascii="Courier New" w:hAnsi="Courier New" w:cs="Courier New"/>
                          <w:sz w:val="22"/>
                          <w:lang w:val="sr-Latn-BA"/>
                        </w:rPr>
                      </w:pPr>
                      <w:r>
                        <w:rPr>
                          <w:rFonts w:ascii="Courier New" w:hAnsi="Courier New" w:cs="Courier New"/>
                          <w:sz w:val="22"/>
                          <w:lang w:val="sr-Latn-BA"/>
                        </w:rPr>
                        <w:t xml:space="preserve">   &lt;saml:AttributeStatement&gt;...&lt;/saml:AttributeStatement&gt;</w:t>
                      </w:r>
                    </w:p>
                    <w:p w14:paraId="416AB6BB" w14:textId="77777777" w:rsidR="00CC5052" w:rsidRDefault="00CC5052">
                      <w:pPr>
                        <w:pStyle w:val="HTMLPreformatted"/>
                        <w:rPr>
                          <w:sz w:val="22"/>
                        </w:rPr>
                      </w:pPr>
                      <w:r>
                        <w:rPr>
                          <w:sz w:val="22"/>
                        </w:rPr>
                        <w:t xml:space="preserve">   &lt;saml:</w:t>
                      </w:r>
                      <w:r>
                        <w:rPr>
                          <w:color w:val="000000"/>
                        </w:rPr>
                        <w:t>AuthorizationDecisionStatement</w:t>
                      </w:r>
                      <w:r>
                        <w:rPr>
                          <w:sz w:val="22"/>
                        </w:rPr>
                        <w:t>&gt;...</w:t>
                      </w:r>
                    </w:p>
                    <w:p w14:paraId="35F10005" w14:textId="77777777" w:rsidR="00CC5052" w:rsidRDefault="00CC5052">
                      <w:pPr>
                        <w:pStyle w:val="HTMLPreformatted"/>
                        <w:rPr>
                          <w:color w:val="000000"/>
                        </w:rPr>
                      </w:pPr>
                      <w:r>
                        <w:rPr>
                          <w:sz w:val="22"/>
                        </w:rPr>
                        <w:t xml:space="preserve">   &lt;/saml:</w:t>
                      </w:r>
                      <w:r>
                        <w:rPr>
                          <w:color w:val="000000"/>
                        </w:rPr>
                        <w:t>AuthorizationDecisionStatement</w:t>
                      </w:r>
                      <w:r>
                        <w:rPr>
                          <w:sz w:val="22"/>
                        </w:rPr>
                        <w:t>&gt;</w:t>
                      </w:r>
                    </w:p>
                    <w:p w14:paraId="799AA2B8" w14:textId="77777777" w:rsidR="00CC5052" w:rsidRDefault="00CC5052">
                      <w:pPr>
                        <w:rPr>
                          <w:rFonts w:ascii="Courier New" w:hAnsi="Courier New" w:cs="Courier New"/>
                          <w:sz w:val="22"/>
                          <w:lang w:val="sr-Latn-BA"/>
                        </w:rPr>
                      </w:pPr>
                      <w:r>
                        <w:rPr>
                          <w:rFonts w:ascii="Courier New" w:hAnsi="Courier New" w:cs="Courier New"/>
                          <w:sz w:val="22"/>
                          <w:lang w:val="sr-Latn-BA"/>
                        </w:rPr>
                        <w:t>&lt;/saml:Assertion&gt;</w:t>
                      </w:r>
                    </w:p>
                    <w:p w14:paraId="3C61640E" w14:textId="77777777" w:rsidR="00CC5052" w:rsidRDefault="00CC5052">
                      <w:pPr>
                        <w:rPr>
                          <w:rFonts w:ascii="Courier New" w:hAnsi="Courier New" w:cs="Courier New"/>
                          <w:sz w:val="22"/>
                          <w:lang w:val="sr-Latn-BA"/>
                        </w:rPr>
                      </w:pPr>
                    </w:p>
                  </w:txbxContent>
                </v:textbox>
                <w10:anchorlock/>
              </v:shape>
            </w:pict>
          </mc:Fallback>
        </mc:AlternateContent>
      </w:r>
    </w:p>
    <w:p w14:paraId="4A4F6697" w14:textId="77777777" w:rsidR="00E94ADE" w:rsidRDefault="00E94ADE">
      <w:pPr>
        <w:spacing w:line="240" w:lineRule="auto"/>
        <w:jc w:val="both"/>
        <w:rPr>
          <w:lang w:val="bs-Latn-BA"/>
        </w:rPr>
      </w:pPr>
    </w:p>
    <w:p w14:paraId="631F9462" w14:textId="77777777" w:rsidR="00E94ADE" w:rsidRDefault="00CC5052">
      <w:pPr>
        <w:spacing w:line="240" w:lineRule="auto"/>
        <w:ind w:firstLine="360"/>
        <w:jc w:val="both"/>
        <w:rPr>
          <w:lang w:val="bs-Latn-BA"/>
        </w:rPr>
      </w:pPr>
      <w:r>
        <w:rPr>
          <w:lang w:val="bs-Latn-BA"/>
        </w:rPr>
        <w:t>SAML tvrdnje se obično prenose od strane provajdera identiteta prema servis provajderu. Tvrdnje sadrže izjave (</w:t>
      </w:r>
      <w:r>
        <w:rPr>
          <w:i/>
          <w:lang w:val="bs-Latn-BA"/>
        </w:rPr>
        <w:t>statements</w:t>
      </w:r>
      <w:r>
        <w:rPr>
          <w:lang w:val="bs-Latn-BA"/>
        </w:rPr>
        <w:t>) koje servis provajder koristi kako bi donio odluku o pravima pristupa korisnika, nakon što on uputi zahtjev za pristup određenom resursu ili usluzi. Postoje tri vrste izjava koje SAML prenosi:</w:t>
      </w:r>
    </w:p>
    <w:p w14:paraId="4D8C5229" w14:textId="77777777" w:rsidR="00E94ADE" w:rsidRDefault="00E94ADE">
      <w:pPr>
        <w:spacing w:line="240" w:lineRule="auto"/>
        <w:jc w:val="both"/>
        <w:rPr>
          <w:lang w:val="bs-Latn-BA"/>
        </w:rPr>
      </w:pPr>
    </w:p>
    <w:p w14:paraId="1B38D194" w14:textId="77777777" w:rsidR="00E94ADE" w:rsidRDefault="00CC5052">
      <w:pPr>
        <w:pStyle w:val="ListParagraph1"/>
        <w:numPr>
          <w:ilvl w:val="0"/>
          <w:numId w:val="9"/>
        </w:numPr>
        <w:spacing w:line="240" w:lineRule="auto"/>
        <w:jc w:val="both"/>
        <w:rPr>
          <w:lang w:val="bs-Latn-BA"/>
        </w:rPr>
      </w:pPr>
      <w:r>
        <w:rPr>
          <w:b/>
          <w:lang w:val="bs-Latn-BA"/>
        </w:rPr>
        <w:lastRenderedPageBreak/>
        <w:t>Autentikacione izjave (</w:t>
      </w:r>
      <w:r>
        <w:rPr>
          <w:b/>
          <w:i/>
          <w:lang w:val="bs-Latn-BA"/>
        </w:rPr>
        <w:t>Authentication statements</w:t>
      </w:r>
      <w:r>
        <w:rPr>
          <w:b/>
          <w:lang w:val="bs-Latn-BA"/>
        </w:rPr>
        <w:t>)</w:t>
      </w:r>
      <w:r>
        <w:rPr>
          <w:lang w:val="bs-Latn-BA"/>
        </w:rPr>
        <w:t xml:space="preserve"> – govore servis provajderu da se korisnik autentikovao na strani provajdera identiteta u određeno vrijeme i upotrebom određene metode za autentikaciju</w:t>
      </w:r>
    </w:p>
    <w:p w14:paraId="6DCCD6B5" w14:textId="77777777" w:rsidR="00E94ADE" w:rsidRDefault="00CC5052">
      <w:pPr>
        <w:pStyle w:val="ListParagraph1"/>
        <w:numPr>
          <w:ilvl w:val="0"/>
          <w:numId w:val="9"/>
        </w:numPr>
        <w:spacing w:line="240" w:lineRule="auto"/>
        <w:jc w:val="both"/>
        <w:rPr>
          <w:b/>
          <w:lang w:val="bs-Latn-BA"/>
        </w:rPr>
      </w:pPr>
      <w:r>
        <w:rPr>
          <w:b/>
          <w:lang w:val="bs-Latn-BA"/>
        </w:rPr>
        <w:t>Atributske izjave (</w:t>
      </w:r>
      <w:r>
        <w:rPr>
          <w:b/>
          <w:i/>
          <w:lang w:val="bs-Latn-BA"/>
        </w:rPr>
        <w:t>Attribute statements</w:t>
      </w:r>
      <w:r>
        <w:rPr>
          <w:b/>
          <w:lang w:val="bs-Latn-BA"/>
        </w:rPr>
        <w:t xml:space="preserve">) – </w:t>
      </w:r>
      <w:r>
        <w:rPr>
          <w:lang w:val="bs-Latn-BA"/>
        </w:rPr>
        <w:t xml:space="preserve">govore koji specifični atributi su vezani za subjekat odnosno korisnika. Atribut predstavlja jednostavan par podataka, predstavljen u  obliku „naziv-vrijednost“. Strana koja konzumira te poruke koristi atribute kako bi donijela odluke o dozvolama i pravima pristupa. </w:t>
      </w:r>
    </w:p>
    <w:p w14:paraId="6655C394" w14:textId="77777777" w:rsidR="00E94ADE" w:rsidRDefault="00CC5052">
      <w:pPr>
        <w:pStyle w:val="ListParagraph1"/>
        <w:numPr>
          <w:ilvl w:val="0"/>
          <w:numId w:val="9"/>
        </w:numPr>
        <w:spacing w:line="240" w:lineRule="auto"/>
        <w:jc w:val="both"/>
        <w:rPr>
          <w:b/>
          <w:lang w:val="bs-Latn-BA"/>
        </w:rPr>
      </w:pPr>
      <w:r>
        <w:rPr>
          <w:b/>
          <w:lang w:val="bs-Latn-BA"/>
        </w:rPr>
        <w:t>Autorizacione odluke (</w:t>
      </w:r>
      <w:r>
        <w:rPr>
          <w:b/>
          <w:i/>
          <w:lang w:val="bs-Latn-BA"/>
        </w:rPr>
        <w:t>Authorization decision statements</w:t>
      </w:r>
      <w:r>
        <w:rPr>
          <w:b/>
          <w:lang w:val="bs-Latn-BA"/>
        </w:rPr>
        <w:t xml:space="preserve">) – </w:t>
      </w:r>
      <w:r>
        <w:rPr>
          <w:lang w:val="bs-Latn-BA"/>
        </w:rPr>
        <w:t xml:space="preserve">govore da li korisnik ima dozvolu da izvrši određenu akciju nad resursom. Izražavanje autorizacionih odluka je nešto gdje je SAML sa namjerom ograničen. Za naprednije slučajeve upotrebe preporučuje se korištenje XACML-a, detaljnije obrađenog u glavi 7. </w:t>
      </w:r>
      <w:r>
        <w:rPr>
          <w:vertAlign w:val="superscript"/>
          <w:lang w:val="bs-Latn-BA"/>
        </w:rPr>
        <w:t>[8]</w:t>
      </w:r>
    </w:p>
    <w:p w14:paraId="033CFF47" w14:textId="77777777" w:rsidR="00E94ADE" w:rsidRDefault="00E94ADE">
      <w:pPr>
        <w:spacing w:line="240" w:lineRule="auto"/>
        <w:jc w:val="both"/>
        <w:rPr>
          <w:lang w:val="bs-Latn-BA"/>
        </w:rPr>
      </w:pPr>
    </w:p>
    <w:p w14:paraId="5619F998" w14:textId="77777777" w:rsidR="00E94ADE" w:rsidRDefault="00E94ADE">
      <w:pPr>
        <w:spacing w:line="240" w:lineRule="auto"/>
        <w:jc w:val="both"/>
        <w:rPr>
          <w:lang w:val="bs-Latn-BA"/>
        </w:rPr>
      </w:pPr>
    </w:p>
    <w:p w14:paraId="3D891BE8" w14:textId="77777777" w:rsidR="00E94ADE" w:rsidRDefault="00CC5052">
      <w:pPr>
        <w:pStyle w:val="Heading3"/>
        <w:spacing w:line="240" w:lineRule="auto"/>
        <w:jc w:val="both"/>
        <w:rPr>
          <w:lang w:val="bs-Latn-BA"/>
        </w:rPr>
      </w:pPr>
      <w:bookmarkStart w:id="114" w:name="_Toc511154426"/>
      <w:r>
        <w:rPr>
          <w:lang w:val="bs-Latn-BA"/>
        </w:rPr>
        <w:t>Protokoli (Protocols)</w:t>
      </w:r>
      <w:bookmarkEnd w:id="114"/>
    </w:p>
    <w:p w14:paraId="50005C09" w14:textId="77777777" w:rsidR="00E94ADE" w:rsidRDefault="00E94ADE">
      <w:pPr>
        <w:spacing w:line="240" w:lineRule="auto"/>
        <w:jc w:val="both"/>
        <w:rPr>
          <w:lang w:val="bs-Latn-BA"/>
        </w:rPr>
      </w:pPr>
    </w:p>
    <w:p w14:paraId="38D7AD6C" w14:textId="77777777" w:rsidR="00E94ADE" w:rsidRDefault="00CC5052">
      <w:pPr>
        <w:spacing w:line="240" w:lineRule="auto"/>
        <w:ind w:firstLine="720"/>
        <w:jc w:val="both"/>
        <w:rPr>
          <w:lang w:val="bs-Latn-BA"/>
        </w:rPr>
      </w:pPr>
      <w:r>
        <w:rPr>
          <w:lang w:val="bs-Latn-BA"/>
        </w:rPr>
        <w:t xml:space="preserve">SAML protokol opisuje način na koji se određeni SAML elementi (uključujući i tvrdnje) pakuju unutar SAML zahtjeva i odgovora, i definiše pravila kojih se učesnici u SAML komunikaciji moraju pridržavati prilikom kreiranja ili konzumiranja istih. Najvećim dijelom, SAML protokol je jednostavan protokol koji se zasniva na slanju zahtjeva i primanju odgovora. </w:t>
      </w:r>
    </w:p>
    <w:p w14:paraId="4524CE24" w14:textId="77777777" w:rsidR="00E94ADE" w:rsidRDefault="00E94ADE">
      <w:pPr>
        <w:spacing w:line="240" w:lineRule="auto"/>
        <w:jc w:val="both"/>
        <w:rPr>
          <w:lang w:val="bs-Latn-BA"/>
        </w:rPr>
      </w:pPr>
    </w:p>
    <w:p w14:paraId="300526FA" w14:textId="77777777" w:rsidR="00E94ADE" w:rsidRDefault="00CC5052">
      <w:pPr>
        <w:spacing w:line="240" w:lineRule="auto"/>
        <w:ind w:firstLine="360"/>
        <w:jc w:val="both"/>
        <w:rPr>
          <w:lang w:val="bs-Latn-BA"/>
        </w:rPr>
      </w:pPr>
      <w:r>
        <w:rPr>
          <w:lang w:val="bs-Latn-BA"/>
        </w:rPr>
        <w:t>Najbitniji tip zahtjeva SAML protokola se naziva upit (</w:t>
      </w:r>
      <w:r>
        <w:rPr>
          <w:i/>
          <w:lang w:val="bs-Latn-BA"/>
        </w:rPr>
        <w:t>query</w:t>
      </w:r>
      <w:r>
        <w:rPr>
          <w:lang w:val="bs-Latn-BA"/>
        </w:rPr>
        <w:t xml:space="preserve">). Servis provajder upit šalje direktno provajderu identiteta putem </w:t>
      </w:r>
      <w:commentRangeStart w:id="115"/>
      <w:r>
        <w:rPr>
          <w:lang w:val="bs-Latn-BA"/>
        </w:rPr>
        <w:t>sigurnog kanala</w:t>
      </w:r>
      <w:commentRangeEnd w:id="115"/>
      <w:r w:rsidR="00666E3D">
        <w:rPr>
          <w:rStyle w:val="CommentReference"/>
        </w:rPr>
        <w:commentReference w:id="115"/>
      </w:r>
      <w:r>
        <w:rPr>
          <w:lang w:val="bs-Latn-BA"/>
        </w:rPr>
        <w:t>. U skladu sa tri tipa izjava, postoje tri tipa SAML upita:</w:t>
      </w:r>
    </w:p>
    <w:p w14:paraId="50B50DE0" w14:textId="77777777" w:rsidR="00E94ADE" w:rsidRDefault="00E94ADE">
      <w:pPr>
        <w:spacing w:line="240" w:lineRule="auto"/>
        <w:jc w:val="both"/>
        <w:rPr>
          <w:lang w:val="bs-Latn-BA"/>
        </w:rPr>
      </w:pPr>
    </w:p>
    <w:p w14:paraId="4CE22809" w14:textId="77777777" w:rsidR="00E94ADE" w:rsidRDefault="00CC5052">
      <w:pPr>
        <w:pStyle w:val="ListParagraph1"/>
        <w:numPr>
          <w:ilvl w:val="0"/>
          <w:numId w:val="10"/>
        </w:numPr>
        <w:spacing w:line="240" w:lineRule="auto"/>
        <w:jc w:val="both"/>
        <w:rPr>
          <w:lang w:val="bs-Latn-BA"/>
        </w:rPr>
      </w:pPr>
      <w:r>
        <w:rPr>
          <w:lang w:val="bs-Latn-BA"/>
        </w:rPr>
        <w:t>Autentikacioni upit</w:t>
      </w:r>
    </w:p>
    <w:p w14:paraId="1B26BD0F" w14:textId="77777777" w:rsidR="00E94ADE" w:rsidRDefault="00CC5052">
      <w:pPr>
        <w:pStyle w:val="ListParagraph1"/>
        <w:numPr>
          <w:ilvl w:val="0"/>
          <w:numId w:val="10"/>
        </w:numPr>
        <w:spacing w:line="240" w:lineRule="auto"/>
        <w:jc w:val="both"/>
        <w:rPr>
          <w:lang w:val="bs-Latn-BA"/>
        </w:rPr>
      </w:pPr>
      <w:r>
        <w:rPr>
          <w:lang w:val="bs-Latn-BA"/>
        </w:rPr>
        <w:t>Atributski upit</w:t>
      </w:r>
    </w:p>
    <w:p w14:paraId="382FAF7B" w14:textId="77777777" w:rsidR="00E94ADE" w:rsidRDefault="00CC5052">
      <w:pPr>
        <w:pStyle w:val="ListParagraph1"/>
        <w:numPr>
          <w:ilvl w:val="0"/>
          <w:numId w:val="10"/>
        </w:numPr>
        <w:spacing w:line="240" w:lineRule="auto"/>
        <w:jc w:val="both"/>
        <w:rPr>
          <w:lang w:val="bs-Latn-BA"/>
        </w:rPr>
      </w:pPr>
      <w:r>
        <w:rPr>
          <w:lang w:val="bs-Latn-BA"/>
        </w:rPr>
        <w:t>Upit autorizacijske odluke</w:t>
      </w:r>
    </w:p>
    <w:p w14:paraId="186BE305" w14:textId="77777777" w:rsidR="00E94ADE" w:rsidRDefault="00E94ADE">
      <w:pPr>
        <w:spacing w:line="240" w:lineRule="auto"/>
        <w:jc w:val="both"/>
        <w:rPr>
          <w:lang w:val="bs-Latn-BA"/>
        </w:rPr>
      </w:pPr>
    </w:p>
    <w:p w14:paraId="7DF0E86A" w14:textId="77777777" w:rsidR="00E94ADE" w:rsidRDefault="00CC5052">
      <w:pPr>
        <w:spacing w:line="240" w:lineRule="auto"/>
        <w:ind w:firstLine="360"/>
        <w:jc w:val="both"/>
        <w:rPr>
          <w:lang w:val="bs-Latn-BA"/>
        </w:rPr>
      </w:pPr>
      <w:r>
        <w:rPr>
          <w:lang w:val="bs-Latn-BA"/>
        </w:rPr>
        <w:t xml:space="preserve">Među navedenim, atributski upit je </w:t>
      </w:r>
      <w:commentRangeStart w:id="116"/>
      <w:r>
        <w:rPr>
          <w:lang w:val="bs-Latn-BA"/>
        </w:rPr>
        <w:t>možda najvažniji</w:t>
      </w:r>
      <w:commentRangeEnd w:id="116"/>
      <w:r>
        <w:commentReference w:id="116"/>
      </w:r>
      <w:r>
        <w:rPr>
          <w:lang w:val="bs-Latn-BA"/>
        </w:rPr>
        <w:t xml:space="preserve">. Rezultat takvog upita je SAML odgovor koji sadrži tvrdnju koja se sastoji od gore navedenih atributskih izjava. </w:t>
      </w:r>
      <w:r>
        <w:rPr>
          <w:lang w:val="bs-Latn-BA"/>
          <w:rPrChange w:id="117" w:author="Ognjen Joldzic" w:date="2018-05-13T01:49:00Z">
            <w:rPr>
              <w:vertAlign w:val="superscript"/>
              <w:lang w:val="bs-Latn-BA"/>
            </w:rPr>
          </w:rPrChange>
        </w:rPr>
        <w:t>[8]</w:t>
      </w:r>
    </w:p>
    <w:p w14:paraId="1E113427" w14:textId="77777777" w:rsidR="00E94ADE" w:rsidRDefault="00E94ADE">
      <w:pPr>
        <w:spacing w:line="240" w:lineRule="auto"/>
        <w:jc w:val="both"/>
        <w:rPr>
          <w:lang w:val="bs-Latn-BA"/>
        </w:rPr>
      </w:pPr>
    </w:p>
    <w:p w14:paraId="150A8992" w14:textId="77777777" w:rsidR="00E94ADE" w:rsidRDefault="00E94ADE">
      <w:pPr>
        <w:spacing w:line="240" w:lineRule="auto"/>
        <w:jc w:val="both"/>
        <w:rPr>
          <w:lang w:val="bs-Latn-BA"/>
        </w:rPr>
      </w:pPr>
    </w:p>
    <w:p w14:paraId="504C71DE" w14:textId="77777777" w:rsidR="00E94ADE" w:rsidRDefault="00CC5052">
      <w:pPr>
        <w:pStyle w:val="Heading3"/>
        <w:spacing w:line="240" w:lineRule="auto"/>
        <w:jc w:val="both"/>
        <w:rPr>
          <w:lang w:val="bs-Latn-BA"/>
        </w:rPr>
      </w:pPr>
      <w:bookmarkStart w:id="118" w:name="_Toc511154427"/>
      <w:r>
        <w:rPr>
          <w:lang w:val="bs-Latn-BA"/>
        </w:rPr>
        <w:t>Povezivanja/uvezivanja (Bindings)</w:t>
      </w:r>
      <w:bookmarkEnd w:id="118"/>
    </w:p>
    <w:p w14:paraId="1FB92499" w14:textId="77777777" w:rsidR="00E94ADE" w:rsidRDefault="00E94ADE">
      <w:pPr>
        <w:spacing w:line="240" w:lineRule="auto"/>
        <w:jc w:val="both"/>
        <w:rPr>
          <w:lang w:val="bs-Latn-BA"/>
        </w:rPr>
      </w:pPr>
    </w:p>
    <w:p w14:paraId="1CBDB7FC" w14:textId="77777777" w:rsidR="00E94ADE" w:rsidRDefault="00CC5052">
      <w:pPr>
        <w:spacing w:line="240" w:lineRule="auto"/>
        <w:ind w:firstLine="720"/>
        <w:jc w:val="both"/>
        <w:rPr>
          <w:lang w:val="bs-Latn-BA"/>
        </w:rPr>
      </w:pPr>
      <w:r>
        <w:rPr>
          <w:lang w:val="bs-Latn-BA"/>
        </w:rPr>
        <w:t xml:space="preserve">SAML povezivanje je mapiranje SAML poruka u standardne formate poruka i komunikacione protokole. Npr., SAML SOAP povezivanje specifikuje na koji način se SAML poruka enkapsulira u SOAP poruku, koja je sama po sebi vezana za </w:t>
      </w:r>
      <w:commentRangeStart w:id="119"/>
      <w:r>
        <w:rPr>
          <w:lang w:val="bs-Latn-BA"/>
        </w:rPr>
        <w:t>HTTP poruku</w:t>
      </w:r>
      <w:commentRangeEnd w:id="119"/>
      <w:r w:rsidR="00666E3D">
        <w:rPr>
          <w:rStyle w:val="CommentReference"/>
        </w:rPr>
        <w:commentReference w:id="119"/>
      </w:r>
      <w:r>
        <w:rPr>
          <w:lang w:val="bs-Latn-BA"/>
        </w:rPr>
        <w:t>.</w:t>
      </w:r>
    </w:p>
    <w:p w14:paraId="3547ED14" w14:textId="77777777" w:rsidR="00E94ADE" w:rsidRDefault="00E94ADE">
      <w:pPr>
        <w:spacing w:line="240" w:lineRule="auto"/>
        <w:jc w:val="both"/>
        <w:rPr>
          <w:lang w:val="bs-Latn-BA"/>
        </w:rPr>
      </w:pPr>
    </w:p>
    <w:p w14:paraId="235EEA64" w14:textId="77777777" w:rsidR="00E94ADE" w:rsidRDefault="00CC5052">
      <w:pPr>
        <w:spacing w:line="240" w:lineRule="auto"/>
        <w:ind w:firstLine="360"/>
        <w:jc w:val="both"/>
        <w:rPr>
          <w:lang w:val="bs-Latn-BA"/>
        </w:rPr>
      </w:pPr>
      <w:r>
        <w:rPr>
          <w:lang w:val="bs-Latn-BA"/>
        </w:rPr>
        <w:t>SAML 1.1 definiše samo jedno povezivanje – SAML SOAP, dok SAML 2.0 sadrži potpuno novu specifikaciju povezivanja koja definiše sledeće standarde:</w:t>
      </w:r>
    </w:p>
    <w:p w14:paraId="0B52B4CE" w14:textId="77777777" w:rsidR="00E94ADE" w:rsidRDefault="00E94ADE">
      <w:pPr>
        <w:spacing w:line="240" w:lineRule="auto"/>
        <w:jc w:val="both"/>
        <w:rPr>
          <w:lang w:val="bs-Latn-BA"/>
        </w:rPr>
      </w:pPr>
    </w:p>
    <w:p w14:paraId="7EEEF855" w14:textId="77777777" w:rsidR="00E94ADE" w:rsidRDefault="00CC5052">
      <w:pPr>
        <w:numPr>
          <w:ilvl w:val="0"/>
          <w:numId w:val="11"/>
        </w:numPr>
        <w:spacing w:line="240" w:lineRule="auto"/>
        <w:jc w:val="both"/>
        <w:rPr>
          <w:i/>
          <w:lang w:val="bs-Latn-BA"/>
        </w:rPr>
      </w:pPr>
      <w:r>
        <w:rPr>
          <w:i/>
          <w:lang w:val="bs-Latn-BA"/>
        </w:rPr>
        <w:t>SAML SOAP Binding (based on SOAP 1.1)</w:t>
      </w:r>
      <w:ins w:id="120" w:author="Ognjen Joldzic" w:date="2018-05-13T01:52:00Z">
        <w:r>
          <w:rPr>
            <w:i/>
          </w:rPr>
          <w:t>,</w:t>
        </w:r>
      </w:ins>
    </w:p>
    <w:p w14:paraId="30B9C93E" w14:textId="77777777" w:rsidR="00E94ADE" w:rsidRDefault="00CC5052">
      <w:pPr>
        <w:numPr>
          <w:ilvl w:val="0"/>
          <w:numId w:val="11"/>
        </w:numPr>
        <w:spacing w:line="240" w:lineRule="auto"/>
        <w:jc w:val="both"/>
        <w:rPr>
          <w:i/>
          <w:lang w:val="bs-Latn-BA"/>
        </w:rPr>
      </w:pPr>
      <w:r>
        <w:rPr>
          <w:i/>
          <w:lang w:val="bs-Latn-BA"/>
        </w:rPr>
        <w:t>Reverse SOAP (PAOS) Binding</w:t>
      </w:r>
      <w:ins w:id="121" w:author="Ognjen Joldzic" w:date="2018-05-13T01:52:00Z">
        <w:r>
          <w:rPr>
            <w:i/>
          </w:rPr>
          <w:t>,</w:t>
        </w:r>
      </w:ins>
    </w:p>
    <w:p w14:paraId="626A2CCF" w14:textId="77777777" w:rsidR="00E94ADE" w:rsidRDefault="00CC5052">
      <w:pPr>
        <w:numPr>
          <w:ilvl w:val="0"/>
          <w:numId w:val="11"/>
        </w:numPr>
        <w:spacing w:line="240" w:lineRule="auto"/>
        <w:jc w:val="both"/>
        <w:rPr>
          <w:i/>
          <w:lang w:val="bs-Latn-BA"/>
        </w:rPr>
      </w:pPr>
      <w:r>
        <w:rPr>
          <w:i/>
          <w:lang w:val="bs-Latn-BA"/>
        </w:rPr>
        <w:t>HTTP Redirect (GET) Binding</w:t>
      </w:r>
      <w:ins w:id="122" w:author="Ognjen Joldzic" w:date="2018-05-13T01:52:00Z">
        <w:r>
          <w:rPr>
            <w:i/>
          </w:rPr>
          <w:t>,</w:t>
        </w:r>
      </w:ins>
    </w:p>
    <w:p w14:paraId="1E45E083" w14:textId="77777777" w:rsidR="00E94ADE" w:rsidRDefault="00CC5052">
      <w:pPr>
        <w:numPr>
          <w:ilvl w:val="0"/>
          <w:numId w:val="11"/>
        </w:numPr>
        <w:spacing w:line="240" w:lineRule="auto"/>
        <w:jc w:val="both"/>
        <w:rPr>
          <w:i/>
          <w:lang w:val="bs-Latn-BA"/>
        </w:rPr>
      </w:pPr>
      <w:r>
        <w:rPr>
          <w:i/>
          <w:lang w:val="bs-Latn-BA"/>
        </w:rPr>
        <w:t>HTTP POST Binding</w:t>
      </w:r>
      <w:ins w:id="123" w:author="Ognjen Joldzic" w:date="2018-05-13T01:52:00Z">
        <w:r>
          <w:rPr>
            <w:i/>
          </w:rPr>
          <w:t>,</w:t>
        </w:r>
      </w:ins>
    </w:p>
    <w:p w14:paraId="79C2B6DC" w14:textId="77777777" w:rsidR="00E94ADE" w:rsidRDefault="00CC5052">
      <w:pPr>
        <w:numPr>
          <w:ilvl w:val="0"/>
          <w:numId w:val="11"/>
        </w:numPr>
        <w:spacing w:line="240" w:lineRule="auto"/>
        <w:jc w:val="both"/>
        <w:rPr>
          <w:i/>
          <w:lang w:val="bs-Latn-BA"/>
        </w:rPr>
      </w:pPr>
      <w:r>
        <w:rPr>
          <w:i/>
          <w:lang w:val="bs-Latn-BA"/>
        </w:rPr>
        <w:t>HTTP Artifact Binding</w:t>
      </w:r>
      <w:ins w:id="124" w:author="Ognjen Joldzic" w:date="2018-05-13T01:52:00Z">
        <w:r>
          <w:rPr>
            <w:i/>
          </w:rPr>
          <w:t>,</w:t>
        </w:r>
      </w:ins>
    </w:p>
    <w:p w14:paraId="3DEE1BBF" w14:textId="77777777" w:rsidR="00E94ADE" w:rsidRDefault="00CC5052">
      <w:pPr>
        <w:numPr>
          <w:ilvl w:val="0"/>
          <w:numId w:val="11"/>
        </w:numPr>
        <w:spacing w:line="240" w:lineRule="auto"/>
        <w:jc w:val="both"/>
        <w:rPr>
          <w:i/>
          <w:lang w:val="bs-Latn-BA"/>
        </w:rPr>
      </w:pPr>
      <w:r>
        <w:rPr>
          <w:i/>
          <w:lang w:val="bs-Latn-BA"/>
        </w:rPr>
        <w:t>SAML URI Binding</w:t>
      </w:r>
      <w:ins w:id="125" w:author="Ognjen Joldzic" w:date="2018-05-13T01:52:00Z">
        <w:r>
          <w:rPr>
            <w:i/>
          </w:rPr>
          <w:t>.</w:t>
        </w:r>
      </w:ins>
    </w:p>
    <w:p w14:paraId="72AB31BF" w14:textId="77777777" w:rsidR="00E94ADE" w:rsidRDefault="00E94ADE">
      <w:pPr>
        <w:spacing w:line="240" w:lineRule="auto"/>
        <w:jc w:val="both"/>
        <w:rPr>
          <w:lang w:val="bs-Latn-BA"/>
        </w:rPr>
      </w:pPr>
    </w:p>
    <w:p w14:paraId="2CA0518B" w14:textId="77777777" w:rsidR="00E94ADE" w:rsidRDefault="00CC5052">
      <w:pPr>
        <w:spacing w:line="240" w:lineRule="auto"/>
        <w:ind w:firstLine="360"/>
        <w:jc w:val="both"/>
        <w:rPr>
          <w:lang w:val="bs-Latn-BA"/>
        </w:rPr>
      </w:pPr>
      <w:commentRangeStart w:id="126"/>
      <w:r>
        <w:rPr>
          <w:lang w:val="bs-Latn-BA"/>
        </w:rPr>
        <w:t xml:space="preserve">Za </w:t>
      </w:r>
      <w:r>
        <w:rPr>
          <w:i/>
          <w:lang w:val="bs-Latn-BA"/>
        </w:rPr>
        <w:t>Web Browser SSO</w:t>
      </w:r>
      <w:r>
        <w:rPr>
          <w:lang w:val="bs-Latn-BA"/>
        </w:rPr>
        <w:t xml:space="preserve"> profil, koji je detaljnije obrađen u </w:t>
      </w:r>
      <w:del w:id="127" w:author="Ognjen Joldzic" w:date="2018-05-13T01:53:00Z">
        <w:r>
          <w:delText xml:space="preserve">paragrafu </w:delText>
        </w:r>
      </w:del>
      <w:ins w:id="128" w:author="Ognjen Joldzic" w:date="2018-05-13T01:53:00Z">
        <w:r>
          <w:t xml:space="preserve">sekciji </w:t>
        </w:r>
      </w:ins>
      <w:r>
        <w:rPr>
          <w:lang w:val="bs-Latn-BA"/>
        </w:rPr>
        <w:t xml:space="preserve">10.1, najčešće se koriste </w:t>
      </w:r>
      <w:r>
        <w:rPr>
          <w:i/>
          <w:lang w:val="bs-Latn-BA"/>
        </w:rPr>
        <w:t>HTTP Redirect Binding</w:t>
      </w:r>
      <w:r>
        <w:rPr>
          <w:lang w:val="bs-Latn-BA"/>
        </w:rPr>
        <w:t xml:space="preserve"> i </w:t>
      </w:r>
      <w:r>
        <w:rPr>
          <w:i/>
          <w:lang w:val="bs-Latn-BA"/>
        </w:rPr>
        <w:t>HTTP POST Binding</w:t>
      </w:r>
      <w:r>
        <w:rPr>
          <w:lang w:val="bs-Latn-BA"/>
        </w:rPr>
        <w:t xml:space="preserve">. Npr., servis provajder može koristiti HTTP preusmjeravanje kako bi poslao zahtjev, dok provajder identiteta koristi HTTP POST metodu za vraćanje odgovora. </w:t>
      </w:r>
      <w:r>
        <w:rPr>
          <w:lang w:val="bs-Latn-BA"/>
          <w:rPrChange w:id="129" w:author="Ognjen Joldzic" w:date="2018-05-13T01:53:00Z">
            <w:rPr>
              <w:vertAlign w:val="superscript"/>
              <w:lang w:val="bs-Latn-BA"/>
            </w:rPr>
          </w:rPrChange>
        </w:rPr>
        <w:t>[8]</w:t>
      </w:r>
    </w:p>
    <w:p w14:paraId="1D64FD5E" w14:textId="77777777" w:rsidR="00E94ADE" w:rsidRDefault="00E94ADE">
      <w:pPr>
        <w:spacing w:line="240" w:lineRule="auto"/>
        <w:jc w:val="both"/>
        <w:rPr>
          <w:lang w:val="bs-Latn-BA"/>
        </w:rPr>
      </w:pPr>
    </w:p>
    <w:p w14:paraId="4658B7A5" w14:textId="77777777" w:rsidR="00E94ADE" w:rsidRDefault="00E94ADE">
      <w:pPr>
        <w:spacing w:line="240" w:lineRule="auto"/>
        <w:jc w:val="both"/>
        <w:rPr>
          <w:lang w:val="bs-Latn-BA"/>
        </w:rPr>
      </w:pPr>
    </w:p>
    <w:p w14:paraId="548A0D22" w14:textId="77777777" w:rsidR="00E94ADE" w:rsidRDefault="00CC5052">
      <w:pPr>
        <w:pStyle w:val="Heading3"/>
        <w:spacing w:line="240" w:lineRule="auto"/>
        <w:jc w:val="both"/>
        <w:rPr>
          <w:lang w:val="bs-Latn-BA"/>
        </w:rPr>
      </w:pPr>
      <w:bookmarkStart w:id="130" w:name="_Toc511154428"/>
      <w:r>
        <w:rPr>
          <w:lang w:val="bs-Latn-BA"/>
        </w:rPr>
        <w:t>Profili</w:t>
      </w:r>
      <w:bookmarkEnd w:id="130"/>
    </w:p>
    <w:p w14:paraId="4F26A32C" w14:textId="77777777" w:rsidR="00E94ADE" w:rsidRDefault="00E94ADE">
      <w:pPr>
        <w:spacing w:line="240" w:lineRule="auto"/>
        <w:jc w:val="both"/>
        <w:rPr>
          <w:lang w:val="bs-Latn-BA"/>
        </w:rPr>
      </w:pPr>
    </w:p>
    <w:p w14:paraId="184EB650" w14:textId="77777777" w:rsidR="00E94ADE" w:rsidRDefault="00CC5052">
      <w:pPr>
        <w:spacing w:line="240" w:lineRule="auto"/>
        <w:ind w:firstLine="360"/>
        <w:jc w:val="both"/>
        <w:rPr>
          <w:lang w:val="bs-Latn-BA"/>
        </w:rPr>
      </w:pPr>
      <w:r>
        <w:rPr>
          <w:lang w:val="bs-Latn-BA"/>
        </w:rPr>
        <w:t xml:space="preserve">SAML profil definiše način na koji treba da se kombinuju tvrdnje, protokoli i povezivanja za određeni slučaj upotrebe SAML-a. Najvažniji SAML profil je </w:t>
      </w:r>
      <w:r>
        <w:rPr>
          <w:i/>
          <w:lang w:val="bs-Latn-BA"/>
        </w:rPr>
        <w:t>Web Browser SSO</w:t>
      </w:r>
      <w:r>
        <w:rPr>
          <w:lang w:val="bs-Latn-BA"/>
        </w:rPr>
        <w:t xml:space="preserve"> profil, koji je u paragrafu 10.1 objašnjen kroz primjer, kao dio implementacije SSO servera koja se i zasniva na njemu. </w:t>
      </w:r>
      <w:r>
        <w:rPr>
          <w:vertAlign w:val="superscript"/>
          <w:lang w:val="bs-Latn-BA"/>
        </w:rPr>
        <w:t>[8]</w:t>
      </w:r>
      <w:commentRangeEnd w:id="126"/>
      <w:r>
        <w:commentReference w:id="126"/>
      </w:r>
    </w:p>
    <w:p w14:paraId="1EB4E10C" w14:textId="77777777" w:rsidR="00E94ADE" w:rsidRDefault="00CC5052">
      <w:pPr>
        <w:spacing w:line="240" w:lineRule="auto"/>
        <w:jc w:val="both"/>
        <w:rPr>
          <w:lang w:val="bs-Latn-BA"/>
        </w:rPr>
      </w:pPr>
      <w:r>
        <w:rPr>
          <w:lang w:val="bs-Latn-BA"/>
        </w:rPr>
        <w:br w:type="page"/>
      </w:r>
    </w:p>
    <w:p w14:paraId="1C2A55DD" w14:textId="77777777" w:rsidR="00E94ADE" w:rsidRDefault="00CC5052">
      <w:pPr>
        <w:pStyle w:val="Heading1"/>
        <w:spacing w:line="240" w:lineRule="auto"/>
        <w:jc w:val="both"/>
        <w:rPr>
          <w:lang w:val="bs-Latn-BA"/>
        </w:rPr>
      </w:pPr>
      <w:bookmarkStart w:id="131" w:name="_Toc511154429"/>
      <w:r>
        <w:rPr>
          <w:lang w:val="bs-Latn-BA"/>
        </w:rPr>
        <w:lastRenderedPageBreak/>
        <w:t>XACML (</w:t>
      </w:r>
      <w:r>
        <w:rPr>
          <w:i/>
          <w:iCs/>
          <w:lang w:val="bs-Latn-BA"/>
          <w:rPrChange w:id="132" w:author="Ognjen Joldzic" w:date="2018-05-13T01:55:00Z">
            <w:rPr>
              <w:lang w:val="bs-Latn-BA"/>
            </w:rPr>
          </w:rPrChange>
        </w:rPr>
        <w:t>EXTENSIBLE ACCESS CONTROL MARKUP LANGUAGE</w:t>
      </w:r>
      <w:r>
        <w:rPr>
          <w:lang w:val="bs-Latn-BA"/>
        </w:rPr>
        <w:t>)</w:t>
      </w:r>
      <w:bookmarkEnd w:id="131"/>
    </w:p>
    <w:p w14:paraId="1F2CC439" w14:textId="77777777" w:rsidR="00E94ADE" w:rsidRDefault="00E94ADE">
      <w:pPr>
        <w:spacing w:line="240" w:lineRule="auto"/>
        <w:jc w:val="both"/>
        <w:rPr>
          <w:lang w:val="bs-Latn-BA"/>
        </w:rPr>
      </w:pPr>
    </w:p>
    <w:p w14:paraId="13707662" w14:textId="77777777" w:rsidR="00E94ADE" w:rsidRDefault="00CC5052">
      <w:pPr>
        <w:spacing w:line="240" w:lineRule="auto"/>
        <w:ind w:firstLine="360"/>
        <w:jc w:val="both"/>
        <w:rPr>
          <w:lang w:val="bs-Latn-BA"/>
        </w:rPr>
      </w:pPr>
      <w:r>
        <w:rPr>
          <w:lang w:val="bs-Latn-BA"/>
        </w:rPr>
        <w:t>XACML (</w:t>
      </w:r>
      <w:r>
        <w:rPr>
          <w:i/>
          <w:lang w:val="bs-Latn-BA"/>
        </w:rPr>
        <w:t>eXtensible Access Control Markup Language</w:t>
      </w:r>
      <w:r>
        <w:rPr>
          <w:lang w:val="bs-Latn-BA"/>
        </w:rPr>
        <w:t>) je standard koji definiše jezik zasnovan na XML-u, dizajniran za iskazivanje sigurnosnih propisa i prava pristupa podacima u okviru web servisa i poslovnih sigurnosnih aplikacija. Pored samog jezika, definiše arhitekturu kao i proces obrade zahtjeva za pristup, u skladu sa pravilima definisanim unutar propisa. Odobren od strane OASIS-a u Februaru 2003. godine, XACML je razvijen s ciljem uspostavljanja zajedničke terminologije i kompatibilnosti između različitih implementacija sistema za kontrolu pristupa. Za XACML se nekada koristi i naziv XACL (</w:t>
      </w:r>
      <w:r>
        <w:rPr>
          <w:i/>
          <w:lang w:val="bs-Latn-BA"/>
        </w:rPr>
        <w:t>eXtensible Access Control Language</w:t>
      </w:r>
      <w:r>
        <w:rPr>
          <w:lang w:val="bs-Latn-BA"/>
        </w:rPr>
        <w:t xml:space="preserve">). </w:t>
      </w:r>
    </w:p>
    <w:p w14:paraId="5C7A3F81" w14:textId="77777777" w:rsidR="00E94ADE" w:rsidRDefault="00E94ADE">
      <w:pPr>
        <w:spacing w:line="240" w:lineRule="auto"/>
        <w:jc w:val="both"/>
        <w:rPr>
          <w:lang w:val="bs-Latn-BA"/>
        </w:rPr>
      </w:pPr>
    </w:p>
    <w:p w14:paraId="58E310A7" w14:textId="77777777" w:rsidR="00E94ADE" w:rsidRDefault="00CC5052">
      <w:pPr>
        <w:spacing w:line="240" w:lineRule="auto"/>
        <w:ind w:firstLine="360"/>
        <w:jc w:val="both"/>
        <w:rPr>
          <w:lang w:val="bs-Latn-BA"/>
        </w:rPr>
      </w:pPr>
      <w:r>
        <w:rPr>
          <w:lang w:val="bs-Latn-BA"/>
        </w:rPr>
        <w:t>To je prvenstveno sistem koji vrši kontrolu pristupa na osnovu atributa. Atributi, koji se odnose na entitete sistema bilo u obliku korisnika, resursa, akcije ili okruženja, koriste se za donošenje odluka o tome da li bi korisnik trebao, na određeni način, dobiti pristup željenom resursu ili ne. Pored toga, XACML podržava i kontrolu pristupa na osnovu uloga, što znači da se odluke o pristupu korisnika određenom resursu donose na osnovu uloga koje su mu dodijeljene i koje sa sobom donose određene dozvole.</w:t>
      </w:r>
    </w:p>
    <w:p w14:paraId="1A02B9E0" w14:textId="77777777" w:rsidR="00E94ADE" w:rsidRDefault="00E94ADE">
      <w:pPr>
        <w:spacing w:line="240" w:lineRule="auto"/>
        <w:jc w:val="both"/>
        <w:rPr>
          <w:lang w:val="bs-Latn-BA"/>
        </w:rPr>
      </w:pPr>
    </w:p>
    <w:p w14:paraId="75A18CBB" w14:textId="77777777" w:rsidR="00E94ADE" w:rsidRDefault="00CC5052">
      <w:pPr>
        <w:spacing w:line="240" w:lineRule="auto"/>
        <w:ind w:firstLine="360"/>
        <w:jc w:val="both"/>
        <w:rPr>
          <w:lang w:val="bs-Latn-BA"/>
        </w:rPr>
      </w:pPr>
      <w:r>
        <w:rPr>
          <w:lang w:val="bs-Latn-BA"/>
        </w:rPr>
        <w:t xml:space="preserve">Ukoliko se donošenje odluka o pristupu vrši u okviru klijentske aplikacije, te dođe do promjene propisa i regulativa, veoma je teško ažurirati kriterijume koji se pri tome koriste. Iz tog razloga, XACML model preporučuje da se donošenje pristupnih odluka vrši van mjesta upotrebe, što znatno olakšava njihovo ažuriranje i omogućuje momentalnu primjenu. </w:t>
      </w:r>
      <w:r>
        <w:rPr>
          <w:lang w:val="bs-Latn-BA"/>
          <w:rPrChange w:id="133" w:author="Ognjen Joldzic" w:date="2018-05-13T02:12:00Z">
            <w:rPr>
              <w:vertAlign w:val="superscript"/>
              <w:lang w:val="bs-Latn-BA"/>
            </w:rPr>
          </w:rPrChange>
        </w:rPr>
        <w:t>[9]</w:t>
      </w:r>
    </w:p>
    <w:p w14:paraId="51A0D147" w14:textId="77777777" w:rsidR="00E94ADE" w:rsidRDefault="00E94ADE">
      <w:pPr>
        <w:spacing w:line="240" w:lineRule="auto"/>
        <w:jc w:val="both"/>
        <w:rPr>
          <w:lang w:val="bs-Latn-BA"/>
        </w:rPr>
      </w:pPr>
    </w:p>
    <w:p w14:paraId="218967A3" w14:textId="77777777" w:rsidR="00E94ADE" w:rsidRDefault="00E94ADE">
      <w:pPr>
        <w:spacing w:line="240" w:lineRule="auto"/>
        <w:jc w:val="both"/>
        <w:rPr>
          <w:lang w:val="bs-Latn-BA"/>
        </w:rPr>
      </w:pPr>
    </w:p>
    <w:p w14:paraId="2F599FB3" w14:textId="77777777" w:rsidR="00E94ADE" w:rsidRDefault="00CC5052">
      <w:pPr>
        <w:pStyle w:val="Heading2"/>
        <w:spacing w:line="240" w:lineRule="auto"/>
        <w:jc w:val="both"/>
        <w:rPr>
          <w:lang w:val="bs-Latn-BA"/>
        </w:rPr>
      </w:pPr>
      <w:bookmarkStart w:id="134" w:name="_Toc511154430"/>
      <w:r>
        <w:rPr>
          <w:lang w:val="bs-Latn-BA"/>
        </w:rPr>
        <w:t>Arhitektura</w:t>
      </w:r>
      <w:bookmarkEnd w:id="134"/>
    </w:p>
    <w:p w14:paraId="1C505472" w14:textId="77777777" w:rsidR="00E94ADE" w:rsidRDefault="00E94ADE">
      <w:pPr>
        <w:spacing w:line="240" w:lineRule="auto"/>
        <w:jc w:val="both"/>
        <w:rPr>
          <w:lang w:val="bs-Latn-BA"/>
        </w:rPr>
      </w:pPr>
    </w:p>
    <w:p w14:paraId="50C458A7" w14:textId="77777777" w:rsidR="00E94ADE" w:rsidRDefault="00CC5052">
      <w:pPr>
        <w:spacing w:line="240" w:lineRule="auto"/>
        <w:ind w:firstLine="360"/>
        <w:jc w:val="both"/>
        <w:rPr>
          <w:lang w:val="bs-Latn-BA"/>
        </w:rPr>
      </w:pPr>
      <w:r>
        <w:rPr>
          <w:lang w:val="bs-Latn-BA"/>
        </w:rPr>
        <w:t>Arhitektura XACML-a i primjer odvijanja procesa autorizacije prikazani su na slici 7.1. Pojmovi koji se koriste pri opisu ovakvih procesa su sledeći:</w:t>
      </w:r>
    </w:p>
    <w:p w14:paraId="1789E433" w14:textId="77777777" w:rsidR="00E94ADE" w:rsidRDefault="00E94ADE">
      <w:pPr>
        <w:spacing w:line="240" w:lineRule="auto"/>
        <w:jc w:val="both"/>
        <w:rPr>
          <w:lang w:val="bs-Latn-BA"/>
        </w:rPr>
      </w:pPr>
    </w:p>
    <w:p w14:paraId="200430BA" w14:textId="77777777" w:rsidR="00E94ADE" w:rsidRDefault="00CC5052">
      <w:pPr>
        <w:pStyle w:val="ListParagraph1"/>
        <w:numPr>
          <w:ilvl w:val="0"/>
          <w:numId w:val="12"/>
        </w:numPr>
        <w:spacing w:line="240" w:lineRule="auto"/>
        <w:jc w:val="both"/>
        <w:rPr>
          <w:lang w:val="bs-Latn-BA"/>
        </w:rPr>
      </w:pPr>
      <w:r>
        <w:rPr>
          <w:lang w:val="bs-Latn-BA"/>
        </w:rPr>
        <w:t>P</w:t>
      </w:r>
      <w:ins w:id="135" w:author="Ognjen Joldzic" w:date="2018-05-13T02:14:00Z">
        <w:r>
          <w:t>A</w:t>
        </w:r>
      </w:ins>
      <w:del w:id="136" w:author="Ognjen Joldzic" w:date="2018-05-13T02:14:00Z">
        <w:r>
          <w:rPr>
            <w:lang w:val="bs-Latn-BA"/>
          </w:rPr>
          <w:delText>I</w:delText>
        </w:r>
      </w:del>
      <w:r>
        <w:rPr>
          <w:lang w:val="bs-Latn-BA"/>
        </w:rPr>
        <w:t>P (</w:t>
      </w:r>
      <w:r>
        <w:rPr>
          <w:i/>
          <w:lang w:val="bs-Latn-BA"/>
        </w:rPr>
        <w:t>Policy Administration Point</w:t>
      </w:r>
      <w:r>
        <w:rPr>
          <w:lang w:val="bs-Latn-BA"/>
        </w:rPr>
        <w:t>) – tačka upravljanja propisima je tačka koja upravlja propisima vezanim za autorizaciju, odnosno dodijelu prava pristupa</w:t>
      </w:r>
    </w:p>
    <w:p w14:paraId="5BCE0BE3" w14:textId="77777777" w:rsidR="00E94ADE" w:rsidRDefault="00CC5052">
      <w:pPr>
        <w:pStyle w:val="ListParagraph1"/>
        <w:numPr>
          <w:ilvl w:val="0"/>
          <w:numId w:val="12"/>
        </w:numPr>
        <w:spacing w:line="240" w:lineRule="auto"/>
        <w:jc w:val="both"/>
        <w:rPr>
          <w:lang w:val="bs-Latn-BA"/>
        </w:rPr>
      </w:pPr>
      <w:r>
        <w:rPr>
          <w:lang w:val="bs-Latn-BA"/>
        </w:rPr>
        <w:t>PDP (</w:t>
      </w:r>
      <w:r>
        <w:rPr>
          <w:i/>
          <w:lang w:val="bs-Latn-BA"/>
        </w:rPr>
        <w:t>Policy Decision Point</w:t>
      </w:r>
      <w:r>
        <w:rPr>
          <w:lang w:val="bs-Latn-BA"/>
        </w:rPr>
        <w:t>) - tačka donošenja odluka je tačka koja prije izdavanja odluka o pristupu, procijenjuje zahtjev za pristup na osnovu autorizacionih propisa</w:t>
      </w:r>
    </w:p>
    <w:p w14:paraId="0AAAE5C6" w14:textId="77777777" w:rsidR="00E94ADE" w:rsidRDefault="00CC5052">
      <w:pPr>
        <w:pStyle w:val="ListParagraph1"/>
        <w:numPr>
          <w:ilvl w:val="0"/>
          <w:numId w:val="12"/>
        </w:numPr>
        <w:spacing w:line="240" w:lineRule="auto"/>
        <w:jc w:val="both"/>
        <w:rPr>
          <w:lang w:val="bs-Latn-BA"/>
        </w:rPr>
      </w:pPr>
      <w:r>
        <w:rPr>
          <w:lang w:val="bs-Latn-BA"/>
        </w:rPr>
        <w:t>PEP (</w:t>
      </w:r>
      <w:r>
        <w:rPr>
          <w:i/>
          <w:lang w:val="bs-Latn-BA"/>
        </w:rPr>
        <w:t>Policy Enforcement Point</w:t>
      </w:r>
      <w:r>
        <w:rPr>
          <w:lang w:val="bs-Latn-BA"/>
        </w:rPr>
        <w:t>) - tačka izvršenja propisa je tačka koja presreće zahtjev korisnika za pristupu resursu, izdaje PDP-u zahtjev za donošenje odluke kako bi se utvrdilo da li je korisniku pristup odobren ili ne, a zatim postupa po toj odluci</w:t>
      </w:r>
    </w:p>
    <w:p w14:paraId="593D9C65" w14:textId="77777777" w:rsidR="00E94ADE" w:rsidRDefault="00CC5052">
      <w:pPr>
        <w:pStyle w:val="ListParagraph1"/>
        <w:numPr>
          <w:ilvl w:val="0"/>
          <w:numId w:val="12"/>
        </w:numPr>
        <w:spacing w:line="240" w:lineRule="auto"/>
        <w:jc w:val="both"/>
        <w:rPr>
          <w:lang w:val="bs-Latn-BA"/>
        </w:rPr>
      </w:pPr>
      <w:r>
        <w:rPr>
          <w:lang w:val="bs-Latn-BA"/>
        </w:rPr>
        <w:lastRenderedPageBreak/>
        <w:t>PIP (</w:t>
      </w:r>
      <w:r>
        <w:rPr>
          <w:i/>
          <w:lang w:val="bs-Latn-BA"/>
        </w:rPr>
        <w:t>Policy Information Point</w:t>
      </w:r>
      <w:r>
        <w:rPr>
          <w:lang w:val="bs-Latn-BA"/>
        </w:rPr>
        <w:t>) – informativna tačka je tačka koja služi kao izvor informacija o vrijednostima atributa nekog entiteta u okviru sistemu (npr. korisnik, resurs, akcija, okruženje)</w:t>
      </w:r>
    </w:p>
    <w:p w14:paraId="2BA5A2C3" w14:textId="77777777" w:rsidR="00E94ADE" w:rsidRDefault="00CC5052">
      <w:pPr>
        <w:pStyle w:val="ListParagraph1"/>
        <w:numPr>
          <w:ilvl w:val="0"/>
          <w:numId w:val="12"/>
        </w:numPr>
        <w:spacing w:line="240" w:lineRule="auto"/>
        <w:jc w:val="both"/>
        <w:rPr>
          <w:lang w:val="bs-Latn-BA"/>
        </w:rPr>
      </w:pPr>
      <w:r>
        <w:rPr>
          <w:lang w:val="bs-Latn-BA"/>
        </w:rPr>
        <w:t>PRP (</w:t>
      </w:r>
      <w:r>
        <w:rPr>
          <w:i/>
          <w:lang w:val="bs-Latn-BA"/>
        </w:rPr>
        <w:t>Policy Retrieval Point</w:t>
      </w:r>
      <w:r>
        <w:rPr>
          <w:lang w:val="bs-Latn-BA"/>
        </w:rPr>
        <w:t>) - tačka pribavljanja propisa je tačka u kojoj su smješteni XACML propisi vezani za autorizaciju pristupa, najčešće baza podataka ili sistem datoteka</w:t>
      </w:r>
    </w:p>
    <w:p w14:paraId="0C61E50A" w14:textId="77777777" w:rsidR="00E94ADE" w:rsidRDefault="00CC5052">
      <w:pPr>
        <w:keepNext/>
        <w:spacing w:line="240" w:lineRule="auto"/>
        <w:jc w:val="both"/>
        <w:rPr>
          <w:lang w:val="bs-Latn-BA"/>
        </w:rPr>
      </w:pPr>
      <w:r>
        <w:rPr>
          <w:noProof/>
        </w:rPr>
        <mc:AlternateContent>
          <mc:Choice Requires="wpc">
            <w:drawing>
              <wp:inline distT="0" distB="0" distL="0" distR="0" wp14:anchorId="26FEDB97" wp14:editId="1A3AF491">
                <wp:extent cx="5932805" cy="339979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9" name="Group 49"/>
                        <wpg:cNvGrpSpPr/>
                        <wpg:grpSpPr>
                          <a:xfrm>
                            <a:off x="341925" y="160513"/>
                            <a:ext cx="534035" cy="534670"/>
                            <a:chOff x="180000" y="180000"/>
                            <a:chExt cx="534035" cy="534670"/>
                          </a:xfrm>
                        </wpg:grpSpPr>
                        <wps:wsp>
                          <wps:cNvPr id="168" name="Oval 168"/>
                          <wps:cNvSpPr/>
                          <wps:spPr>
                            <a:xfrm>
                              <a:off x="180000" y="180000"/>
                              <a:ext cx="534035" cy="534670"/>
                            </a:xfrm>
                            <a:prstGeom prst="ellipse">
                              <a:avLst/>
                            </a:prstGeom>
                            <a:ln w="19050">
                              <a:solidFill>
                                <a:srgbClr val="0070C0"/>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pic:pic xmlns:pic="http://schemas.openxmlformats.org/drawingml/2006/picture">
                          <pic:nvPicPr>
                            <pic:cNvPr id="169" name="Graphic 88" descr="User"/>
                            <pic:cNvPicPr/>
                          </pic:nvPicPr>
                          <pic:blipFill>
                            <a:blip r:embed="rId11" cstate="print">
                              <a:extLst>
                                <a:ext uri="{28A0092B-C50C-407E-A947-70E740481C1C}">
                                  <a14:useLocalDpi xmlns:a14="http://schemas.microsoft.com/office/drawing/2010/main" val="0"/>
                                </a:ext>
                              </a:extLst>
                            </a:blip>
                            <a:stretch>
                              <a:fillRect/>
                            </a:stretch>
                          </pic:blipFill>
                          <pic:spPr>
                            <a:xfrm>
                              <a:off x="290490" y="284775"/>
                              <a:ext cx="328930" cy="328930"/>
                            </a:xfrm>
                            <a:prstGeom prst="rect">
                              <a:avLst/>
                            </a:prstGeom>
                            <a:noFill/>
                            <a:ln>
                              <a:noFill/>
                            </a:ln>
                          </pic:spPr>
                        </pic:pic>
                      </wpg:wgp>
                      <wpg:wgp>
                        <wpg:cNvPr id="51" name="Group 51"/>
                        <wpg:cNvGrpSpPr/>
                        <wpg:grpSpPr>
                          <a:xfrm>
                            <a:off x="2628900" y="161783"/>
                            <a:ext cx="552155" cy="552155"/>
                            <a:chOff x="2466975" y="181270"/>
                            <a:chExt cx="552155" cy="552155"/>
                          </a:xfrm>
                        </wpg:grpSpPr>
                        <wps:wsp>
                          <wps:cNvPr id="2" name="Oval 2"/>
                          <wps:cNvSpPr/>
                          <wps:spPr>
                            <a:xfrm>
                              <a:off x="2466975" y="181270"/>
                              <a:ext cx="552155" cy="5521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CA444A" w14:textId="77777777" w:rsidR="00CC5052" w:rsidRDefault="00CC5052">
                                <w:pPr>
                                  <w:rPr>
                                    <w:rFonts w:ascii="Arial Black" w:hAnsi="Arial Black"/>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Text Box 22"/>
                          <wps:cNvSpPr txBox="1"/>
                          <wps:spPr>
                            <a:xfrm>
                              <a:off x="2495256" y="274274"/>
                              <a:ext cx="523874" cy="410551"/>
                            </a:xfrm>
                            <a:prstGeom prst="rect">
                              <a:avLst/>
                            </a:prstGeom>
                            <a:noFill/>
                            <a:ln w="6350">
                              <a:noFill/>
                            </a:ln>
                          </wps:spPr>
                          <wps:txbx>
                            <w:txbxContent>
                              <w:p w14:paraId="4E2B4529" w14:textId="77777777" w:rsidR="00CC5052" w:rsidRDefault="00CC5052">
                                <w:pPr>
                                  <w:rPr>
                                    <w:rFonts w:ascii="Tw Cen MT Condensed" w:hAnsi="Tw Cen MT Condensed" w:cstheme="minorHAnsi"/>
                                    <w:b/>
                                    <w:color w:val="FFFFFF" w:themeColor="background1"/>
                                    <w:sz w:val="40"/>
                                    <w:szCs w:val="40"/>
                                  </w:rPr>
                                </w:pPr>
                                <w:r>
                                  <w:rPr>
                                    <w:rFonts w:ascii="Tw Cen MT Condensed" w:hAnsi="Tw Cen MT Condensed" w:cstheme="minorHAnsi"/>
                                    <w:b/>
                                    <w:color w:val="FFFFFF" w:themeColor="background1"/>
                                    <w:sz w:val="40"/>
                                    <w:szCs w:val="40"/>
                                  </w:rPr>
                                  <w:t>PEP</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wgp>
                        <wpg:cNvPr id="52" name="Group 52"/>
                        <wpg:cNvGrpSpPr/>
                        <wpg:grpSpPr>
                          <a:xfrm>
                            <a:off x="2628900" y="1427338"/>
                            <a:ext cx="580050" cy="551815"/>
                            <a:chOff x="2438400" y="1437300"/>
                            <a:chExt cx="580050" cy="551815"/>
                          </a:xfrm>
                        </wpg:grpSpPr>
                        <wps:wsp>
                          <wps:cNvPr id="188" name="Oval 188"/>
                          <wps:cNvSpPr/>
                          <wps:spPr>
                            <a:xfrm>
                              <a:off x="2438400" y="1437300"/>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76FEF0" w14:textId="77777777" w:rsidR="00CC5052" w:rsidRDefault="00CC5052">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noAutofit/>
                          </wps:bodyPr>
                        </wps:wsp>
                        <wps:wsp>
                          <wps:cNvPr id="191" name="Text Box 22"/>
                          <wps:cNvSpPr txBox="1"/>
                          <wps:spPr>
                            <a:xfrm>
                              <a:off x="2456814" y="1538379"/>
                              <a:ext cx="561636" cy="432140"/>
                            </a:xfrm>
                            <a:prstGeom prst="rect">
                              <a:avLst/>
                            </a:prstGeom>
                            <a:noFill/>
                            <a:ln w="6350">
                              <a:noFill/>
                            </a:ln>
                          </wps:spPr>
                          <wps:txbx>
                            <w:txbxContent>
                              <w:p w14:paraId="6F6D541D" w14:textId="77777777" w:rsidR="00CC5052" w:rsidRDefault="00CC5052">
                                <w:pPr>
                                  <w:pStyle w:val="NormalWeb"/>
                                  <w:spacing w:before="0" w:beforeAutospacing="0" w:after="0" w:afterAutospacing="0" w:line="276" w:lineRule="auto"/>
                                </w:pPr>
                                <w:r>
                                  <w:rPr>
                                    <w:rFonts w:ascii="Tw Cen MT Condensed" w:eastAsia="Calibri" w:hAnsi="Tw Cen MT Condensed" w:cs="Calibri"/>
                                    <w:b/>
                                    <w:bCs/>
                                    <w:color w:val="FFFFFF"/>
                                    <w:sz w:val="40"/>
                                    <w:szCs w:val="40"/>
                                  </w:rPr>
                                  <w:t>PDP</w:t>
                                </w:r>
                              </w:p>
                            </w:txbxContent>
                          </wps:txbx>
                          <wps:bodyPr rot="0" spcFirstLastPara="0" vert="horz" wrap="square" lIns="91440" tIns="45720" rIns="91440" bIns="45720" numCol="1" spcCol="0" rtlCol="0" fromWordArt="0" anchor="t" anchorCtr="0" forceAA="0" compatLnSpc="1">
                            <a:noAutofit/>
                          </wps:bodyPr>
                        </wps:wsp>
                      </wpg:wgp>
                      <wpg:wgp>
                        <wpg:cNvPr id="55" name="Group 55"/>
                        <wpg:cNvGrpSpPr/>
                        <wpg:grpSpPr>
                          <a:xfrm>
                            <a:off x="674030" y="2398888"/>
                            <a:ext cx="647065" cy="551815"/>
                            <a:chOff x="807380" y="2418375"/>
                            <a:chExt cx="647065" cy="551815"/>
                          </a:xfrm>
                        </wpg:grpSpPr>
                        <wps:wsp>
                          <wps:cNvPr id="201" name="Oval 201"/>
                          <wps:cNvSpPr/>
                          <wps:spPr>
                            <a:xfrm>
                              <a:off x="807380" y="2418375"/>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89FCA3" w14:textId="77777777" w:rsidR="00CC5052" w:rsidRDefault="00CC5052">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noAutofit/>
                          </wps:bodyPr>
                        </wps:wsp>
                        <wps:wsp>
                          <wps:cNvPr id="218" name="Text Box 22"/>
                          <wps:cNvSpPr txBox="1"/>
                          <wps:spPr>
                            <a:xfrm>
                              <a:off x="825160" y="2520610"/>
                              <a:ext cx="629285" cy="431800"/>
                            </a:xfrm>
                            <a:prstGeom prst="rect">
                              <a:avLst/>
                            </a:prstGeom>
                            <a:noFill/>
                            <a:ln w="6350">
                              <a:noFill/>
                            </a:ln>
                          </wps:spPr>
                          <wps:txbx>
                            <w:txbxContent>
                              <w:p w14:paraId="65FF77D6" w14:textId="77777777" w:rsidR="00CC5052" w:rsidRDefault="00CC5052">
                                <w:pPr>
                                  <w:pStyle w:val="NormalWeb"/>
                                  <w:spacing w:before="0" w:beforeAutospacing="0" w:after="0" w:afterAutospacing="0" w:line="276" w:lineRule="auto"/>
                                </w:pPr>
                                <w:r>
                                  <w:rPr>
                                    <w:rFonts w:ascii="Tw Cen MT Condensed" w:eastAsia="Calibri" w:hAnsi="Tw Cen MT Condensed" w:cs="Calibri"/>
                                    <w:b/>
                                    <w:bCs/>
                                    <w:color w:val="FFFFFF"/>
                                    <w:sz w:val="40"/>
                                    <w:szCs w:val="40"/>
                                  </w:rPr>
                                  <w:t>PAP</w:t>
                                </w:r>
                              </w:p>
                            </w:txbxContent>
                          </wps:txbx>
                          <wps:bodyPr rot="0" spcFirstLastPara="0" vert="horz" wrap="square" lIns="91440" tIns="45720" rIns="91440" bIns="45720" numCol="1" spcCol="0" rtlCol="0" fromWordArt="0" anchor="t" anchorCtr="0" forceAA="0" compatLnSpc="1">
                            <a:noAutofit/>
                          </wps:bodyPr>
                        </wps:wsp>
                      </wpg:wgp>
                      <wpg:wgp>
                        <wpg:cNvPr id="58" name="Group 58"/>
                        <wpg:cNvGrpSpPr/>
                        <wpg:grpSpPr>
                          <a:xfrm>
                            <a:off x="3847125" y="2456038"/>
                            <a:ext cx="647065" cy="551815"/>
                            <a:chOff x="3685200" y="2475525"/>
                            <a:chExt cx="647065" cy="551815"/>
                          </a:xfrm>
                        </wpg:grpSpPr>
                        <wps:wsp>
                          <wps:cNvPr id="230" name="Oval 230"/>
                          <wps:cNvSpPr/>
                          <wps:spPr>
                            <a:xfrm>
                              <a:off x="3685200" y="2475525"/>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FC9159" w14:textId="77777777" w:rsidR="00CC5052" w:rsidRDefault="00CC5052">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noAutofit/>
                          </wps:bodyPr>
                        </wps:wsp>
                        <wps:wsp>
                          <wps:cNvPr id="233" name="Text Box 22"/>
                          <wps:cNvSpPr txBox="1"/>
                          <wps:spPr>
                            <a:xfrm>
                              <a:off x="3702980" y="2577760"/>
                              <a:ext cx="629285" cy="431800"/>
                            </a:xfrm>
                            <a:prstGeom prst="rect">
                              <a:avLst/>
                            </a:prstGeom>
                            <a:noFill/>
                            <a:ln w="6350">
                              <a:noFill/>
                            </a:ln>
                          </wps:spPr>
                          <wps:txbx>
                            <w:txbxContent>
                              <w:p w14:paraId="4B04585D" w14:textId="77777777" w:rsidR="00CC5052" w:rsidRDefault="00CC5052">
                                <w:pPr>
                                  <w:pStyle w:val="NormalWeb"/>
                                  <w:spacing w:before="0" w:beforeAutospacing="0" w:after="0" w:afterAutospacing="0" w:line="276" w:lineRule="auto"/>
                                </w:pPr>
                                <w:r>
                                  <w:rPr>
                                    <w:rFonts w:ascii="Tw Cen MT Condensed" w:eastAsia="Calibri" w:hAnsi="Tw Cen MT Condensed" w:cs="Calibri"/>
                                    <w:b/>
                                    <w:bCs/>
                                    <w:color w:val="FFFFFF"/>
                                    <w:sz w:val="40"/>
                                    <w:szCs w:val="40"/>
                                  </w:rPr>
                                  <w:t>PIP</w:t>
                                </w:r>
                              </w:p>
                            </w:txbxContent>
                          </wps:txbx>
                          <wps:bodyPr rot="0" spcFirstLastPara="0" vert="horz" wrap="square" lIns="91440" tIns="45720" rIns="91440" bIns="45720" numCol="1" spcCol="0" rtlCol="0" fromWordArt="0" anchor="t" anchorCtr="0" forceAA="0" compatLnSpc="1">
                            <a:noAutofit/>
                          </wps:bodyPr>
                        </wps:wsp>
                      </wpg:wgp>
                      <wps:wsp>
                        <wps:cNvPr id="24" name="Cube 24"/>
                        <wps:cNvSpPr/>
                        <wps:spPr>
                          <a:xfrm>
                            <a:off x="4905375" y="47483"/>
                            <a:ext cx="714375" cy="714375"/>
                          </a:xfrm>
                          <a:prstGeom prst="cub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wpg:cNvPr id="48" name="Group 48"/>
                        <wpg:cNvGrpSpPr/>
                        <wpg:grpSpPr>
                          <a:xfrm>
                            <a:off x="781345" y="1475938"/>
                            <a:ext cx="405083" cy="561975"/>
                            <a:chOff x="909367" y="1495425"/>
                            <a:chExt cx="405083" cy="561975"/>
                          </a:xfrm>
                        </wpg:grpSpPr>
                        <wps:wsp>
                          <wps:cNvPr id="41" name="Flowchart: Document 41"/>
                          <wps:cNvSpPr/>
                          <wps:spPr>
                            <a:xfrm>
                              <a:off x="909367" y="1495425"/>
                              <a:ext cx="405083" cy="561975"/>
                            </a:xfrm>
                            <a:prstGeom prst="flowChartDocumen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 name="Straight Connector 42"/>
                          <wps:cNvCnPr/>
                          <wps:spPr>
                            <a:xfrm>
                              <a:off x="981075" y="1609725"/>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6" name="Straight Connector 256"/>
                          <wps:cNvCnPr/>
                          <wps:spPr>
                            <a:xfrm>
                              <a:off x="980100" y="1704000"/>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7" name="Straight Connector 257"/>
                          <wps:cNvCnPr/>
                          <wps:spPr>
                            <a:xfrm>
                              <a:off x="978830" y="1788455"/>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8" name="Straight Connector 258"/>
                          <wps:cNvCnPr/>
                          <wps:spPr>
                            <a:xfrm>
                              <a:off x="978830" y="1874180"/>
                              <a:ext cx="18986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wpg:wgp>
                        <wpg:cNvPr id="61" name="Group 61"/>
                        <wpg:cNvGrpSpPr/>
                        <wpg:grpSpPr>
                          <a:xfrm>
                            <a:off x="4921017" y="1998818"/>
                            <a:ext cx="330805" cy="457200"/>
                            <a:chOff x="4572000" y="2152650"/>
                            <a:chExt cx="330805" cy="457200"/>
                          </a:xfrm>
                        </wpg:grpSpPr>
                        <wps:wsp>
                          <wps:cNvPr id="59" name="Isosceles Triangle 59"/>
                          <wps:cNvSpPr/>
                          <wps:spPr>
                            <a:xfrm rot="1235461">
                              <a:off x="4572000" y="2152650"/>
                              <a:ext cx="238125" cy="457200"/>
                            </a:xfrm>
                            <a:prstGeom prst="triangle">
                              <a:avLst/>
                            </a:prstGeom>
                            <a:ln>
                              <a:solidFill>
                                <a:schemeClr val="bg1">
                                  <a:lumMod val="50000"/>
                                </a:schemeClr>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9" name="Isosceles Triangle 259"/>
                          <wps:cNvSpPr/>
                          <wps:spPr>
                            <a:xfrm rot="20495977">
                              <a:off x="4661736" y="2179769"/>
                              <a:ext cx="241069" cy="427481"/>
                            </a:xfrm>
                            <a:prstGeom prst="triangle">
                              <a:avLst>
                                <a:gd name="adj" fmla="val 75321"/>
                              </a:avLst>
                            </a:prstGeom>
                            <a:ln>
                              <a:solidFill>
                                <a:schemeClr val="bg1">
                                  <a:lumMod val="50000"/>
                                </a:schemeClr>
                              </a:solidFill>
                            </a:ln>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noAutofit/>
                          </wps:bodyPr>
                        </wps:wsp>
                      </wpg:wgp>
                      <wps:wsp>
                        <wps:cNvPr id="63" name="Cloud 63"/>
                        <wps:cNvSpPr/>
                        <wps:spPr>
                          <a:xfrm>
                            <a:off x="4808807" y="2558270"/>
                            <a:ext cx="581025" cy="314325"/>
                          </a:xfrm>
                          <a:prstGeom prst="cloud">
                            <a:avLst/>
                          </a:prstGeom>
                          <a:ln>
                            <a:solidFill>
                              <a:schemeClr val="bg1">
                                <a:lumMod val="5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wpg:cNvPr id="263" name="Group 263"/>
                        <wpg:cNvGrpSpPr/>
                        <wpg:grpSpPr>
                          <a:xfrm>
                            <a:off x="4867290" y="2942788"/>
                            <a:ext cx="428625" cy="400050"/>
                            <a:chOff x="4210050" y="1237275"/>
                            <a:chExt cx="438150" cy="439125"/>
                          </a:xfrm>
                        </wpg:grpSpPr>
                        <wps:wsp>
                          <wps:cNvPr id="260" name="Flowchart: Magnetic Disk 260"/>
                          <wps:cNvSpPr/>
                          <wps:spPr>
                            <a:xfrm>
                              <a:off x="4210050" y="150495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2" name="Flowchart: Magnetic Disk 262"/>
                          <wps:cNvSpPr/>
                          <wps:spPr>
                            <a:xfrm>
                              <a:off x="4210050" y="136808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261" name="Flowchart: Magnetic Disk 261"/>
                          <wps:cNvSpPr/>
                          <wps:spPr>
                            <a:xfrm>
                              <a:off x="4210050" y="123727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g:wgp>
                      <wpg:wgp>
                        <wpg:cNvPr id="268" name="Group 268"/>
                        <wpg:cNvGrpSpPr/>
                        <wpg:grpSpPr>
                          <a:xfrm rot="8152749">
                            <a:off x="4914258" y="2421042"/>
                            <a:ext cx="371441" cy="370407"/>
                            <a:chOff x="3114675" y="1247824"/>
                            <a:chExt cx="704850" cy="703282"/>
                          </a:xfrm>
                        </wpg:grpSpPr>
                        <wps:wsp>
                          <wps:cNvPr id="265" name="Arc 265"/>
                          <wps:cNvSpPr/>
                          <wps:spPr>
                            <a:xfrm>
                              <a:off x="3286125" y="1457325"/>
                              <a:ext cx="342900" cy="342900"/>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6" name="Arc 266"/>
                          <wps:cNvSpPr/>
                          <wps:spPr>
                            <a:xfrm>
                              <a:off x="3114675" y="1247824"/>
                              <a:ext cx="704850" cy="703282"/>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noAutofit/>
                          </wps:bodyPr>
                        </wps:wsp>
                        <wps:wsp>
                          <wps:cNvPr id="267" name="Arc 267"/>
                          <wps:cNvSpPr/>
                          <wps:spPr>
                            <a:xfrm rot="21134655">
                              <a:off x="3247093" y="1360867"/>
                              <a:ext cx="490046" cy="548691"/>
                            </a:xfrm>
                            <a:prstGeom prst="arc">
                              <a:avLst>
                                <a:gd name="adj1" fmla="val 16448186"/>
                                <a:gd name="adj2" fmla="val 0"/>
                              </a:avLst>
                            </a:prstGeom>
                            <a:ln w="28575"/>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noAutofit/>
                          </wps:bodyPr>
                        </wps:wsp>
                      </wpg:wgp>
                      <wps:wsp>
                        <wps:cNvPr id="269" name="Straight Connector 269"/>
                        <wps:cNvCnPr/>
                        <wps:spPr>
                          <a:xfrm flipV="1">
                            <a:off x="4428150" y="2410199"/>
                            <a:ext cx="324825" cy="265889"/>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0" name="Straight Connector 270"/>
                        <wps:cNvCnPr/>
                        <wps:spPr>
                          <a:xfrm>
                            <a:off x="4398940" y="2847538"/>
                            <a:ext cx="410229" cy="283401"/>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1" name="Straight Connector 271"/>
                        <wps:cNvCnPr/>
                        <wps:spPr>
                          <a:xfrm>
                            <a:off x="4428150" y="2760286"/>
                            <a:ext cx="353400" cy="0"/>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2" name="Straight Arrow Connector 272"/>
                        <wps:cNvCnPr/>
                        <wps:spPr>
                          <a:xfrm>
                            <a:off x="895350" y="427681"/>
                            <a:ext cx="1714500" cy="10094"/>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3" name="Straight Arrow Connector 273"/>
                        <wps:cNvCnPr/>
                        <wps:spPr>
                          <a:xfrm>
                            <a:off x="3208950" y="437639"/>
                            <a:ext cx="1675094" cy="0"/>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4" name="Straight Arrow Connector 274"/>
                        <wps:cNvCnPr/>
                        <wps:spPr>
                          <a:xfrm>
                            <a:off x="2904808" y="742371"/>
                            <a:ext cx="9208" cy="675174"/>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6" name="Straight Arrow Connector 276"/>
                        <wps:cNvCnPr/>
                        <wps:spPr>
                          <a:xfrm flipV="1">
                            <a:off x="1225845" y="1723263"/>
                            <a:ext cx="1374480" cy="9850"/>
                          </a:xfrm>
                          <a:prstGeom prst="straightConnector1">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7" name="Straight Arrow Connector 277"/>
                        <wps:cNvCnPr/>
                        <wps:spPr>
                          <a:xfrm>
                            <a:off x="940240" y="2028388"/>
                            <a:ext cx="17588" cy="361505"/>
                          </a:xfrm>
                          <a:prstGeom prst="straightConnector1">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8" name="Connector: Elbow 278"/>
                        <wps:cNvCnPr>
                          <a:stCxn id="191" idx="3"/>
                          <a:endCxn id="230" idx="0"/>
                        </wps:cNvCnPr>
                        <wps:spPr>
                          <a:xfrm>
                            <a:off x="3208950" y="1744158"/>
                            <a:ext cx="914083" cy="711418"/>
                          </a:xfrm>
                          <a:prstGeom prst="bentConnector2">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9" name="Straight Arrow Connector 279"/>
                        <wps:cNvCnPr/>
                        <wps:spPr>
                          <a:xfrm flipH="1">
                            <a:off x="1140755" y="571063"/>
                            <a:ext cx="1097620" cy="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80" name="Straight Arrow Connector 280"/>
                        <wps:cNvCnPr/>
                        <wps:spPr>
                          <a:xfrm flipH="1">
                            <a:off x="3444535" y="582969"/>
                            <a:ext cx="1097280" cy="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81" name="Straight Arrow Connector 281"/>
                        <wps:cNvCnPr/>
                        <wps:spPr>
                          <a:xfrm flipV="1">
                            <a:off x="3033690" y="809798"/>
                            <a:ext cx="0" cy="47564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g:wgp>
                        <wpg:cNvPr id="68" name="Group 68"/>
                        <wpg:cNvGrpSpPr/>
                        <wpg:grpSpPr>
                          <a:xfrm>
                            <a:off x="3399450" y="1055863"/>
                            <a:ext cx="334010" cy="334010"/>
                            <a:chOff x="3237525" y="1075350"/>
                            <a:chExt cx="334010" cy="334010"/>
                          </a:xfrm>
                        </wpg:grpSpPr>
                        <wps:wsp>
                          <wps:cNvPr id="283" name="Oval 283"/>
                          <wps:cNvSpPr/>
                          <wps:spPr>
                            <a:xfrm>
                              <a:off x="3237525" y="1075350"/>
                              <a:ext cx="334010" cy="334010"/>
                            </a:xfrm>
                            <a:prstGeom prst="ellipse">
                              <a:avLst/>
                            </a:prstGeom>
                            <a:ln>
                              <a:solidFill>
                                <a:schemeClr val="bg1">
                                  <a:lumMod val="75000"/>
                                </a:schemeClr>
                              </a:solidFill>
                            </a:ln>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noAutofit/>
                          </wps:bodyPr>
                        </wps:wsp>
                        <wpg:grpSp>
                          <wpg:cNvPr id="67" name="Group 67"/>
                          <wpg:cNvGrpSpPr/>
                          <wpg:grpSpPr>
                            <a:xfrm>
                              <a:off x="3324225" y="1151011"/>
                              <a:ext cx="174897" cy="181953"/>
                              <a:chOff x="3989680" y="1370370"/>
                              <a:chExt cx="147617" cy="153630"/>
                            </a:xfrm>
                          </wpg:grpSpPr>
                          <wps:wsp>
                            <wps:cNvPr id="289" name="Straight Connector 289"/>
                            <wps:cNvCnPr/>
                            <wps:spPr>
                              <a:xfrm flipV="1">
                                <a:off x="3989680" y="1370370"/>
                                <a:ext cx="143510" cy="153597"/>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90" name="Straight Connector 290"/>
                            <wps:cNvCnPr/>
                            <wps:spPr>
                              <a:xfrm>
                                <a:off x="3989680" y="1371450"/>
                                <a:ext cx="147617" cy="152550"/>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grpSp>
                      </wpg:wgp>
                      <wpg:wgp>
                        <wpg:cNvPr id="66" name="Group 66"/>
                        <wpg:cNvGrpSpPr/>
                        <wpg:grpSpPr>
                          <a:xfrm>
                            <a:off x="3274015" y="866655"/>
                            <a:ext cx="334350" cy="334350"/>
                            <a:chOff x="4045540" y="1160858"/>
                            <a:chExt cx="334350" cy="334350"/>
                          </a:xfrm>
                        </wpg:grpSpPr>
                        <wps:wsp>
                          <wps:cNvPr id="282" name="Oval 282"/>
                          <wps:cNvSpPr/>
                          <wps:spPr>
                            <a:xfrm>
                              <a:off x="4045540" y="1160858"/>
                              <a:ext cx="334350" cy="33435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65" name="Group 65"/>
                          <wpg:cNvGrpSpPr/>
                          <wpg:grpSpPr>
                            <a:xfrm>
                              <a:off x="4112981" y="1255666"/>
                              <a:ext cx="205291" cy="181368"/>
                              <a:chOff x="4903556" y="1176429"/>
                              <a:chExt cx="306257" cy="270618"/>
                            </a:xfrm>
                          </wpg:grpSpPr>
                          <wps:wsp>
                            <wps:cNvPr id="287" name="Straight Connector 287"/>
                            <wps:cNvCnPr/>
                            <wps:spPr>
                              <a:xfrm>
                                <a:off x="4903556" y="1295305"/>
                                <a:ext cx="101219" cy="151742"/>
                              </a:xfrm>
                              <a:prstGeom prst="line">
                                <a:avLst/>
                              </a:prstGeom>
                              <a:ln w="28575">
                                <a:solidFill>
                                  <a:schemeClr val="accent3"/>
                                </a:solidFill>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flipV="1">
                                <a:off x="4995250" y="1176429"/>
                                <a:ext cx="214563" cy="269850"/>
                              </a:xfrm>
                              <a:prstGeom prst="line">
                                <a:avLst/>
                              </a:prstGeom>
                              <a:ln w="28575">
                                <a:solidFill>
                                  <a:schemeClr val="accent3"/>
                                </a:solidFill>
                              </a:ln>
                            </wps:spPr>
                            <wps:style>
                              <a:lnRef idx="1">
                                <a:schemeClr val="accent1"/>
                              </a:lnRef>
                              <a:fillRef idx="0">
                                <a:schemeClr val="accent1"/>
                              </a:fillRef>
                              <a:effectRef idx="0">
                                <a:schemeClr val="accent1"/>
                              </a:effectRef>
                              <a:fontRef idx="minor">
                                <a:schemeClr val="tx1"/>
                              </a:fontRef>
                            </wps:style>
                            <wps:bodyPr/>
                          </wps:wsp>
                        </wpg:grpSp>
                      </wpg:wgp>
                      <wps:wsp>
                        <wps:cNvPr id="3" name="Text Box 3"/>
                        <wps:cNvSpPr txBox="1"/>
                        <wps:spPr>
                          <a:xfrm>
                            <a:off x="969305" y="114006"/>
                            <a:ext cx="1621495" cy="285582"/>
                          </a:xfrm>
                          <a:prstGeom prst="rect">
                            <a:avLst/>
                          </a:prstGeom>
                          <a:noFill/>
                          <a:ln w="6350">
                            <a:noFill/>
                          </a:ln>
                        </wps:spPr>
                        <wps:txbx>
                          <w:txbxContent>
                            <w:p w14:paraId="3073102B" w14:textId="77777777" w:rsidR="00CC5052" w:rsidRDefault="00CC5052">
                              <w:pPr>
                                <w:jc w:val="center"/>
                                <w:rPr>
                                  <w:rFonts w:ascii="Microsoft Sans Serif" w:hAnsi="Microsoft Sans Serif" w:cs="Microsoft Sans Serif"/>
                                  <w:sz w:val="22"/>
                                </w:rPr>
                              </w:pPr>
                              <w:r>
                                <w:rPr>
                                  <w:rFonts w:ascii="Microsoft Sans Serif" w:hAnsi="Microsoft Sans Serif" w:cs="Microsoft Sans Serif"/>
                                  <w:sz w:val="22"/>
                                </w:rPr>
                                <w:t>1.Učitaj resurs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4" name="Text Box 3"/>
                        <wps:cNvSpPr txBox="1"/>
                        <wps:spPr>
                          <a:xfrm>
                            <a:off x="1247775" y="781233"/>
                            <a:ext cx="1621155" cy="457344"/>
                          </a:xfrm>
                          <a:prstGeom prst="rect">
                            <a:avLst/>
                          </a:prstGeom>
                          <a:noFill/>
                          <a:ln w="6350">
                            <a:noFill/>
                          </a:ln>
                        </wps:spPr>
                        <wps:txbx>
                          <w:txbxContent>
                            <w:p w14:paraId="3C0E33AB" w14:textId="77777777" w:rsidR="00CC5052" w:rsidRDefault="00CC5052">
                              <w:pPr>
                                <w:pStyle w:val="NormalWeb"/>
                                <w:spacing w:before="0" w:beforeAutospacing="0" w:after="0" w:afterAutospacing="0" w:line="276" w:lineRule="auto"/>
                                <w:jc w:val="right"/>
                              </w:pPr>
                              <w:r>
                                <w:rPr>
                                  <w:rFonts w:ascii="Microsoft Sans Serif" w:eastAsia="Calibri" w:hAnsi="Microsoft Sans Serif"/>
                                  <w:sz w:val="22"/>
                                  <w:szCs w:val="22"/>
                                </w:rPr>
                                <w:t>2.Da li korisnik ima pristup resursu?</w:t>
                              </w:r>
                            </w:p>
                          </w:txbxContent>
                        </wps:txbx>
                        <wps:bodyPr rot="0" spcFirstLastPara="0" vert="horz" wrap="square" lIns="91440" tIns="45720" rIns="91440" bIns="45720" numCol="1" spcCol="0" rtlCol="0" fromWordArt="0" anchor="t" anchorCtr="0" forceAA="0" compatLnSpc="1">
                          <a:noAutofit/>
                        </wps:bodyPr>
                      </wps:wsp>
                      <wps:wsp>
                        <wps:cNvPr id="275" name="Text Box 3"/>
                        <wps:cNvSpPr txBox="1"/>
                        <wps:spPr>
                          <a:xfrm>
                            <a:off x="1026159" y="1246613"/>
                            <a:ext cx="1621155" cy="437905"/>
                          </a:xfrm>
                          <a:prstGeom prst="rect">
                            <a:avLst/>
                          </a:prstGeom>
                          <a:noFill/>
                          <a:ln w="6350">
                            <a:noFill/>
                          </a:ln>
                        </wps:spPr>
                        <wps:txbx>
                          <w:txbxContent>
                            <w:p w14:paraId="5F5BBE9D" w14:textId="77777777" w:rsidR="00CC5052" w:rsidRDefault="00CC5052">
                              <w:pPr>
                                <w:pStyle w:val="NormalWeb"/>
                                <w:spacing w:before="0" w:beforeAutospacing="0" w:after="0" w:afterAutospacing="0" w:line="276" w:lineRule="auto"/>
                                <w:jc w:val="right"/>
                              </w:pPr>
                              <w:r>
                                <w:rPr>
                                  <w:rFonts w:ascii="Microsoft Sans Serif" w:eastAsia="Calibri" w:hAnsi="Microsoft Sans Serif"/>
                                  <w:sz w:val="22"/>
                                  <w:szCs w:val="22"/>
                                </w:rPr>
                                <w:t xml:space="preserve">3. Procijena zahtijeva na osnovu propisa  </w:t>
                              </w:r>
                            </w:p>
                          </w:txbxContent>
                        </wps:txbx>
                        <wps:bodyPr rot="0" spcFirstLastPara="0" vert="horz" wrap="square" lIns="91440" tIns="45720" rIns="91440" bIns="45720" numCol="1" spcCol="0" rtlCol="0" fromWordArt="0" anchor="t" anchorCtr="0" forceAA="0" compatLnSpc="1">
                          <a:noAutofit/>
                        </wps:bodyPr>
                      </wps:wsp>
                      <wps:wsp>
                        <wps:cNvPr id="284" name="Text Box 3"/>
                        <wps:cNvSpPr txBox="1"/>
                        <wps:spPr>
                          <a:xfrm>
                            <a:off x="129151" y="2028388"/>
                            <a:ext cx="828675" cy="478510"/>
                          </a:xfrm>
                          <a:prstGeom prst="rect">
                            <a:avLst/>
                          </a:prstGeom>
                          <a:noFill/>
                          <a:ln w="6350">
                            <a:noFill/>
                          </a:ln>
                        </wps:spPr>
                        <wps:txbx>
                          <w:txbxContent>
                            <w:p w14:paraId="3BF03A28" w14:textId="77777777" w:rsidR="00CC5052" w:rsidRDefault="00CC5052">
                              <w:pPr>
                                <w:pStyle w:val="NormalWeb"/>
                                <w:spacing w:before="0" w:beforeAutospacing="0" w:after="0" w:afterAutospacing="0" w:line="276" w:lineRule="auto"/>
                                <w:rPr>
                                  <w:rFonts w:ascii="Microsoft Sans Serif" w:eastAsia="Calibri" w:hAnsi="Microsoft Sans Serif"/>
                                  <w:sz w:val="20"/>
                                  <w:szCs w:val="20"/>
                                </w:rPr>
                              </w:pPr>
                              <w:r>
                                <w:rPr>
                                  <w:rFonts w:ascii="Microsoft Sans Serif" w:eastAsia="Calibri" w:hAnsi="Microsoft Sans Serif"/>
                                  <w:sz w:val="20"/>
                                  <w:szCs w:val="20"/>
                                </w:rPr>
                                <w:t>Upravljanje</w:t>
                              </w:r>
                            </w:p>
                            <w:p w14:paraId="09F3E966" w14:textId="77777777" w:rsidR="00CC5052" w:rsidRDefault="00CC5052">
                              <w:pPr>
                                <w:pStyle w:val="NormalWeb"/>
                                <w:spacing w:before="0" w:beforeAutospacing="0" w:after="0" w:afterAutospacing="0" w:line="276" w:lineRule="auto"/>
                                <w:rPr>
                                  <w:rFonts w:ascii="Microsoft Sans Serif" w:eastAsia="Calibri" w:hAnsi="Microsoft Sans Serif"/>
                                  <w:sz w:val="20"/>
                                  <w:szCs w:val="20"/>
                                </w:rPr>
                              </w:pPr>
                              <w:r>
                                <w:rPr>
                                  <w:rFonts w:ascii="Microsoft Sans Serif" w:eastAsia="Calibri" w:hAnsi="Microsoft Sans Serif"/>
                                  <w:sz w:val="20"/>
                                  <w:szCs w:val="20"/>
                                </w:rPr>
                                <w:t>propisima</w:t>
                              </w:r>
                            </w:p>
                          </w:txbxContent>
                        </wps:txbx>
                        <wps:bodyPr rot="0" spcFirstLastPara="0" vert="horz" wrap="square" lIns="91440" tIns="45720" rIns="91440" bIns="45720" numCol="1" spcCol="0" rtlCol="0" fromWordArt="0" anchor="t" anchorCtr="0" forceAA="0" compatLnSpc="1">
                          <a:noAutofit/>
                        </wps:bodyPr>
                      </wps:wsp>
                      <wps:wsp>
                        <wps:cNvPr id="285" name="Text Box 3"/>
                        <wps:cNvSpPr txBox="1"/>
                        <wps:spPr>
                          <a:xfrm>
                            <a:off x="4105275" y="1570891"/>
                            <a:ext cx="1485900" cy="544203"/>
                          </a:xfrm>
                          <a:prstGeom prst="rect">
                            <a:avLst/>
                          </a:prstGeom>
                          <a:noFill/>
                          <a:ln w="6350">
                            <a:noFill/>
                          </a:ln>
                        </wps:spPr>
                        <wps:txbx>
                          <w:txbxContent>
                            <w:p w14:paraId="58AD53E2" w14:textId="77777777" w:rsidR="00CC5052" w:rsidRDefault="00CC5052">
                              <w:pPr>
                                <w:pStyle w:val="NormalWeb"/>
                                <w:spacing w:before="0" w:beforeAutospacing="0" w:after="0" w:afterAutospacing="0" w:line="276" w:lineRule="auto"/>
                                <w:rPr>
                                  <w:rFonts w:ascii="Microsoft Sans Serif" w:eastAsia="Calibri" w:hAnsi="Microsoft Sans Serif"/>
                                  <w:sz w:val="22"/>
                                  <w:szCs w:val="22"/>
                                </w:rPr>
                              </w:pPr>
                              <w:r>
                                <w:rPr>
                                  <w:rFonts w:ascii="Microsoft Sans Serif" w:eastAsia="Calibri" w:hAnsi="Microsoft Sans Serif"/>
                                  <w:sz w:val="22"/>
                                  <w:szCs w:val="22"/>
                                </w:rPr>
                                <w:t>3.a..Pribavljanje</w:t>
                              </w:r>
                            </w:p>
                            <w:p w14:paraId="0C77F4D3" w14:textId="77777777" w:rsidR="00CC5052" w:rsidRDefault="00CC5052">
                              <w:pPr>
                                <w:pStyle w:val="NormalWeb"/>
                                <w:spacing w:before="0" w:beforeAutospacing="0" w:after="0" w:afterAutospacing="0" w:line="276" w:lineRule="auto"/>
                              </w:pPr>
                              <w:r>
                                <w:rPr>
                                  <w:rFonts w:ascii="Microsoft Sans Serif" w:eastAsia="Calibri" w:hAnsi="Microsoft Sans Serif"/>
                                  <w:sz w:val="22"/>
                                  <w:szCs w:val="22"/>
                                </w:rPr>
                                <w:t>dodatnih atributa</w:t>
                              </w:r>
                            </w:p>
                          </w:txbxContent>
                        </wps:txbx>
                        <wps:bodyPr rot="0" spcFirstLastPara="0" vert="horz" wrap="square" lIns="91440" tIns="45720" rIns="91440" bIns="45720" numCol="1" spcCol="0" rtlCol="0" fromWordArt="0" anchor="t" anchorCtr="0" forceAA="0" compatLnSpc="1">
                          <a:noAutofit/>
                        </wps:bodyPr>
                      </wps:wsp>
                      <wps:wsp>
                        <wps:cNvPr id="286" name="Text Box 3"/>
                        <wps:cNvSpPr txBox="1"/>
                        <wps:spPr>
                          <a:xfrm>
                            <a:off x="3761400" y="923122"/>
                            <a:ext cx="1485900" cy="543560"/>
                          </a:xfrm>
                          <a:prstGeom prst="rect">
                            <a:avLst/>
                          </a:prstGeom>
                          <a:noFill/>
                          <a:ln w="6350">
                            <a:noFill/>
                          </a:ln>
                        </wps:spPr>
                        <wps:txbx>
                          <w:txbxContent>
                            <w:p w14:paraId="72AA4D2B" w14:textId="77777777" w:rsidR="00CC5052" w:rsidRDefault="00CC5052">
                              <w:pPr>
                                <w:pStyle w:val="NormalWeb"/>
                                <w:spacing w:before="0" w:beforeAutospacing="0" w:after="0" w:afterAutospacing="0" w:line="276" w:lineRule="auto"/>
                                <w:rPr>
                                  <w:rFonts w:ascii="Microsoft Sans Serif" w:eastAsia="Calibri" w:hAnsi="Microsoft Sans Serif" w:cs="Microsoft Sans Serif"/>
                                  <w:sz w:val="22"/>
                                  <w:szCs w:val="22"/>
                                </w:rPr>
                              </w:pPr>
                              <w:r>
                                <w:rPr>
                                  <w:rFonts w:ascii="Microsoft Sans Serif" w:eastAsia="Calibri" w:hAnsi="Microsoft Sans Serif" w:cs="Microsoft Sans Serif"/>
                                  <w:sz w:val="22"/>
                                  <w:szCs w:val="22"/>
                                </w:rPr>
                                <w:t>4.Dozvola, korisnik</w:t>
                              </w:r>
                            </w:p>
                            <w:p w14:paraId="0A5F5998" w14:textId="77777777" w:rsidR="00CC5052" w:rsidRDefault="00CC5052">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hAnsi="Microsoft Sans Serif" w:cs="Microsoft Sans Serif"/>
                                  <w:sz w:val="22"/>
                                  <w:szCs w:val="22"/>
                                </w:rPr>
                                <w:t>ima pristup resursu</w:t>
                              </w:r>
                            </w:p>
                          </w:txbxContent>
                        </wps:txbx>
                        <wps:bodyPr rot="0" spcFirstLastPara="0" vert="horz" wrap="square" lIns="91440" tIns="45720" rIns="91440" bIns="45720" numCol="1" spcCol="0" rtlCol="0" fromWordArt="0" anchor="t" anchorCtr="0" forceAA="0" compatLnSpc="1">
                          <a:noAutofit/>
                        </wps:bodyPr>
                      </wps:wsp>
                      <wps:wsp>
                        <wps:cNvPr id="292" name="Text Box 3"/>
                        <wps:cNvSpPr txBox="1"/>
                        <wps:spPr>
                          <a:xfrm>
                            <a:off x="3199425" y="112888"/>
                            <a:ext cx="1621155" cy="285115"/>
                          </a:xfrm>
                          <a:prstGeom prst="rect">
                            <a:avLst/>
                          </a:prstGeom>
                          <a:noFill/>
                          <a:ln w="6350">
                            <a:noFill/>
                          </a:ln>
                        </wps:spPr>
                        <wps:txbx>
                          <w:txbxContent>
                            <w:p w14:paraId="2BC9F090" w14:textId="77777777" w:rsidR="00CC5052" w:rsidRDefault="00CC5052">
                              <w:pPr>
                                <w:pStyle w:val="NormalWeb"/>
                                <w:spacing w:before="0" w:beforeAutospacing="0" w:after="0" w:afterAutospacing="0" w:line="276" w:lineRule="auto"/>
                                <w:jc w:val="center"/>
                              </w:pPr>
                              <w:r>
                                <w:rPr>
                                  <w:rFonts w:ascii="Microsoft Sans Serif" w:eastAsia="Calibri" w:hAnsi="Microsoft Sans Serif"/>
                                  <w:sz w:val="22"/>
                                  <w:szCs w:val="22"/>
                                </w:rPr>
                                <w:t>5.Učitaj resurs</w:t>
                              </w:r>
                            </w:p>
                          </w:txbxContent>
                        </wps:txbx>
                        <wps:bodyPr rot="0" spcFirstLastPara="0" vert="horz" wrap="square" lIns="91440" tIns="45720" rIns="91440" bIns="45720" numCol="1" spcCol="0" rtlCol="0" fromWordArt="0" anchor="t" anchorCtr="0" forceAA="0" compatLnSpc="1">
                          <a:noAutofit/>
                        </wps:bodyPr>
                      </wps:wsp>
                      <wpg:wgp>
                        <wpg:cNvPr id="293" name="Group 293"/>
                        <wpg:cNvGrpSpPr/>
                        <wpg:grpSpPr>
                          <a:xfrm>
                            <a:off x="1532550" y="2410196"/>
                            <a:ext cx="647065" cy="551180"/>
                            <a:chOff x="0" y="0"/>
                            <a:chExt cx="647065" cy="551815"/>
                          </a:xfrm>
                        </wpg:grpSpPr>
                        <wps:wsp>
                          <wps:cNvPr id="294" name="Oval 294"/>
                          <wps:cNvSpPr/>
                          <wps:spPr>
                            <a:xfrm>
                              <a:off x="0" y="0"/>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E03B4C" w14:textId="77777777" w:rsidR="00CC5052" w:rsidRDefault="00CC5052">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noAutofit/>
                          </wps:bodyPr>
                        </wps:wsp>
                        <wps:wsp>
                          <wps:cNvPr id="295" name="Text Box 22"/>
                          <wps:cNvSpPr txBox="1"/>
                          <wps:spPr>
                            <a:xfrm>
                              <a:off x="17780" y="102235"/>
                              <a:ext cx="629285" cy="431800"/>
                            </a:xfrm>
                            <a:prstGeom prst="rect">
                              <a:avLst/>
                            </a:prstGeom>
                            <a:noFill/>
                            <a:ln w="6350">
                              <a:noFill/>
                            </a:ln>
                          </wps:spPr>
                          <wps:txbx>
                            <w:txbxContent>
                              <w:p w14:paraId="0D5645FA" w14:textId="77777777" w:rsidR="00CC5052" w:rsidRDefault="00CC5052">
                                <w:pPr>
                                  <w:pStyle w:val="NormalWeb"/>
                                  <w:spacing w:before="0" w:beforeAutospacing="0" w:after="0" w:afterAutospacing="0" w:line="276" w:lineRule="auto"/>
                                </w:pPr>
                                <w:r>
                                  <w:rPr>
                                    <w:rFonts w:ascii="Tw Cen MT Condensed" w:eastAsia="Calibri" w:hAnsi="Tw Cen MT Condensed" w:cs="Calibri"/>
                                    <w:b/>
                                    <w:bCs/>
                                    <w:color w:val="FFFFFF"/>
                                    <w:sz w:val="40"/>
                                    <w:szCs w:val="40"/>
                                  </w:rPr>
                                  <w:t>PRP</w:t>
                                </w:r>
                              </w:p>
                            </w:txbxContent>
                          </wps:txbx>
                          <wps:bodyPr rot="0" spcFirstLastPara="0" vert="horz" wrap="square" lIns="91440" tIns="45720" rIns="91440" bIns="45720" numCol="1" spcCol="0" rtlCol="0" fromWordArt="0" anchor="t" anchorCtr="0" forceAA="0" compatLnSpc="1">
                            <a:noAutofit/>
                          </wps:bodyPr>
                        </wps:wsp>
                      </wpg:wgp>
                      <wpg:wgp>
                        <wpg:cNvPr id="296" name="Group 296"/>
                        <wpg:cNvGrpSpPr/>
                        <wpg:grpSpPr>
                          <a:xfrm>
                            <a:off x="2485391" y="2493176"/>
                            <a:ext cx="428625" cy="399415"/>
                            <a:chOff x="0" y="0"/>
                            <a:chExt cx="438150" cy="439125"/>
                          </a:xfrm>
                        </wpg:grpSpPr>
                        <wps:wsp>
                          <wps:cNvPr id="297" name="Flowchart: Magnetic Disk 297"/>
                          <wps:cNvSpPr/>
                          <wps:spPr>
                            <a:xfrm>
                              <a:off x="0" y="26767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298" name="Flowchart: Magnetic Disk 298"/>
                          <wps:cNvSpPr/>
                          <wps:spPr>
                            <a:xfrm>
                              <a:off x="0" y="13081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299" name="Flowchart: Magnetic Disk 299"/>
                          <wps:cNvSpPr/>
                          <wps:spPr>
                            <a:xfrm>
                              <a:off x="0" y="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g:wgp>
                      <wps:wsp>
                        <wps:cNvPr id="300" name="Straight Connector 300"/>
                        <wps:cNvCnPr/>
                        <wps:spPr>
                          <a:xfrm>
                            <a:off x="2112305" y="2701148"/>
                            <a:ext cx="353060" cy="0"/>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301" name="Connector: Elbow 301"/>
                        <wps:cNvCnPr/>
                        <wps:spPr>
                          <a:xfrm>
                            <a:off x="1016634" y="2018099"/>
                            <a:ext cx="782299" cy="382119"/>
                          </a:xfrm>
                          <a:prstGeom prst="bentConnector2">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2" name="Text Box 3"/>
                        <wps:cNvSpPr txBox="1"/>
                        <wps:spPr>
                          <a:xfrm>
                            <a:off x="1779247" y="1891706"/>
                            <a:ext cx="868067" cy="478155"/>
                          </a:xfrm>
                          <a:prstGeom prst="rect">
                            <a:avLst/>
                          </a:prstGeom>
                          <a:noFill/>
                          <a:ln w="6350">
                            <a:noFill/>
                          </a:ln>
                        </wps:spPr>
                        <wps:txbx>
                          <w:txbxContent>
                            <w:p w14:paraId="14BBD2F4" w14:textId="77777777" w:rsidR="00CC5052" w:rsidRDefault="00CC5052">
                              <w:pPr>
                                <w:pStyle w:val="NormalWeb"/>
                                <w:spacing w:before="0" w:beforeAutospacing="0" w:after="0" w:afterAutospacing="0" w:line="276" w:lineRule="auto"/>
                              </w:pPr>
                              <w:r>
                                <w:rPr>
                                  <w:rFonts w:ascii="Microsoft Sans Serif" w:eastAsia="Calibri" w:hAnsi="Microsoft Sans Serif"/>
                                  <w:sz w:val="20"/>
                                  <w:szCs w:val="20"/>
                                </w:rPr>
                                <w:t>Pribavljanje</w:t>
                              </w:r>
                            </w:p>
                            <w:p w14:paraId="0498A4E6" w14:textId="77777777" w:rsidR="00CC5052" w:rsidRDefault="00CC5052">
                              <w:pPr>
                                <w:pStyle w:val="NormalWeb"/>
                                <w:spacing w:before="0" w:beforeAutospacing="0" w:after="0" w:afterAutospacing="0" w:line="276" w:lineRule="auto"/>
                              </w:pPr>
                              <w:r>
                                <w:rPr>
                                  <w:rFonts w:ascii="Microsoft Sans Serif" w:eastAsia="Calibri" w:hAnsi="Microsoft Sans Serif"/>
                                  <w:sz w:val="20"/>
                                  <w:szCs w:val="20"/>
                                </w:rPr>
                                <w:t>propisa</w:t>
                              </w:r>
                            </w:p>
                          </w:txbxContent>
                        </wps:txbx>
                        <wps:bodyPr rot="0" spcFirstLastPara="0" vert="horz" wrap="square" lIns="91440" tIns="45720" rIns="91440" bIns="45720" numCol="1" spcCol="0" rtlCol="0" fromWordArt="0" anchor="t" anchorCtr="0" forceAA="0" compatLnSpc="1">
                          <a:noAutofit/>
                        </wps:bodyPr>
                      </wps:wsp>
                    </wpc:wpc>
                  </a:graphicData>
                </a:graphic>
              </wp:inline>
            </w:drawing>
          </mc:Choice>
          <mc:Fallback>
            <w:pict>
              <v:group w14:anchorId="26FEDB97" id="Canvas 1" o:spid="_x0000_s1151" editas="canvas" style="width:467.15pt;height:267.7pt;mso-position-horizontal-relative:char;mso-position-vertical-relative:line" coordsize="59328,339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">
                <v:shape id="_x0000_s1152" type="#_x0000_t75" style="position:absolute;width:59328;height:33997;visibility:visible;mso-wrap-style:square">
                  <v:fill o:detectmouseclick="t"/>
                  <v:path o:connecttype="none"/>
                </v:shape>
                <v:group id="Group 49" o:spid="_x0000_s1153" style="position:absolute;left:3419;top:1605;width:5340;height:5346" coordorigin="1800,1800" coordsize="5340,5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oval id="Oval 168" o:spid="_x0000_s1154" style="position:absolute;left:1800;top:1800;width:5340;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19J8UA&#10;AADcAAAADwAAAGRycy9kb3ducmV2LnhtbESPQWvCQBCF74X+h2UKvdWNhYqkrtIKoichGpDehuw0&#10;G5qdTbNrjP31nYPgbYb35r1vFqvRt2qgPjaBDUwnGSjiKtiGawPlcfMyBxUTssU2MBm4UoTV8vFh&#10;gbkNFy5oOKRaSQjHHA24lLpc61g58hgnoSMW7Tv0HpOsfa1tjxcJ961+zbKZ9tiwNDjsaO2o+jmc&#10;vYGvov4c/nbF77o47adviUu33ZTGPD+NH++gEo3pbr5d76zgz4RWnpEJ9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TX0nxQAAANwAAAAPAAAAAAAAAAAAAAAAAJgCAABkcnMv&#10;ZG93bnJldi54bWxQSwUGAAAAAAQABAD1AAAAigMAAAAA&#10;" fillcolor="white [3201]" strokecolor="#0070c0" strokeweight="1.5pt"/>
                  <v:shape id="Graphic 88" o:spid="_x0000_s1155" type="#_x0000_t75" alt="User" style="position:absolute;left:2904;top:2847;width:3290;height:32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d/be/AAAA3AAAAA8AAABkcnMvZG93bnJldi54bWxET9uKwjAQfRf2H8II+6apF0SrURbd4r6u&#10;+gFDM7bFZFKaWOPfG2Fh3+ZwrrPZRWtET51vHCuYjDMQxKXTDVcKLuditAThA7JG45gUPMnDbvsx&#10;2GCu3YN/qT+FSqQQ9jkqqENocyl9WZNFP3YtceKurrMYEuwqqTt8pHBr5DTLFtJiw6mhxpb2NZW3&#10;090qMN/RF5d4eN7mvb0ei5mZ2axQ6nMYv9YgAsXwL/5z/+g0f7GC9zPpArl9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sXf23vwAAANwAAAAPAAAAAAAAAAAAAAAAAJ8CAABk&#10;cnMvZG93bnJldi54bWxQSwUGAAAAAAQABAD3AAAAiwMAAAAA&#10;">
                    <v:imagedata r:id="rId12" o:title="User"/>
                  </v:shape>
                </v:group>
                <v:group id="Group 51" o:spid="_x0000_s1156" style="position:absolute;left:26289;top:1617;width:5521;height:5522" coordorigin="24669,1812" coordsize="5521,55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oval id="Oval 2" o:spid="_x0000_s1157" style="position:absolute;left:24669;top:1812;width:5522;height:55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HbU8UA&#10;AADaAAAADwAAAGRycy9kb3ducmV2LnhtbESPT2vCQBTE74LfYXlCL6KbegglZhUtWAr1UP+h3h7Z&#10;ZxLMvk2zW4399K5Q8DjMzG+YdNqaSlyocaVlBa/DCARxZnXJuYLtZjF4A+E8ssbKMim4kYPppNtJ&#10;MdH2yiu6rH0uAoRdggoK7+tESpcVZNANbU0cvJNtDPogm1zqBq8Bbio5iqJYGiw5LBRY03tB2Xn9&#10;axQc48Wc4++vPi9rl813H/h32P8o9dJrZ2MQnlr/DP+3P7WCETyuhBsgJ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UdtTxQAAANoAAAAPAAAAAAAAAAAAAAAAAJgCAABkcnMv&#10;ZG93bnJldi54bWxQSwUGAAAAAAQABAD1AAAAigMAAAAA&#10;" fillcolor="#4f81bd [3204]" strokecolor="#243f60 [1604]" strokeweight="2pt">
                    <v:textbox>
                      <w:txbxContent>
                        <w:p w14:paraId="12CA444A" w14:textId="77777777" w:rsidR="00CC5052" w:rsidRDefault="00CC5052">
                          <w:pPr>
                            <w:rPr>
                              <w:rFonts w:ascii="Arial Black" w:hAnsi="Arial Black"/>
                            </w:rPr>
                          </w:pPr>
                        </w:p>
                      </w:txbxContent>
                    </v:textbox>
                  </v:oval>
                  <v:shape id="Text Box 22" o:spid="_x0000_s1158" type="#_x0000_t202" style="position:absolute;left:24952;top:2742;width:5239;height:4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4E2B4529" w14:textId="77777777" w:rsidR="00CC5052" w:rsidRDefault="00CC5052">
                          <w:pPr>
                            <w:rPr>
                              <w:rFonts w:ascii="Tw Cen MT Condensed" w:hAnsi="Tw Cen MT Condensed" w:cstheme="minorHAnsi"/>
                              <w:b/>
                              <w:color w:val="FFFFFF" w:themeColor="background1"/>
                              <w:sz w:val="40"/>
                              <w:szCs w:val="40"/>
                            </w:rPr>
                          </w:pPr>
                          <w:r>
                            <w:rPr>
                              <w:rFonts w:ascii="Tw Cen MT Condensed" w:hAnsi="Tw Cen MT Condensed" w:cstheme="minorHAnsi"/>
                              <w:b/>
                              <w:color w:val="FFFFFF" w:themeColor="background1"/>
                              <w:sz w:val="40"/>
                              <w:szCs w:val="40"/>
                            </w:rPr>
                            <w:t>PEP</w:t>
                          </w:r>
                        </w:p>
                      </w:txbxContent>
                    </v:textbox>
                  </v:shape>
                </v:group>
                <v:group id="Group 52" o:spid="_x0000_s1159" style="position:absolute;left:26289;top:14273;width:5800;height:5518" coordorigin="24384,14373" coordsize="5800,55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oval id="Oval 188" o:spid="_x0000_s1160" style="position:absolute;left:24384;top:14373;width:5518;height:5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9M+8cA&#10;AADcAAAADwAAAGRycy9kb3ducmV2LnhtbESPQWvCQBCF74X+h2UKXopu9BAkdZVasBT0oLbF9jZk&#10;p0lodjZmV43+eucgeJvhvXnvm8msc7U6UhsqzwaGgwQUce5txYWBr89FfwwqRGSLtWcycKYAs+nj&#10;wwQz60+8oeM2FkpCOGRooIyxybQOeUkOw8A3xKL9+dZhlLUttG3xJOGu1qMkSbXDiqWhxIbeSsr/&#10;twdn4DddzDldL5951YR8/v2Ol5/d3pjeU/f6AipSF+/m2/WHFfyx0MozMoGe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dPTPvHAAAA3AAAAA8AAAAAAAAAAAAAAAAAmAIAAGRy&#10;cy9kb3ducmV2LnhtbFBLBQYAAAAABAAEAPUAAACMAwAAAAA=&#10;" fillcolor="#4f81bd [3204]" strokecolor="#243f60 [1604]" strokeweight="2pt">
                    <v:textbox>
                      <w:txbxContent>
                        <w:p w14:paraId="0E76FEF0" w14:textId="77777777" w:rsidR="00CC5052" w:rsidRDefault="00CC5052">
                          <w:pPr>
                            <w:pStyle w:val="NormalWeb"/>
                            <w:spacing w:before="0" w:beforeAutospacing="0" w:after="0" w:afterAutospacing="0" w:line="276" w:lineRule="auto"/>
                          </w:pPr>
                          <w:r>
                            <w:rPr>
                              <w:rFonts w:ascii="Arial Black" w:eastAsia="Calibri" w:hAnsi="Arial Black"/>
                            </w:rPr>
                            <w:t> </w:t>
                          </w:r>
                        </w:p>
                      </w:txbxContent>
                    </v:textbox>
                  </v:oval>
                  <v:shape id="Text Box 22" o:spid="_x0000_s1161" type="#_x0000_t202" style="position:absolute;left:24568;top:15383;width:5616;height:4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I6H8MA&#10;AADcAAAADwAAAGRycy9kb3ducmV2LnhtbERPTYvCMBC9C/6HMMLeNFXYRbtGkYK4LHpQe/E224xt&#10;sZnUJmrdX28Ewds83udM562pxJUaV1pWMBxEIIgzq0vOFaT7ZX8MwnlkjZVlUnAnB/NZtzPFWNsb&#10;b+m687kIIexiVFB4X8dSuqwgg25ga+LAHW1j0AfY5FI3eAvhppKjKPqSBksODQXWlBSUnXYXo+A3&#10;WW5w+zcy4/8qWa2Pi/qcHj6V+ui1i28Qnlr/Fr/cPzrMnwzh+Uy4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tI6H8MAAADcAAAADwAAAAAAAAAAAAAAAACYAgAAZHJzL2Rv&#10;d25yZXYueG1sUEsFBgAAAAAEAAQA9QAAAIgDAAAAAA==&#10;" filled="f" stroked="f" strokeweight=".5pt">
                    <v:textbox>
                      <w:txbxContent>
                        <w:p w14:paraId="6F6D541D" w14:textId="77777777" w:rsidR="00CC5052" w:rsidRDefault="00CC5052">
                          <w:pPr>
                            <w:pStyle w:val="NormalWeb"/>
                            <w:spacing w:before="0" w:beforeAutospacing="0" w:after="0" w:afterAutospacing="0" w:line="276" w:lineRule="auto"/>
                          </w:pPr>
                          <w:r>
                            <w:rPr>
                              <w:rFonts w:ascii="Tw Cen MT Condensed" w:eastAsia="Calibri" w:hAnsi="Tw Cen MT Condensed" w:cs="Calibri"/>
                              <w:b/>
                              <w:bCs/>
                              <w:color w:val="FFFFFF"/>
                              <w:sz w:val="40"/>
                              <w:szCs w:val="40"/>
                            </w:rPr>
                            <w:t>PDP</w:t>
                          </w:r>
                        </w:p>
                      </w:txbxContent>
                    </v:textbox>
                  </v:shape>
                </v:group>
                <v:group id="Group 55" o:spid="_x0000_s1162" style="position:absolute;left:6740;top:23988;width:6470;height:5519" coordorigin="8073,24183" coordsize="6470,55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oval id="Oval 201" o:spid="_x0000_s1163" style="position:absolute;left:8073;top:24183;width:5518;height:5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OHQMYA&#10;AADcAAAADwAAAGRycy9kb3ducmV2LnhtbESPT2vCQBTE74LfYXmCF9GNHkJJXUUFRbCH+qfY3h7Z&#10;ZxLMvo3ZVdN+elcoeBxm5jfMeNqYUtyodoVlBcNBBII4tbrgTMFhv+y/gXAeWWNpmRT8koPppN0a&#10;Y6Ltnbd02/lMBAi7BBXk3leJlC7NyaAb2Io4eCdbG/RB1pnUNd4D3JRyFEWxNFhwWMixokVO6Xl3&#10;NQp+4uWc489Njz8ql86/Vvj3fbwo1e00s3cQnhr/Cv+311rBKBrC80w4AnL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IOHQMYAAADcAAAADwAAAAAAAAAAAAAAAACYAgAAZHJz&#10;L2Rvd25yZXYueG1sUEsFBgAAAAAEAAQA9QAAAIsDAAAAAA==&#10;" fillcolor="#4f81bd [3204]" strokecolor="#243f60 [1604]" strokeweight="2pt">
                    <v:textbox>
                      <w:txbxContent>
                        <w:p w14:paraId="5F89FCA3" w14:textId="77777777" w:rsidR="00CC5052" w:rsidRDefault="00CC5052">
                          <w:pPr>
                            <w:pStyle w:val="NormalWeb"/>
                            <w:spacing w:before="0" w:beforeAutospacing="0" w:after="0" w:afterAutospacing="0" w:line="276" w:lineRule="auto"/>
                          </w:pPr>
                          <w:r>
                            <w:rPr>
                              <w:rFonts w:ascii="Arial Black" w:eastAsia="Calibri" w:hAnsi="Arial Black"/>
                            </w:rPr>
                            <w:t> </w:t>
                          </w:r>
                        </w:p>
                      </w:txbxContent>
                    </v:textbox>
                  </v:oval>
                  <v:shape id="Text Box 22" o:spid="_x0000_s1164" type="#_x0000_t202" style="position:absolute;left:8251;top:25206;width:6293;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7xpMEA&#10;AADcAAAADwAAAGRycy9kb3ducmV2LnhtbERPTYvCMBC9C/6HMII3TS0oUo0iBVHEPeh62dvYjG2x&#10;mdQmat1fbw6Cx8f7ni9bU4kHNa60rGA0jEAQZ1aXnCs4/a4HUxDOI2usLJOCFzlYLrqdOSbaPvlA&#10;j6PPRQhhl6CCwvs6kdJlBRl0Q1sTB+5iG4M+wCaXusFnCDeVjKNoIg2WHBoKrCktKLse70bBLl3/&#10;4OEcm+l/lW72l1V9O/2Nler32tUMhKfWf8Uf91YriEdhbTgTj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e8aTBAAAA3AAAAA8AAAAAAAAAAAAAAAAAmAIAAGRycy9kb3du&#10;cmV2LnhtbFBLBQYAAAAABAAEAPUAAACGAwAAAAA=&#10;" filled="f" stroked="f" strokeweight=".5pt">
                    <v:textbox>
                      <w:txbxContent>
                        <w:p w14:paraId="65FF77D6" w14:textId="77777777" w:rsidR="00CC5052" w:rsidRDefault="00CC5052">
                          <w:pPr>
                            <w:pStyle w:val="NormalWeb"/>
                            <w:spacing w:before="0" w:beforeAutospacing="0" w:after="0" w:afterAutospacing="0" w:line="276" w:lineRule="auto"/>
                          </w:pPr>
                          <w:r>
                            <w:rPr>
                              <w:rFonts w:ascii="Tw Cen MT Condensed" w:eastAsia="Calibri" w:hAnsi="Tw Cen MT Condensed" w:cs="Calibri"/>
                              <w:b/>
                              <w:bCs/>
                              <w:color w:val="FFFFFF"/>
                              <w:sz w:val="40"/>
                              <w:szCs w:val="40"/>
                            </w:rPr>
                            <w:t>PAP</w:t>
                          </w:r>
                        </w:p>
                      </w:txbxContent>
                    </v:textbox>
                  </v:shape>
                </v:group>
                <v:group id="Group 58" o:spid="_x0000_s1165" style="position:absolute;left:38471;top:24560;width:6470;height:5518" coordorigin="36852,24755" coordsize="6470,55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oval id="Oval 230" o:spid="_x0000_s1166" style="position:absolute;left:36852;top:24755;width:5518;height:5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PoZsQA&#10;AADcAAAADwAAAGRycy9kb3ducmV2LnhtbERPy2rCQBTdC/7DcAU3ohMtBImOoRGUQruoL2x3l8xt&#10;EszciZmppv36zqLg8nDey7QztbhR6yrLCqaTCARxbnXFhYLjYTOeg3AeWWNtmRT8kIN01e8tMdH2&#10;zju67X0hQgi7BBWU3jeJlC4vyaCb2IY4cF+2NegDbAupW7yHcFPLWRTF0mDFoaHEhtYl5Zf9t1Hw&#10;GW8yjt9fR/zWuDw7bfH343xVajjonhcgPHX+If53v2gFs6cwP5w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j6GbEAAAA3AAAAA8AAAAAAAAAAAAAAAAAmAIAAGRycy9k&#10;b3ducmV2LnhtbFBLBQYAAAAABAAEAPUAAACJAwAAAAA=&#10;" fillcolor="#4f81bd [3204]" strokecolor="#243f60 [1604]" strokeweight="2pt">
                    <v:textbox>
                      <w:txbxContent>
                        <w:p w14:paraId="1EFC9159" w14:textId="77777777" w:rsidR="00CC5052" w:rsidRDefault="00CC5052">
                          <w:pPr>
                            <w:pStyle w:val="NormalWeb"/>
                            <w:spacing w:before="0" w:beforeAutospacing="0" w:after="0" w:afterAutospacing="0" w:line="276" w:lineRule="auto"/>
                          </w:pPr>
                          <w:r>
                            <w:rPr>
                              <w:rFonts w:ascii="Arial Black" w:eastAsia="Calibri" w:hAnsi="Arial Black"/>
                            </w:rPr>
                            <w:t> </w:t>
                          </w:r>
                        </w:p>
                      </w:txbxContent>
                    </v:textbox>
                  </v:oval>
                  <v:shape id="Text Box 22" o:spid="_x0000_s1167" type="#_x0000_t202" style="position:absolute;left:37029;top:25777;width:6293;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8/tccA&#10;AADcAAAADwAAAGRycy9kb3ducmV2LnhtbESPzWrDMBCE74W+g9hCb41cm5TgRAnBYFJKcsjPpbet&#10;tbFNrJVrKbbbp68ChRyHmfmGWaxG04ieOldbVvA6iUAQF1bXXCo4HfOXGQjnkTU2lknBDzlYLR8f&#10;FphqO/Ce+oMvRYCwS1FB5X2bSumKigy6iW2Jg3e2nUEfZFdK3eEQ4KaRcRS9SYM1h4UKW8oqKi6H&#10;q1HwkeU73H/FZvbbZJvted1+nz6nSj0/jes5CE+jv4f/2+9aQZwk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PP7XHAAAA3AAAAA8AAAAAAAAAAAAAAAAAmAIAAGRy&#10;cy9kb3ducmV2LnhtbFBLBQYAAAAABAAEAPUAAACMAwAAAAA=&#10;" filled="f" stroked="f" strokeweight=".5pt">
                    <v:textbox>
                      <w:txbxContent>
                        <w:p w14:paraId="4B04585D" w14:textId="77777777" w:rsidR="00CC5052" w:rsidRDefault="00CC5052">
                          <w:pPr>
                            <w:pStyle w:val="NormalWeb"/>
                            <w:spacing w:before="0" w:beforeAutospacing="0" w:after="0" w:afterAutospacing="0" w:line="276" w:lineRule="auto"/>
                          </w:pPr>
                          <w:r>
                            <w:rPr>
                              <w:rFonts w:ascii="Tw Cen MT Condensed" w:eastAsia="Calibri" w:hAnsi="Tw Cen MT Condensed" w:cs="Calibri"/>
                              <w:b/>
                              <w:bCs/>
                              <w:color w:val="FFFFFF"/>
                              <w:sz w:val="40"/>
                              <w:szCs w:val="40"/>
                            </w:rPr>
                            <w:t>PIP</w:t>
                          </w:r>
                        </w:p>
                      </w:txbxContent>
                    </v:textbox>
                  </v:shape>
                </v:group>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4" o:spid="_x0000_s1168" type="#_x0000_t16" style="position:absolute;left:49053;top:474;width:7144;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Kd8QA&#10;AADbAAAADwAAAGRycy9kb3ducmV2LnhtbESP3WrCQBCF74W+wzKF3umm4k8b3YS2UKgXIsY+wDQ7&#10;JqHZ2ZCdavr2riB4eThzvjNnnQ+uVSfqQ+PZwPMkAUVcettwZeD78Dl+ARUE2WLrmQz8U4A8exit&#10;MbX+zHs6FVKpCOGQooFapEu1DmVNDsPEd8TRO/reoUTZV9r2eI5w1+ppkiy0w4ZjQ40dfdRU/hZ/&#10;Lr7RVcl29jM0Gyl27/Ny+Wp1K8Y8PQ5vK1BCg9yPb+kva2A6g+uWCACd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ESnfEAAAA2wAAAA8AAAAAAAAAAAAAAAAAmAIAAGRycy9k&#10;b3ducmV2LnhtbFBLBQYAAAAABAAEAPUAAACJAwAAAAA=&#10;" fillcolor="white [3201]" strokecolor="#9bbb59 [3206]" strokeweight="2pt"/>
                <v:group id="Group 48" o:spid="_x0000_s1169" style="position:absolute;left:7813;top:14759;width:4051;height:5620" coordorigin="9093,14954" coordsize="4050,5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1" o:spid="_x0000_s1170" type="#_x0000_t114" style="position:absolute;left:9093;top:14954;width:4051;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Rn/cQA&#10;AADbAAAADwAAAGRycy9kb3ducmV2LnhtbESPQWvCQBSE7wX/w/KE3nSTtpaSupFaEApVsKng9ZF9&#10;TaLZtyG70fXfu4LQ4zAz3zDzRTCtOFHvGssK0mkCgri0uuFKwe53NXkD4TyyxtYyKbiQg0U+ephj&#10;pu2Zf+hU+EpECLsMFdTed5mUrqzJoJvajjh6f7Y36KPsK6l7PEe4aeVTkrxKgw3HhRo7+qypPBaD&#10;UTA8r1ff1dD59WGzWW5xGWZ7G5R6HIePdxCegv8P39tfWsFLCrcv8QfI/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kZ/3EAAAA2wAAAA8AAAAAAAAAAAAAAAAAmAIAAGRycy9k&#10;b3ducmV2LnhtbFBLBQYAAAAABAAEAPUAAACJAwAAAAA=&#10;" fillcolor="white [3201]" strokecolor="#4f81bd [3204]" strokeweight="2pt"/>
                  <v:line id="Straight Connector 42" o:spid="_x0000_s1171" style="position:absolute;visibility:visible;mso-wrap-style:square" from="9810,16097" to="12477,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a6kcUAAADbAAAADwAAAGRycy9kb3ducmV2LnhtbESPQWvCQBSE74X+h+UJvdWNqS0Ss5HS&#10;Kgjag9ri9ZF9TUKzb8Puqsm/d4WCx2FmvmHyRW9acSbnG8sKJuMEBHFpdcOVgu/D6nkGwgdkja1l&#10;UjCQh0Xx+JBjpu2Fd3Teh0pECPsMFdQhdJmUvqzJoB/bjjh6v9YZDFG6SmqHlwg3rUyT5E0abDgu&#10;1NjRR03l3/5kFCzt8LPbuOXxqxleN9PDbJu+fJZKPY369zmIQH24h//ba61gmsLtS/wBsr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a6kcUAAADbAAAADwAAAAAAAAAA&#10;AAAAAAChAgAAZHJzL2Rvd25yZXYueG1sUEsFBgAAAAAEAAQA+QAAAJMDAAAAAA==&#10;" strokecolor="#4579b8 [3044]" strokeweight="2.25pt"/>
                  <v:line id="Straight Connector 256" o:spid="_x0000_s1172" style="position:absolute;visibility:visible;mso-wrap-style:square" from="9801,17040" to="12468,17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UoDMUAAADcAAAADwAAAGRycy9kb3ducmV2LnhtbESPT2vCQBTE7wW/w/KE3urGtIpEVxFr&#10;oaAe/IfXR/aZBLNvw+5Wk2/fFQo9DjPzG2a2aE0t7uR8ZVnBcJCAIM6trrhQcDp+vU1A+ICssbZM&#10;CjrysJj3XmaYafvgPd0PoRARwj5DBWUITSalz0sy6Ae2IY7e1TqDIUpXSO3wEeGmlmmSjKXBiuNC&#10;iQ2tSspvhx+jYG27837j1pdd1Y02H8fJNn3/zJV67bfLKYhAbfgP/7W/tYJ0NIbnmXg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UoDMUAAADcAAAADwAAAAAAAAAA&#10;AAAAAAChAgAAZHJzL2Rvd25yZXYueG1sUEsFBgAAAAAEAAQA+QAAAJMDAAAAAA==&#10;" strokecolor="#4579b8 [3044]" strokeweight="2.25pt"/>
                  <v:line id="Straight Connector 257" o:spid="_x0000_s1173" style="position:absolute;visibility:visible;mso-wrap-style:square" from="9788,17884" to="12455,1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mNl8YAAADcAAAADwAAAGRycy9kb3ducmV2LnhtbESPT2vCQBTE7wW/w/IEb3XT+JfoKkUt&#10;COpBbfH6yL4modm3YXerybfvFgo9DjPzG2a5bk0t7uR8ZVnByzABQZxbXXGh4P369jwH4QOyxtoy&#10;KejIw3rVe1pipu2Dz3S/hEJECPsMFZQhNJmUPi/JoB/ahjh6n9YZDFG6QmqHjwg3tUyTZCoNVhwX&#10;SmxoU1L+dfk2Cna2+zgf3O52qrrJYXydH9PRNldq0G9fFyACteE//NfeawXpZAa/Z+IRkK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JjZfGAAAA3AAAAA8AAAAAAAAA&#10;AAAAAAAAoQIAAGRycy9kb3ducmV2LnhtbFBLBQYAAAAABAAEAPkAAACUAwAAAAA=&#10;" strokecolor="#4579b8 [3044]" strokeweight="2.25pt"/>
                  <v:line id="Straight Connector 258" o:spid="_x0000_s1174" style="position:absolute;visibility:visible;mso-wrap-style:square" from="9788,18741" to="11686,187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YZ5cMAAADcAAAADwAAAGRycy9kb3ducmV2LnhtbERPz2vCMBS+D/wfwhN2m6ndHKU2ytgc&#10;DNRDdWPXR/Nsi81LSTJt//vlIHj8+H4X68F04kLOt5YVzGcJCOLK6pZrBd/Hz6cMhA/IGjvLpGAk&#10;D+vV5KHAXNsrl3Q5hFrEEPY5KmhC6HMpfdWQQT+zPXHkTtYZDBG6WmqH1xhuOpkmyas02HJsaLCn&#10;94aq8+HPKNjY8afcus3vvh0X25djtkufPyqlHqfD2xJEoCHcxTf3l1aQLuLaeCYeAbn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7WGeXDAAAA3AAAAA8AAAAAAAAAAAAA&#10;AAAAoQIAAGRycy9kb3ducmV2LnhtbFBLBQYAAAAABAAEAPkAAACRAwAAAAA=&#10;" strokecolor="#4579b8 [3044]" strokeweight="2.25pt"/>
                </v:group>
                <v:group id="Group 61" o:spid="_x0000_s1175" style="position:absolute;left:49210;top:19988;width:3308;height:4572" coordorigin="45720,21526" coordsize="3308,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9" o:spid="_x0000_s1176" type="#_x0000_t5" style="position:absolute;left:45720;top:21526;width:2381;height:4572;rotation:134945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ZyTMYA&#10;AADbAAAADwAAAGRycy9kb3ducmV2LnhtbESPQWvCQBSE74X+h+UJ3upGSauNriKC2JNFLWhvr9ln&#10;kib7NmRXjf31bkHwOMzMN8xk1ppKnKlxhWUF/V4Egji1uuBMwddu+TIC4TyyxsoyKbiSg9n0+WmC&#10;ibYX3tB56zMRIOwSVJB7XydSujQng65na+LgHW1j0AfZZFI3eAlwU8lBFL1JgwWHhRxrWuSUltuT&#10;UTBcfx+qclN+/i3jUbn/+T3E+1WsVLfTzscgPLX+Eb63P7SC13f4/xJ+gJ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UZyTMYAAADbAAAADwAAAAAAAAAAAAAAAACYAgAAZHJz&#10;L2Rvd25yZXYueG1sUEsFBgAAAAAEAAQA9QAAAIsDAAAAAA==&#10;" fillcolor="white [3201]" strokecolor="#7f7f7f [1612]" strokeweight="2pt"/>
                  <v:shape id="Isosceles Triangle 259" o:spid="_x0000_s1177" type="#_x0000_t5" style="position:absolute;left:46617;top:21797;width:2411;height:4275;rotation:-120588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w4FsUA&#10;AADcAAAADwAAAGRycy9kb3ducmV2LnhtbESPQWvCQBSE70L/w/IKvYhuFGw1dRUpFNQerNHeX7Ov&#10;Sdrs27C71eTfu4LgcZiZb5j5sjW1OJHzlWUFo2ECgji3uuJCwfHwPpiC8AFZY22ZFHTkYbl46M0x&#10;1fbMezploRARwj5FBWUITSqlz0sy6Ie2IY7ej3UGQ5SukNrhOcJNLcdJ8iwNVhwXSmzoraT8L/s3&#10;CnL/3b1UO7lDWn/1t/b343PTOaWeHtvVK4hAbbiHb+21VjCezOB6Jh4Bub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LDgWxQAAANwAAAAPAAAAAAAAAAAAAAAAAJgCAABkcnMv&#10;ZG93bnJldi54bWxQSwUGAAAAAAQABAD1AAAAigMAAAAA&#10;" adj="16269" fillcolor="white [3201]" strokecolor="#7f7f7f [1612]" strokeweight="2pt"/>
                </v:group>
                <v:shape id="Cloud 63" o:spid="_x0000_s1178" style="position:absolute;left:48088;top:25582;width:5810;height:3143;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HJEsUA&#10;AADbAAAADwAAAGRycy9kb3ducmV2LnhtbESPT2vCQBTE7wW/w/IEb3WjFi3RVVT8dymlVovHR/aZ&#10;BLNvQ3bV6KfvCoLHYWZ+w4wmtSnEhSqXW1bQaUcgiBOrc04V7H6X758gnEfWWFgmBTdyMBk33kYY&#10;a3vlH7psfSoChF2MCjLvy1hKl2Rk0LVtSRy8o60M+iCrVOoKrwFuCtmNor40mHNYyLCkeUbJaXs2&#10;CtaL+d+Mu7t7Z/9lvz/2B7lcDY5KtZr1dAjCU+1f4Wd7oxX0e/D4En6AH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ckSxQAAANsAAAAPAAAAAAAAAAAAAAAAAJgCAABkcnMv&#10;ZG93bnJldi54bWxQSwUGAAAAAAQABAD1AAAAig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f7f7f [1612]" strokeweight="2pt">
                  <v:path arrowok="t" o:connecttype="custom" o:connectlocs="63119,190465;29051,184666;93179,253927;78277,256699;221623,284420;212639,271760;387713,252850;384122,266740;459023,167014;502748,218936;562169,111716;542693,131187;515444,39480;516467,48677;391089,28755;401069,17026;297789,34343;302617,24229;188295,37777;205780,47585;55507,114881;52454,104557" o:connectangles="0,0,0,0,0,0,0,0,0,0,0,0,0,0,0,0,0,0,0,0,0,0"/>
                </v:shape>
                <v:group id="Group 263" o:spid="_x0000_s1179" style="position:absolute;left:48672;top:29427;width:4287;height:4001" coordorigin="42100,12372" coordsize="4381,4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60" o:spid="_x0000_s1180" type="#_x0000_t132" style="position:absolute;left:42100;top:15049;width:4382;height:1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6EAMEA&#10;AADcAAAADwAAAGRycy9kb3ducmV2LnhtbERPy4rCMBTdD/gP4QruxtSiItUoKgwILoqPD7g217ba&#10;3JQmU6tfbxaCy8N5L1adqURLjSstKxgNIxDEmdUl5wrOp7/fGQjnkTVWlknBkxyslr2fBSbaPvhA&#10;7dHnIoSwS1BB4X2dSOmyggy6oa2JA3e1jUEfYJNL3eAjhJtKxlE0lQZLDg0F1rQtKLsf/42C8Wt3&#10;3qaj2yU2N7s5jdt08tynSg363XoOwlPnv+KPe6cVxNMwP5wJR0A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8ehADBAAAA3AAAAA8AAAAAAAAAAAAAAAAAmAIAAGRycy9kb3du&#10;cmV2LnhtbFBLBQYAAAAABAAEAPUAAACGAwAAAAA=&#10;" fillcolor="white [3201]" strokecolor="#7f7f7f [1612]" strokeweight="2pt"/>
                  <v:shape id="Flowchart: Magnetic Disk 262" o:spid="_x0000_s1181" type="#_x0000_t132" style="position:absolute;left:42100;top:13680;width:4382;height:1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C/7MYA&#10;AADcAAAADwAAAGRycy9kb3ducmV2LnhtbESP0WrCQBRE3wv+w3IF3+rGYEOJrlIFIdCH0OgH3Gav&#10;SWz2bsiuMenXdwuFPg4zc4bZ7kfTioF611hWsFpGIIhLqxuuFFzOp+dXEM4ja2wtk4KJHOx3s6ct&#10;pto++IOGwlciQNilqKD2vkuldGVNBt3SdsTBu9reoA+yr6Tu8RHgppVxFCXSYMNhocaOjjWVX8Xd&#10;KFh/Z5djvrp9xuZmD+f1kL9M77lSi/n4tgHhafT/4b92phXESQy/Z8IRkL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C/7MYAAADcAAAADwAAAAAAAAAAAAAAAACYAgAAZHJz&#10;L2Rvd25yZXYueG1sUEsFBgAAAAAEAAQA9QAAAIsDAAAAAA==&#10;" fillcolor="white [3201]" strokecolor="#7f7f7f [1612]" strokeweight="2pt"/>
                  <v:shape id="Flowchart: Magnetic Disk 261" o:spid="_x0000_s1182" type="#_x0000_t132" style="position:absolute;left:42100;top:12372;width:4382;height:1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Ihm8QA&#10;AADcAAAADwAAAGRycy9kb3ducmV2LnhtbESP0YrCMBRE3wX/IVxh3zRtUZGuUVRYEPahrPoB1+Zu&#10;W21uShNr3a83C4KPw8ycYZbr3tSio9ZVlhXEkwgEcW51xYWC0/FrvADhPLLG2jIpeJCD9Wo4WGKq&#10;7Z1/qDv4QgQIuxQVlN43qZQuL8mgm9iGOHi/tjXog2wLqVu8B7ipZRJFc2mw4rBQYkO7kvLr4WYU&#10;TP/2p10WX86Judjtcdpls8d3ptTHqN98gvDU+3f41d5rBck8hv8z4QjI1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SIZvEAAAA3AAAAA8AAAAAAAAAAAAAAAAAmAIAAGRycy9k&#10;b3ducmV2LnhtbFBLBQYAAAAABAAEAPUAAACJAwAAAAA=&#10;" fillcolor="white [3201]" strokecolor="#7f7f7f [1612]" strokeweight="2pt"/>
                </v:group>
                <v:group id="Group 268" o:spid="_x0000_s1183" style="position:absolute;left:49142;top:24210;width:3714;height:3704;rotation:8904976fd" coordorigin="31146,12478" coordsize="7048,70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S0EYwwAAANwAAAAP&#10;AAAAAAAAAAAAAAAAAKoCAABkcnMvZG93bnJldi54bWxQSwUGAAAAAAQABAD6AAAAmgMAAAAA&#10;">
                  <v:shape id="Arc 265" o:spid="_x0000_s1184" style="position:absolute;left:32861;top:14573;width:3429;height:3429;visibility:visible;mso-wrap-style:square;v-text-anchor:middle" coordsize="342900,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X38QA&#10;AADcAAAADwAAAGRycy9kb3ducmV2LnhtbESPwWrDMBBE74X8g9hAbo0cm5riRAkltMQ91imF3hZr&#10;I5taK2MptvP3UaHQ4zAzb5jdYbadGGnwrWMFm3UCgrh2umWj4PP89vgMwgdkjZ1jUnAjD4f94mGH&#10;hXYTf9BYBSMihH2BCpoQ+kJKXzdk0a9dTxy9ixsshigHI/WAU4TbTqZJkkuLLceFBns6NlT/VFer&#10;4PvL9fhaTp0551fzntWZT/Gk1Go5v2xBBJrDf/ivXWoFaf4Ev2fiEZD7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pF9/EAAAA3AAAAA8AAAAAAAAAAAAAAAAAmAIAAGRycy9k&#10;b3ducmV2LnhtbFBLBQYAAAAABAAEAPUAAACJAwAAAAA=&#10;" path="m171450,nsc266139,,342900,76761,342900,171450r-171450,l171450,xem171450,nfc266139,,342900,76761,342900,171450e" filled="f" strokecolor="#4579b8 [3044]" strokeweight="2.25pt">
                    <v:path arrowok="t" o:connecttype="custom" o:connectlocs="171450,0;342900,171450" o:connectangles="0,0"/>
                  </v:shape>
                  <v:shape id="Arc 266" o:spid="_x0000_s1185" style="position:absolute;left:31146;top:12478;width:7049;height:7033;visibility:visible;mso-wrap-style:square;v-text-anchor:middle" coordsize="704850,703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Pa+sYA&#10;AADcAAAADwAAAGRycy9kb3ducmV2LnhtbESPQWvCQBSE74L/YXlCb3VjoKGmrkEEwUNpadSDt0f2&#10;NUmbfRt2txrz67uFgsdhZr5hVsVgOnEh51vLChbzBARxZXXLtYLjYff4DMIHZI2dZVJwIw/FejpZ&#10;Ya7tlT/oUoZaRAj7HBU0IfS5lL5qyKCf2544ep/WGQxRulpqh9cIN51MkySTBluOCw32tG2o+i5/&#10;jAJpX5+Gs1n2X+/76nYqx/Ht6EalHmbD5gVEoCHcw//tvVaQZhn8nY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6Pa+sYAAADcAAAADwAAAAAAAAAAAAAAAACYAgAAZHJz&#10;L2Rvd25yZXYueG1sUEsFBgAAAAAEAAQA9QAAAIsDAAAAAA==&#10;" path="m352425,nsc547064,,704850,157435,704850,351641r-352425,l352425,xem352425,nfc547064,,704850,157435,704850,351641e" filled="f" strokecolor="#4579b8 [3044]" strokeweight="2.25pt">
                    <v:path arrowok="t" o:connecttype="custom" o:connectlocs="352425,0;704850,351641" o:connectangles="0,0"/>
                  </v:shape>
                  <v:shape id="Arc 267" o:spid="_x0000_s1186" style="position:absolute;left:32470;top:13608;width:4901;height:5487;rotation:-508281fd;visibility:visible;mso-wrap-style:square;v-text-anchor:middle" coordsize="490046,5486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7GC8cA&#10;AADcAAAADwAAAGRycy9kb3ducmV2LnhtbESPQWvCQBSE7wX/w/IEL0U3TalKdBUptdaTJHrx9sg+&#10;k2D2bZpdNfbXdwsFj8PMfMPMl52pxZVaV1lW8DKKQBDnVldcKDjs18MpCOeRNdaWScGdHCwXvac5&#10;JtreOKVr5gsRIOwSVFB63yRSurwkg25kG+LgnWxr0AfZFlK3eAtwU8s4isbSYMVhocSG3kvKz9nF&#10;KLgU1XH68fOcvm0P3+nmNYvNbvWp1KDfrWYgPHX+Ef5vf2kF8XgCf2fCE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xgvHAAAA3AAAAA8AAAAAAAAAAAAAAAAAmAIAAGRy&#10;cy9kb3ducmV2LnhtbFBLBQYAAAAABAAEAPUAAACMAwAAAAA=&#10;" path="m264799,895nsc392037,12431,490046,131415,490046,274346r-245023,l264799,895xem264799,895nfc392037,12431,490046,131415,490046,274346e" filled="f" strokecolor="#4579b8 [3044]" strokeweight="2.25pt">
                    <v:path arrowok="t" o:connecttype="custom" o:connectlocs="264799,895;490046,274346" o:connectangles="0,0"/>
                  </v:shape>
                </v:group>
                <v:line id="Straight Connector 269" o:spid="_x0000_s1187" style="position:absolute;flip:y;visibility:visible;mso-wrap-style:square" from="44281,24101" to="47529,26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ViHsQAAADcAAAADwAAAGRycy9kb3ducmV2LnhtbESPQWsCMRSE70L/Q3hCb5pVqOhqdpGW&#10;QqFQUXvo8bF57i67eUk3UeO/bwqCx2FmvmE2ZTS9uNDgW8sKZtMMBHFldcu1gu/j+2QJwgdkjb1l&#10;UnAjD2XxNNpgru2V93Q5hFokCPscFTQhuFxKXzVk0E+tI07eyQ4GQ5JDLfWA1wQ3vZxn2UIabDkt&#10;NOjotaGqO5yNgrfPZbx1jrc/cffbhxeXfelzp9TzOG7XIALF8Ajf2x9awXyxgv8z6QjI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hWIexAAAANwAAAAPAAAAAAAAAAAA&#10;AAAAAKECAABkcnMvZG93bnJldi54bWxQSwUGAAAAAAQABAD5AAAAkgMAAAAA&#10;" strokecolor="#7f7f7f [1612]" strokeweight="1.5pt">
                  <v:stroke dashstyle="3 1"/>
                </v:line>
                <v:line id="Straight Connector 270" o:spid="_x0000_s1188" style="position:absolute;visibility:visible;mso-wrap-style:square" from="43989,28475" to="48091,31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eI6sIAAADcAAAADwAAAGRycy9kb3ducmV2LnhtbERPTYvCMBC9L/gfwgje1tQKbukaRQXB&#10;gwhWD3qbbWbbss2kNrHWf28Owh4f73u+7E0tOmpdZVnBZByBIM6trrhQcD5tPxMQziNrrC2Tgic5&#10;WC4GH3NMtX3wkbrMFyKEsEtRQel9k0rp8pIMurFtiAP3a1uDPsC2kLrFRwg3tYyjaCYNVhwaSmxo&#10;U1L+l92Ngsvababdz22frO/X6mCnmYz1U6nRsF99g/DU+3/x273TCuKvMD+cCUdAL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eI6sIAAADcAAAADwAAAAAAAAAAAAAA&#10;AAChAgAAZHJzL2Rvd25yZXYueG1sUEsFBgAAAAAEAAQA+QAAAJADAAAAAA==&#10;" strokecolor="#7f7f7f [1612]" strokeweight="1.5pt">
                  <v:stroke dashstyle="3 1"/>
                </v:line>
                <v:line id="Straight Connector 271" o:spid="_x0000_s1189" style="position:absolute;visibility:visible;mso-wrap-style:square" from="44281,27602" to="47815,27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stccQAAADcAAAADwAAAGRycy9kb3ducmV2LnhtbESPQYvCMBSE7wv+h/AEb2tqBVeqUVRY&#10;2IMIdvegt2fzbIvNS21irf/eCMIeh5n5hpkvO1OJlhpXWlYwGkYgiDOrS84V/P1+f05BOI+ssbJM&#10;Ch7kYLnofcwx0fbOe2pTn4sAYZeggsL7OpHSZQUZdENbEwfvbBuDPsgml7rBe4CbSsZRNJEGSw4L&#10;Bda0KSi7pDej4LB2m3F7um6n69ux3NlxKmP9UGrQ71YzEJ46/x9+t3+0gvhrBK8z4QjIx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2y1xxAAAANwAAAAPAAAAAAAAAAAA&#10;AAAAAKECAABkcnMvZG93bnJldi54bWxQSwUGAAAAAAQABAD5AAAAkgMAAAAA&#10;" strokecolor="#7f7f7f [1612]" strokeweight="1.5pt">
                  <v:stroke dashstyle="3 1"/>
                </v:line>
                <v:shape id="Straight Arrow Connector 272" o:spid="_x0000_s1190" type="#_x0000_t32" style="position:absolute;left:8953;top:4276;width:17145;height:1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1BGsQAAADcAAAADwAAAGRycy9kb3ducmV2LnhtbESPUWvCQBCE3wv+h2MLvpR6MYKV1FNK&#10;RQj4lMQfsOS2SWhuL+ZOE/PrvULBx2F2vtnZ7kfTihv1rrGsYLmIQBCXVjdcKTgXx/cNCOeRNbaW&#10;ScGdHOx3s5ctJtoOnNEt95UIEHYJKqi97xIpXVmTQbewHXHwfmxv0AfZV1L3OAS4aWUcRWtpsOHQ&#10;UGNH3zWVv/nVhDf8G52WxXmSB9Okl24oVptsUmr+On59gvA0+ufxfzrVCuKPGP7GBALI3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vUEaxAAAANwAAAAPAAAAAAAAAAAA&#10;AAAAAKECAABkcnMvZG93bnJldi54bWxQSwUGAAAAAAQABAD5AAAAkgMAAAAA&#10;" strokecolor="#7f7f7f [1612]" strokeweight="3pt">
                  <v:stroke endarrow="block"/>
                </v:shape>
                <v:shape id="Straight Arrow Connector 273" o:spid="_x0000_s1191" type="#_x0000_t32" style="position:absolute;left:32089;top:4376;width:167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HkgcQAAADcAAAADwAAAGRycy9kb3ducmV2LnhtbESPUWvCQBCE3wv+h2OFvhRziUINqWcQ&#10;RRB80vgDltyahOb2Yu40qb/eKxT6OMzONzurfDSteFDvGssKkigGQVxa3XCl4FLsZykI55E1tpZJ&#10;wQ85yNeTtxVm2g58osfZVyJA2GWooPa+y6R0ZU0GXWQ74uBdbW/QB9lXUvc4BLhp5TyOP6XBhkND&#10;jR1tayq/z3cT3vAfdEyKy1PuTHO4dUOxSE9Ppd6n4+YLhKfR/x//pQ9awXy5gN8xgQBy/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8eSBxAAAANwAAAAPAAAAAAAAAAAA&#10;AAAAAKECAABkcnMvZG93bnJldi54bWxQSwUGAAAAAAQABAD5AAAAkgMAAAAA&#10;" strokecolor="#7f7f7f [1612]" strokeweight="3pt">
                  <v:stroke endarrow="block"/>
                </v:shape>
                <v:shape id="Straight Arrow Connector 274" o:spid="_x0000_s1192" type="#_x0000_t32" style="position:absolute;left:29048;top:7423;width:92;height:67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h89cMAAADcAAAADwAAAGRycy9kb3ducmV2LnhtbESP0arCMBBE3wX/IaxwX0RTvaJSjSKK&#10;IPik9QOWZm2LzaY20fb69eaC4OMwO2d2luvWlOJJtSssKxgNIxDEqdUFZwouyX4wB+E8ssbSMin4&#10;IwfrVbezxFjbhk/0PPtMBAi7GBXk3lexlC7NyaAb2oo4eFdbG/RB1pnUNTYBbko5jqKpNFhwaMix&#10;om1O6e38MOEN36fjKLm85M4Uh3vVJL/z00upn167WYDw1Prv8Sd90ArGswn8jwkEkK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YfPXDAAAA3AAAAA8AAAAAAAAAAAAA&#10;AAAAoQIAAGRycy9kb3ducmV2LnhtbFBLBQYAAAAABAAEAPkAAACRAwAAAAA=&#10;" strokecolor="#7f7f7f [1612]" strokeweight="3pt">
                  <v:stroke endarrow="block"/>
                </v:shape>
                <v:shape id="Straight Arrow Connector 276" o:spid="_x0000_s1193" type="#_x0000_t32" style="position:absolute;left:12258;top:17232;width:13745;height: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OA38MAAADcAAAADwAAAGRycy9kb3ducmV2LnhtbESPT4vCMBTE78J+h/AWvIimKtSlaxRZ&#10;Eb0I/lk8P5q3bdnmpSSx1m9vBMHjMDO/YebLztSiJecrywrGowQEcW51xYWC3/Nm+AXCB2SNtWVS&#10;cCcPy8VHb46Ztjc+UnsKhYgQ9hkqKENoMil9XpJBP7INcfT+rDMYonSF1A5vEW5qOUmSVBqsOC6U&#10;2NBPSfn/6WoU4GzX0sDZdL3fFhc8dis7rQ5K9T+71TeIQF14h1/tnVYwmaXwPBOP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jgN/DAAAA3AAAAA8AAAAAAAAAAAAA&#10;AAAAoQIAAGRycy9kb3ducmV2LnhtbFBLBQYAAAAABAAEAPkAAACRAwAAAAA=&#10;" strokecolor="#7f7f7f [1612]" strokeweight="3pt">
                  <v:stroke startarrow="block" endarrow="block"/>
                </v:shape>
                <v:shape id="Straight Arrow Connector 277" o:spid="_x0000_s1194" type="#_x0000_t32" style="position:absolute;left:9402;top:20283;width:176;height:36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5VjMMAAADcAAAADwAAAGRycy9kb3ducmV2LnhtbESPzWrDMBCE74G+g9hCb7EcH+riWgkl&#10;0BKaSxqHnhdrK5tYK2PJP337KFDocZiZb5hyt9hOTDT41rGCTZKCIK6dbtkouFTv6xcQPiBr7ByT&#10;gl/ysNs+rEostJv5i6ZzMCJC2BeooAmhL6T0dUMWfeJ64uj9uMFiiHIwUg84R7jtZJamz9Jiy3Gh&#10;wZ72DdXX82gVpBmGD/9J39NpNJU5HKdlvEqlnh6Xt1cQgZbwH/5rH7SCLM/hfiYeAbm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eVYzDAAAA3AAAAA8AAAAAAAAAAAAA&#10;AAAAoQIAAGRycy9kb3ducmV2LnhtbFBLBQYAAAAABAAEAPkAAACRAwAAAAA=&#10;" strokecolor="#7f7f7f [1612]" strokeweight="3pt">
                  <v:stroke startarrow="block" endarrow="block"/>
                </v:shape>
                <v:shape id="Connector: Elbow 278" o:spid="_x0000_s1195" type="#_x0000_t33" style="position:absolute;left:32089;top:17441;width:9141;height:711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oB8MIAAADcAAAADwAAAGRycy9kb3ducmV2LnhtbERPy2oCMRTdF/yHcAV3NaMLW0ajiGIR&#10;WgQfC91dJ9eZweRmSFJn+vdmIXR5OO/ZorNGPMiH2rGC0TADQVw4XXOp4HTcvH+CCBFZo3FMCv4o&#10;wGLee5thrl3Le3ocYilSCIccFVQxNrmUoajIYhi6hjhxN+ctxgR9KbXHNoVbI8dZNpEWa04NFTa0&#10;qqi4H36tgp0fndbt2py/V/Kq919mN7n8kFKDfrecgojUxX/xy73VCsYfaW06k46AnD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voB8MIAAADcAAAADwAAAAAAAAAAAAAA&#10;AAChAgAAZHJzL2Rvd25yZXYueG1sUEsFBgAAAAAEAAQA+QAAAJADAAAAAA==&#10;" strokecolor="#7f7f7f [1612]" strokeweight="3pt">
                  <v:stroke startarrow="block" endarrow="block"/>
                </v:shape>
                <v:shape id="Straight Arrow Connector 279" o:spid="_x0000_s1196" type="#_x0000_t32" style="position:absolute;left:11407;top:5710;width:1097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u4W8IAAADcAAAADwAAAGRycy9kb3ducmV2LnhtbESPwW7CMBBE75X4B2sr9VacpghowCBa&#10;UYkrhA/YxkuS1l5HsSHm72skJI6jmXmjWa6jNeJCvW8dK3gbZyCIK6dbrhUcy+/XOQgfkDUax6Tg&#10;Sh7Wq9HTEgvtBt7T5RBqkSDsC1TQhNAVUvqqIYt+7Dri5J1cbzEk2ddS9zgkuDUyz7KptNhyWmiw&#10;o6+Gqr/D2SoorZnEbb6T5lyXn+/xh34HIqVenuNmASJQDI/wvb3TCvLZB9zOpCM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0u4W8IAAADcAAAADwAAAAAAAAAAAAAA&#10;AAChAgAAZHJzL2Rvd25yZXYueG1sUEsFBgAAAAAEAAQA+QAAAJADAAAAAA==&#10;" strokecolor="#7f7f7f [1612]" strokeweight="1.5pt">
                  <v:stroke dashstyle="1 1" endarrow="block"/>
                </v:shape>
                <v:shape id="Straight Arrow Connector 280" o:spid="_x0000_s1197" type="#_x0000_t32" style="position:absolute;left:34445;top:5829;width:1097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Rh4b4AAADcAAAADwAAAGRycy9kb3ducmV2LnhtbERPzYrCMBC+C75DmIW9abpdWaQaRcUF&#10;r1ofYGzGtppMShNt9u3NQdjjx/e/XEdrxJN63zpW8DXNQBBXTrdcKziXv5M5CB+QNRrHpOCPPKxX&#10;49ESC+0GPtLzFGqRQtgXqKAJoSuk9FVDFv3UdcSJu7reYkiwr6XucUjh1sg8y36kxZZTQ4Md7Rqq&#10;7qeHVVBaM4v7/CDNoy633/FCt4FIqc+PuFmACBTDv/jtPmgF+TzNT2fSEZCr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3pGHhvgAAANwAAAAPAAAAAAAAAAAAAAAAAKEC&#10;AABkcnMvZG93bnJldi54bWxQSwUGAAAAAAQABAD5AAAAjAMAAAAA&#10;" strokecolor="#7f7f7f [1612]" strokeweight="1.5pt">
                  <v:stroke dashstyle="1 1" endarrow="block"/>
                </v:shape>
                <v:shape id="Straight Arrow Connector 281" o:spid="_x0000_s1198" type="#_x0000_t32" style="position:absolute;left:30336;top:8097;width:0;height:47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jEesEAAADcAAAADwAAAGRycy9kb3ducmV2LnhtbESP0YrCMBRE3xf8h3AF39bUuixSjaKy&#10;C76u9QOuzbWtJjeliTb+vVlY2MdhZs4wq020Rjyo961jBbNpBoK4crrlWsGp/H5fgPABWaNxTAqe&#10;5GGzHr2tsNBu4B96HEMtEoR9gQqaELpCSl81ZNFPXUecvIvrLYYk+1rqHocEt0bmWfYpLbacFhrs&#10;aN9QdTverYLSmo/4lR+kudflbh7PdB2IlJqM43YJIlAM/+G/9kEryBcz+D2TjoBc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6MR6wQAAANwAAAAPAAAAAAAAAAAAAAAA&#10;AKECAABkcnMvZG93bnJldi54bWxQSwUGAAAAAAQABAD5AAAAjwMAAAAA&#10;" strokecolor="#7f7f7f [1612]" strokeweight="1.5pt">
                  <v:stroke dashstyle="1 1" endarrow="block"/>
                </v:shape>
                <v:group id="Group 68" o:spid="_x0000_s1199" style="position:absolute;left:33994;top:10558;width:3340;height:3340" coordorigin="32375,10753" coordsize="3340,3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oval id="Oval 283" o:spid="_x0000_s1200" style="position:absolute;left:32375;top:10753;width:3340;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24RMIA&#10;AADcAAAADwAAAGRycy9kb3ducmV2LnhtbESPQYvCMBSE7wv+h/AEb2uqgkg1iui6eBKsIh4fzbMt&#10;Ni+libb990YQPA4z8w2zWLWmFE+qXWFZwWgYgSBOrS44U3A+7X5nIJxH1lhaJgUdOVgtez8LjLVt&#10;+EjPxGciQNjFqCD3voqldGlOBt3QVsTBu9naoA+yzqSusQlwU8pxFE2lwYLDQo4VbXJK78nDKCjX&#10;3bb620lsLkl3lf/7x7EZHZQa9Nv1HISn1n/Dn/ZeKxjPJvA+E46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TbhEwgAAANwAAAAPAAAAAAAAAAAAAAAAAJgCAABkcnMvZG93&#10;bnJldi54bWxQSwUGAAAAAAQABAD1AAAAhwMAAAAA&#10;" fillcolor="white [3201]" strokecolor="#bfbfbf [2412]" strokeweight="2pt"/>
                  <v:group id="Group 67" o:spid="_x0000_s1201" style="position:absolute;left:33242;top:11510;width:1749;height:1819" coordorigin="39896,13703" coordsize="1476,15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line id="Straight Connector 289" o:spid="_x0000_s1202" style="position:absolute;flip:y;visibility:visible;mso-wrap-style:square" from="39896,13703" to="41331,15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DsMAAADcAAAADwAAAGRycy9kb3ducmV2LnhtbESP3WrCQBSE7wu+w3KE3tVd7Q8aXUUE&#10;QVoCTfQBDtljEsyeDdk1iW/fLRR6OczMN8xmN9pG9NT52rGG+UyBIC6cqbnUcDkfX5YgfEA22Dgm&#10;DQ/ysNtOnjaYGDdwRn0eShEh7BPUUIXQJlL6oiKLfuZa4uhdXWcxRNmV0nQ4RLht5EKpD2mx5rhQ&#10;YUuHiopbfrca2vNrn2HxVn4p9W4+3XfKWKdaP0/H/RpEoDH8h//aJ6NhsVzB75l4BOT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fvA7DAAAA3AAAAA8AAAAAAAAAAAAA&#10;AAAAoQIAAGRycy9kb3ducmV2LnhtbFBLBQYAAAAABAAEAPkAAACRAwAAAAA=&#10;" strokecolor="#bfbfbf [2412]" strokeweight="2.25pt"/>
                    <v:line id="Straight Connector 290" o:spid="_x0000_s1203" style="position:absolute;visibility:visible;mso-wrap-style:square" from="39896,13714" to="41372,15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YCocYAAADcAAAADwAAAGRycy9kb3ducmV2LnhtbESPwWrCQBCG7wXfYRmhl6Kb5lBqdBUp&#10;SAu5tFoK3obsmI1mZ0N2o/HtO4dCj8M//zffrDajb9WV+tgENvA8z0ARV8E2XBv4Puxmr6BiQrbY&#10;BiYDd4qwWU8eVljYcOMvuu5TrQTCsUADLqWu0DpWjjzGeeiIJTuF3mOSsa+17fEmcN/qPMtetMeG&#10;5YLDjt4cVZf94EUjhmFx3HZlOdzrnXsvf54+z7kxj9NxuwSVaEz/y3/tD2sgX4i+PCME0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QmAqHGAAAA3AAAAA8AAAAAAAAA&#10;AAAAAAAAoQIAAGRycy9kb3ducmV2LnhtbFBLBQYAAAAABAAEAPkAAACUAwAAAAA=&#10;" strokecolor="#bfbfbf [2412]" strokeweight="2.25pt"/>
                  </v:group>
                </v:group>
                <v:group id="Group 66" o:spid="_x0000_s1204" style="position:absolute;left:32740;top:8666;width:3343;height:3344" coordorigin="40455,11608" coordsize="3343,33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oval id="Oval 282" o:spid="_x0000_s1205" style="position:absolute;left:40455;top:11608;width:3343;height:3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tnN8UA&#10;AADcAAAADwAAAGRycy9kb3ducmV2LnhtbESPT4vCMBTE7wt+h/AEb2tqDiLVKLuLgpe6+A+vj+bZ&#10;lm1eSpNq9dNvhIU9DjPzG2ax6m0tbtT6yrGGyTgBQZw7U3Gh4XTcvM9A+IBssHZMGh7kYbUcvC0w&#10;Ne7Oe7odQiEihH2KGsoQmlRKn5dk0Y9dQxy9q2sthijbQpoW7xFua6mSZCotVhwXSmzoq6T859BZ&#10;Desss8/L6VGozfdRZZ+7bn2+dFqPhv3HHESgPvyH/9pbo0HNFLzOx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O2c3xQAAANwAAAAPAAAAAAAAAAAAAAAAAJgCAABkcnMv&#10;ZG93bnJldi54bWxQSwUGAAAAAAQABAD1AAAAigMAAAAA&#10;" fillcolor="white [3201]" strokecolor="#9bbb59 [3206]" strokeweight="2pt"/>
                  <v:group id="Group 65" o:spid="_x0000_s1206" style="position:absolute;left:41129;top:12556;width:2053;height:1814" coordorigin="49035,11764" coordsize="3062,27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line id="Straight Connector 287" o:spid="_x0000_s1207" style="position:absolute;visibility:visible;mso-wrap-style:square" from="49035,12953" to="50047,14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0h3cAAAADcAAAADwAAAGRycy9kb3ducmV2LnhtbESPQYvCMBSE74L/ITzBm6YK7ko1igiC&#10;eBFde380z7aYvJQk1vrvzcLCHoeZ+YZZb3trREc+NI4VzKYZCOLS6YYrBbefw2QJIkRkjcYxKXhT&#10;gO1mOFhjrt2LL9RdYyUShEOOCuoY21zKUNZkMUxdS5y8u/MWY5K+ktrjK8GtkfMs+5IWG04LNba0&#10;r6l8XJ9WgbyZkvnkiu4085fzg8ziUBRKjUf9bgUiUh//w3/to1YwX37D75l0BOTm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FtId3AAAAA3AAAAA8AAAAAAAAAAAAAAAAA&#10;oQIAAGRycy9kb3ducmV2LnhtbFBLBQYAAAAABAAEAPkAAACOAwAAAAA=&#10;" strokecolor="#9bbb59 [3206]" strokeweight="2.25pt"/>
                    <v:line id="Straight Connector 288" o:spid="_x0000_s1208" style="position:absolute;flip:y;visibility:visible;mso-wrap-style:square" from="49952,11764" to="52098,14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Qyp8EAAADcAAAADwAAAGRycy9kb3ducmV2LnhtbERPTWuDQBC9B/Iflgn0lqxKKWKzCdIQ&#10;LPSkCUJugztVqTsr7sbYf989FHJ8vO/9cTGDmGlyvWUF8S4CQdxY3XOr4Ho5b1MQziNrHCyTgl9y&#10;cDysV3vMtH1wSXPlWxFC2GWooPN+zKR0TUcG3c6OxIH7tpNBH+DUSj3hI4SbQSZR9CYN9hwaOhzp&#10;o6Pmp7obBWVcR6+3silmvSR9XtCpLr5OSr1slvwdhKfFP8X/7k+tIEnD2nAmHAF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RDKnwQAAANwAAAAPAAAAAAAAAAAAAAAA&#10;AKECAABkcnMvZG93bnJldi54bWxQSwUGAAAAAAQABAD5AAAAjwMAAAAA&#10;" strokecolor="#9bbb59 [3206]" strokeweight="2.25pt"/>
                  </v:group>
                </v:group>
                <v:shape id="Text Box 3" o:spid="_x0000_s1209" type="#_x0000_t202" style="position:absolute;left:9693;top:1140;width:16215;height:2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14:paraId="3073102B" w14:textId="77777777" w:rsidR="00CC5052" w:rsidRDefault="00CC5052">
                        <w:pPr>
                          <w:jc w:val="center"/>
                          <w:rPr>
                            <w:rFonts w:ascii="Microsoft Sans Serif" w:hAnsi="Microsoft Sans Serif" w:cs="Microsoft Sans Serif"/>
                            <w:sz w:val="22"/>
                          </w:rPr>
                        </w:pPr>
                        <w:r>
                          <w:rPr>
                            <w:rFonts w:ascii="Microsoft Sans Serif" w:hAnsi="Microsoft Sans Serif" w:cs="Microsoft Sans Serif"/>
                            <w:sz w:val="22"/>
                          </w:rPr>
                          <w:t>1.Učitaj resurs</w:t>
                        </w:r>
                      </w:p>
                    </w:txbxContent>
                  </v:textbox>
                </v:shape>
                <v:shape id="Text Box 3" o:spid="_x0000_s1210" type="#_x0000_t202" style="position:absolute;left:12477;top:7812;width:16212;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WI3McA&#10;AADcAAAADwAAAGRycy9kb3ducmV2LnhtbESPzWrDMBCE74G+g9hCbolc04bgRjHGYFJCesjPpbet&#10;tbFNrZVrKY7Tp68KhRyHmfmGWaWjacVAvWssK3iaRyCIS6sbrhScjsVsCcJ5ZI2tZVJwIwfp+mGy&#10;wkTbK+9pOPhKBAi7BBXU3neJlK6syaCb2444eGfbG/RB9pXUPV4D3LQyjqKFNNhwWKixo7ym8utw&#10;MQq2efGO+8/YLH/afLM7Z9336eNFqenjmL2C8DT6e/i//aYVxItn+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ViNzHAAAA3AAAAA8AAAAAAAAAAAAAAAAAmAIAAGRy&#10;cy9kb3ducmV2LnhtbFBLBQYAAAAABAAEAPUAAACMAwAAAAA=&#10;" filled="f" stroked="f" strokeweight=".5pt">
                  <v:textbox>
                    <w:txbxContent>
                      <w:p w14:paraId="3C0E33AB" w14:textId="77777777" w:rsidR="00CC5052" w:rsidRDefault="00CC5052">
                        <w:pPr>
                          <w:pStyle w:val="NormalWeb"/>
                          <w:spacing w:before="0" w:beforeAutospacing="0" w:after="0" w:afterAutospacing="0" w:line="276" w:lineRule="auto"/>
                          <w:jc w:val="right"/>
                        </w:pPr>
                        <w:r>
                          <w:rPr>
                            <w:rFonts w:ascii="Microsoft Sans Serif" w:eastAsia="Calibri" w:hAnsi="Microsoft Sans Serif"/>
                            <w:sz w:val="22"/>
                            <w:szCs w:val="22"/>
                          </w:rPr>
                          <w:t>2.Da li korisnik ima pristup resursu?</w:t>
                        </w:r>
                      </w:p>
                    </w:txbxContent>
                  </v:textbox>
                </v:shape>
                <v:shape id="Text Box 3" o:spid="_x0000_s1211" type="#_x0000_t202" style="position:absolute;left:10261;top:12466;width:16212;height:4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7mscA&#10;AADcAAAADwAAAGRycy9kb3ducmV2LnhtbESPzWrDMBCE74W+g9hCb41cg9PgRAnBYFJKcsjPpbet&#10;tbFNrJVrKbbbp68ChRyHmfmGWaxG04ieOldbVvA6iUAQF1bXXCo4HfOXGQjnkTU2lknBDzlYLR8f&#10;FphqO/Ce+oMvRYCwS1FB5X2bSumKigy6iW2Jg3e2nUEfZFdK3eEQ4KaRcRRNpcGaw0KFLWUVFZfD&#10;1Sj4yPId7r9iM/ttss32vG6/T5+JUs9P43oOwtPo7+H/9rtWEL8l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rAu5rHAAAA3AAAAA8AAAAAAAAAAAAAAAAAmAIAAGRy&#10;cy9kb3ducmV2LnhtbFBLBQYAAAAABAAEAPUAAACMAwAAAAA=&#10;" filled="f" stroked="f" strokeweight=".5pt">
                  <v:textbox>
                    <w:txbxContent>
                      <w:p w14:paraId="5F5BBE9D" w14:textId="77777777" w:rsidR="00CC5052" w:rsidRDefault="00CC5052">
                        <w:pPr>
                          <w:pStyle w:val="NormalWeb"/>
                          <w:spacing w:before="0" w:beforeAutospacing="0" w:after="0" w:afterAutospacing="0" w:line="276" w:lineRule="auto"/>
                          <w:jc w:val="right"/>
                        </w:pPr>
                        <w:r>
                          <w:rPr>
                            <w:rFonts w:ascii="Microsoft Sans Serif" w:eastAsia="Calibri" w:hAnsi="Microsoft Sans Serif"/>
                            <w:sz w:val="22"/>
                            <w:szCs w:val="22"/>
                          </w:rPr>
                          <w:t xml:space="preserve">3. Procijena zahtijeva na osnovu propisa  </w:t>
                        </w:r>
                      </w:p>
                    </w:txbxContent>
                  </v:textbox>
                </v:shape>
                <v:shape id="Text Box 3" o:spid="_x0000_s1212" type="#_x0000_t202" style="position:absolute;left:1291;top:20283;width:8287;height:4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luJscA&#10;AADcAAAADwAAAGRycy9kb3ducmV2LnhtbESPT2vCQBTE74V+h+UVeqsbQ1tCdCMSkEppD2ou3p7Z&#10;lz+YfZtmV0399G6h4HGYmd8w88VoOnGmwbWWFUwnEQji0uqWawXFbvWSgHAeWWNnmRT8koNF9vgw&#10;x1TbC2/ovPW1CBB2KSpovO9TKV3ZkEE3sT1x8Co7GPRBDrXUA14C3HQyjqJ3abDlsNBgT3lD5XF7&#10;Mgo+89U3bg6xSa5d/vFVLfufYv+m1PPTuJyB8DT6e/i/vdYK4uQV/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ZbibHAAAA3AAAAA8AAAAAAAAAAAAAAAAAmAIAAGRy&#10;cy9kb3ducmV2LnhtbFBLBQYAAAAABAAEAPUAAACMAwAAAAA=&#10;" filled="f" stroked="f" strokeweight=".5pt">
                  <v:textbox>
                    <w:txbxContent>
                      <w:p w14:paraId="3BF03A28" w14:textId="77777777" w:rsidR="00CC5052" w:rsidRDefault="00CC5052">
                        <w:pPr>
                          <w:pStyle w:val="NormalWeb"/>
                          <w:spacing w:before="0" w:beforeAutospacing="0" w:after="0" w:afterAutospacing="0" w:line="276" w:lineRule="auto"/>
                          <w:rPr>
                            <w:rFonts w:ascii="Microsoft Sans Serif" w:eastAsia="Calibri" w:hAnsi="Microsoft Sans Serif"/>
                            <w:sz w:val="20"/>
                            <w:szCs w:val="20"/>
                          </w:rPr>
                        </w:pPr>
                        <w:r>
                          <w:rPr>
                            <w:rFonts w:ascii="Microsoft Sans Serif" w:eastAsia="Calibri" w:hAnsi="Microsoft Sans Serif"/>
                            <w:sz w:val="20"/>
                            <w:szCs w:val="20"/>
                          </w:rPr>
                          <w:t>Upravljanje</w:t>
                        </w:r>
                      </w:p>
                      <w:p w14:paraId="09F3E966" w14:textId="77777777" w:rsidR="00CC5052" w:rsidRDefault="00CC5052">
                        <w:pPr>
                          <w:pStyle w:val="NormalWeb"/>
                          <w:spacing w:before="0" w:beforeAutospacing="0" w:after="0" w:afterAutospacing="0" w:line="276" w:lineRule="auto"/>
                          <w:rPr>
                            <w:rFonts w:ascii="Microsoft Sans Serif" w:eastAsia="Calibri" w:hAnsi="Microsoft Sans Serif"/>
                            <w:sz w:val="20"/>
                            <w:szCs w:val="20"/>
                          </w:rPr>
                        </w:pPr>
                        <w:r>
                          <w:rPr>
                            <w:rFonts w:ascii="Microsoft Sans Serif" w:eastAsia="Calibri" w:hAnsi="Microsoft Sans Serif"/>
                            <w:sz w:val="20"/>
                            <w:szCs w:val="20"/>
                          </w:rPr>
                          <w:t>propisima</w:t>
                        </w:r>
                      </w:p>
                    </w:txbxContent>
                  </v:textbox>
                </v:shape>
                <v:shape id="Text Box 3" o:spid="_x0000_s1213" type="#_x0000_t202" style="position:absolute;left:41052;top:15708;width:14859;height:5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XLvcYA&#10;AADcAAAADwAAAGRycy9kb3ducmV2LnhtbESPQWvCQBSE74X+h+UVems2BiIhuooEpKW0B20uvT2z&#10;zySYfZtmtzHtr3cFweMwM98wy/VkOjHS4FrLCmZRDIK4srrlWkH5tX3JQDiPrLGzTAr+yMF69fiw&#10;xFzbM+9o3PtaBAi7HBU03ve5lK5qyKCLbE8cvKMdDPogh1rqAc8BbjqZxPFcGmw5LDTYU9FQddr/&#10;GgXvxfYTd4fEZP9d8fpx3PQ/5Xeq1PPTtFmA8DT5e/jWftMKkiyF65l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XLvcYAAADcAAAADwAAAAAAAAAAAAAAAACYAgAAZHJz&#10;L2Rvd25yZXYueG1sUEsFBgAAAAAEAAQA9QAAAIsDAAAAAA==&#10;" filled="f" stroked="f" strokeweight=".5pt">
                  <v:textbox>
                    <w:txbxContent>
                      <w:p w14:paraId="58AD53E2" w14:textId="77777777" w:rsidR="00CC5052" w:rsidRDefault="00CC5052">
                        <w:pPr>
                          <w:pStyle w:val="NormalWeb"/>
                          <w:spacing w:before="0" w:beforeAutospacing="0" w:after="0" w:afterAutospacing="0" w:line="276" w:lineRule="auto"/>
                          <w:rPr>
                            <w:rFonts w:ascii="Microsoft Sans Serif" w:eastAsia="Calibri" w:hAnsi="Microsoft Sans Serif"/>
                            <w:sz w:val="22"/>
                            <w:szCs w:val="22"/>
                          </w:rPr>
                        </w:pPr>
                        <w:r>
                          <w:rPr>
                            <w:rFonts w:ascii="Microsoft Sans Serif" w:eastAsia="Calibri" w:hAnsi="Microsoft Sans Serif"/>
                            <w:sz w:val="22"/>
                            <w:szCs w:val="22"/>
                          </w:rPr>
                          <w:t>3.a..Pribavljanje</w:t>
                        </w:r>
                      </w:p>
                      <w:p w14:paraId="0C77F4D3" w14:textId="77777777" w:rsidR="00CC5052" w:rsidRDefault="00CC5052">
                        <w:pPr>
                          <w:pStyle w:val="NormalWeb"/>
                          <w:spacing w:before="0" w:beforeAutospacing="0" w:after="0" w:afterAutospacing="0" w:line="276" w:lineRule="auto"/>
                        </w:pPr>
                        <w:r>
                          <w:rPr>
                            <w:rFonts w:ascii="Microsoft Sans Serif" w:eastAsia="Calibri" w:hAnsi="Microsoft Sans Serif"/>
                            <w:sz w:val="22"/>
                            <w:szCs w:val="22"/>
                          </w:rPr>
                          <w:t>dodatnih atributa</w:t>
                        </w:r>
                      </w:p>
                    </w:txbxContent>
                  </v:textbox>
                </v:shape>
                <v:shape id="Text Box 3" o:spid="_x0000_s1214" type="#_x0000_t202" style="position:absolute;left:37614;top:9231;width:14859;height:5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dVysYA&#10;AADcAAAADwAAAGRycy9kb3ducmV2LnhtbESPQWvCQBSE70L/w/IKvZmNgUpIXUUC0lLqQZtLb6/Z&#10;ZxLMvk2z2yT6691CweMwM98wq81kWjFQ7xrLChZRDIK4tLrhSkHxuZunIJxH1thaJgUXcrBZP8xW&#10;mGk78oGGo69EgLDLUEHtfZdJ6cqaDLrIdsTBO9neoA+yr6TucQxw08okjpfSYMNhocaO8prK8/HX&#10;KHjPd3s8fCcmvbb568dp2/0UX89KPT1O2xcQniZ/D/+337SCJF3C35lwBOT6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dVysYAAADcAAAADwAAAAAAAAAAAAAAAACYAgAAZHJz&#10;L2Rvd25yZXYueG1sUEsFBgAAAAAEAAQA9QAAAIsDAAAAAA==&#10;" filled="f" stroked="f" strokeweight=".5pt">
                  <v:textbox>
                    <w:txbxContent>
                      <w:p w14:paraId="72AA4D2B" w14:textId="77777777" w:rsidR="00CC5052" w:rsidRDefault="00CC5052">
                        <w:pPr>
                          <w:pStyle w:val="NormalWeb"/>
                          <w:spacing w:before="0" w:beforeAutospacing="0" w:after="0" w:afterAutospacing="0" w:line="276" w:lineRule="auto"/>
                          <w:rPr>
                            <w:rFonts w:ascii="Microsoft Sans Serif" w:eastAsia="Calibri" w:hAnsi="Microsoft Sans Serif" w:cs="Microsoft Sans Serif"/>
                            <w:sz w:val="22"/>
                            <w:szCs w:val="22"/>
                          </w:rPr>
                        </w:pPr>
                        <w:r>
                          <w:rPr>
                            <w:rFonts w:ascii="Microsoft Sans Serif" w:eastAsia="Calibri" w:hAnsi="Microsoft Sans Serif" w:cs="Microsoft Sans Serif"/>
                            <w:sz w:val="22"/>
                            <w:szCs w:val="22"/>
                          </w:rPr>
                          <w:t>4.Dozvola, korisnik</w:t>
                        </w:r>
                      </w:p>
                      <w:p w14:paraId="0A5F5998" w14:textId="77777777" w:rsidR="00CC5052" w:rsidRDefault="00CC5052">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hAnsi="Microsoft Sans Serif" w:cs="Microsoft Sans Serif"/>
                            <w:sz w:val="22"/>
                            <w:szCs w:val="22"/>
                          </w:rPr>
                          <w:t>ima pristup resursu</w:t>
                        </w:r>
                      </w:p>
                    </w:txbxContent>
                  </v:textbox>
                </v:shape>
                <v:shape id="Text Box 3" o:spid="_x0000_s1215" type="#_x0000_t202" style="position:absolute;left:31994;top:1128;width:16211;height: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XFFMUA&#10;AADcAAAADwAAAGRycy9kb3ducmV2LnhtbESPQYvCMBSE78L+h/AWvGm6BRe3GkUKoogedL14ezbP&#10;tti8dJuodX+9EQSPw8x8w4ynranElRpXWlbw1Y9AEGdWl5wr2P/Oe0MQziNrrCyTgjs5mE4+OmNM&#10;tL3xlq47n4sAYZeggsL7OpHSZQUZdH1bEwfvZBuDPsgml7rBW4CbSsZR9C0NlhwWCqwpLSg77y5G&#10;wSqdb3B7jM3wv0oX69Os/tsfBkp1P9vZCISn1r/Dr/ZSK4h/YnieCUd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JcUUxQAAANwAAAAPAAAAAAAAAAAAAAAAAJgCAABkcnMv&#10;ZG93bnJldi54bWxQSwUGAAAAAAQABAD1AAAAigMAAAAA&#10;" filled="f" stroked="f" strokeweight=".5pt">
                  <v:textbox>
                    <w:txbxContent>
                      <w:p w14:paraId="2BC9F090" w14:textId="77777777" w:rsidR="00CC5052" w:rsidRDefault="00CC5052">
                        <w:pPr>
                          <w:pStyle w:val="NormalWeb"/>
                          <w:spacing w:before="0" w:beforeAutospacing="0" w:after="0" w:afterAutospacing="0" w:line="276" w:lineRule="auto"/>
                          <w:jc w:val="center"/>
                        </w:pPr>
                        <w:r>
                          <w:rPr>
                            <w:rFonts w:ascii="Microsoft Sans Serif" w:eastAsia="Calibri" w:hAnsi="Microsoft Sans Serif"/>
                            <w:sz w:val="22"/>
                            <w:szCs w:val="22"/>
                          </w:rPr>
                          <w:t>5.Učitaj resurs</w:t>
                        </w:r>
                      </w:p>
                    </w:txbxContent>
                  </v:textbox>
                </v:shape>
                <v:group id="Group 293" o:spid="_x0000_s1216" style="position:absolute;left:15325;top:24101;width:6471;height:5512" coordsize="6470,55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Dnw0MYAAADcAAAADwAAAGRycy9kb3ducmV2LnhtbESPT2vCQBTE7wW/w/IK&#10;vdXNHyw1dQ0itngQoSqU3h7ZZxKSfRuy2yR++25B6HGYmd8wq3wyrRiod7VlBfE8AkFcWF1zqeBy&#10;fn9+BeE8ssbWMim4kYN8PXtYYabtyJ80nHwpAoRdhgoq77tMSldUZNDNbUccvKvtDfog+1LqHscA&#10;N61MouhFGqw5LFTY0baiojn9GAUfI46bNN4Nh+a6vX2fF8evQ0xKPT1OmzcQnib/H76391pBsk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OfDQxgAAANwA&#10;AAAPAAAAAAAAAAAAAAAAAKoCAABkcnMvZG93bnJldi54bWxQSwUGAAAAAAQABAD6AAAAnQMAAAAA&#10;">
                  <v:oval id="Oval 294" o:spid="_x0000_s1217" style="position:absolute;width:5518;height:5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6xX8cA&#10;AADcAAAADwAAAGRycy9kb3ducmV2LnhtbESPQWvCQBSE70L/w/IEL1I3FQk2ukoVFMEe1La03h7Z&#10;ZxKafRuzq0Z/vSsUehxm5htmPG1MKc5Uu8KygpdeBII4tbrgTMHnx+J5CMJ5ZI2lZVJwJQfTyVNr&#10;jIm2F97SeeczESDsElSQe18lUro0J4OuZyvi4B1sbdAHWWdS13gJcFPKfhTF0mDBYSHHiuY5pb+7&#10;k1GwjxczjjfrLr9XLp19LfH2831UqtNu3kYgPDX+P/zXXmkF/dcB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j+sV/HAAAA3AAAAA8AAAAAAAAAAAAAAAAAmAIAAGRy&#10;cy9kb3ducmV2LnhtbFBLBQYAAAAABAAEAPUAAACMAwAAAAA=&#10;" fillcolor="#4f81bd [3204]" strokecolor="#243f60 [1604]" strokeweight="2pt">
                    <v:textbox>
                      <w:txbxContent>
                        <w:p w14:paraId="16E03B4C" w14:textId="77777777" w:rsidR="00CC5052" w:rsidRDefault="00CC5052">
                          <w:pPr>
                            <w:pStyle w:val="NormalWeb"/>
                            <w:spacing w:before="0" w:beforeAutospacing="0" w:after="0" w:afterAutospacing="0" w:line="276" w:lineRule="auto"/>
                          </w:pPr>
                          <w:r>
                            <w:rPr>
                              <w:rFonts w:ascii="Arial Black" w:eastAsia="Calibri" w:hAnsi="Arial Black"/>
                            </w:rPr>
                            <w:t> </w:t>
                          </w:r>
                        </w:p>
                      </w:txbxContent>
                    </v:textbox>
                  </v:oval>
                  <v:shape id="Text Box 22" o:spid="_x0000_s1218" type="#_x0000_t202" style="position:absolute;left:177;top:1022;width:6293;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xdYMUA&#10;AADcAAAADwAAAGRycy9kb3ducmV2LnhtbESPT4vCMBTE78J+h/AWvGlqwcWtRpGCrIge/HPZ27N5&#10;tsXmpdtErfvpjSB4HGbmN8xk1ppKXKlxpWUFg34EgjizuuRcwWG/6I1AOI+ssbJMCu7kYDb96Eww&#10;0fbGW7rufC4ChF2CCgrv60RKlxVk0PVtTRy8k20M+iCbXOoGbwFuKhlH0Zc0WHJYKLCmtKDsvLsY&#10;Bat0scHtMTaj/yr9WZ/m9d/hd6hU97Odj0F4av07/GovtYL4ewjPM+EI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F1gxQAAANwAAAAPAAAAAAAAAAAAAAAAAJgCAABkcnMv&#10;ZG93bnJldi54bWxQSwUGAAAAAAQABAD1AAAAigMAAAAA&#10;" filled="f" stroked="f" strokeweight=".5pt">
                    <v:textbox>
                      <w:txbxContent>
                        <w:p w14:paraId="0D5645FA" w14:textId="77777777" w:rsidR="00CC5052" w:rsidRDefault="00CC5052">
                          <w:pPr>
                            <w:pStyle w:val="NormalWeb"/>
                            <w:spacing w:before="0" w:beforeAutospacing="0" w:after="0" w:afterAutospacing="0" w:line="276" w:lineRule="auto"/>
                          </w:pPr>
                          <w:r>
                            <w:rPr>
                              <w:rFonts w:ascii="Tw Cen MT Condensed" w:eastAsia="Calibri" w:hAnsi="Tw Cen MT Condensed" w:cs="Calibri"/>
                              <w:b/>
                              <w:bCs/>
                              <w:color w:val="FFFFFF"/>
                              <w:sz w:val="40"/>
                              <w:szCs w:val="40"/>
                            </w:rPr>
                            <w:t>PRP</w:t>
                          </w:r>
                        </w:p>
                      </w:txbxContent>
                    </v:textbox>
                  </v:shape>
                </v:group>
                <v:group id="Group 296" o:spid="_x0000_s1219" style="position:absolute;left:24853;top:24931;width:4287;height:3994" coordsize="438150,439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shape id="Flowchart: Magnetic Disk 297" o:spid="_x0000_s1220" type="#_x0000_t132" style="position:absolute;top:267675;width:438150;height:171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sU8YA&#10;AADcAAAADwAAAGRycy9kb3ducmV2LnhtbESP3WrCQBSE7wu+w3IE7+rGoFWjq1hBEHoR/HmAY/aY&#10;RLNnQ3Ybo0/fLRR6OczMN8xy3ZlKtNS40rKC0TACQZxZXXKu4Hzavc9AOI+ssbJMCp7kYL3qvS0x&#10;0fbBB2qPPhcBwi5BBYX3dSKlywoy6Ia2Jg7e1TYGfZBNLnWDjwA3lYyj6EMaLDksFFjTtqDsfvw2&#10;Csav/Xmbjm6X2Nzs52ncppPnV6rUoN9tFiA8df4//NfeawXxfAq/Z8IR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sU8YAAADcAAAADwAAAAAAAAAAAAAAAACYAgAAZHJz&#10;L2Rvd25yZXYueG1sUEsFBgAAAAAEAAQA9QAAAIsDAAAAAA==&#10;" fillcolor="white [3201]" strokecolor="#7f7f7f [1612]" strokeweight="2pt"/>
                  <v:shape id="Flowchart: Magnetic Disk 298" o:spid="_x0000_s1221" type="#_x0000_t132" style="position:absolute;top:130810;width:438150;height:171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34IcMA&#10;AADcAAAADwAAAGRycy9kb3ducmV2LnhtbERPzWrCQBC+F3yHZQre6sYQi6auYgNCoIdQ9QHG7DSJ&#10;zc6G7DaJfXr3UOjx4/vf7ifTioF611hWsFxEIIhLqxuuFFzOx5c1COeRNbaWScGdHOx3s6ctptqO&#10;/EnDyVcihLBLUUHtfZdK6cqaDLqF7YgD92V7gz7AvpK6xzGEm1bGUfQqDTYcGmrsKKup/D79GAXJ&#10;b37JiuXtGpubfT8nQ7G6fxRKzZ+nwxsIT5P/F/+5c60g3oS14Uw4AnL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34IcMAAADcAAAADwAAAAAAAAAAAAAAAACYAgAAZHJzL2Rv&#10;d25yZXYueG1sUEsFBgAAAAAEAAQA9QAAAIgDAAAAAA==&#10;" fillcolor="white [3201]" strokecolor="#7f7f7f [1612]" strokeweight="2pt"/>
                  <v:shape id="Flowchart: Magnetic Disk 299" o:spid="_x0000_s1222" type="#_x0000_t132" style="position:absolute;width:438150;height:171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dusUA&#10;AADcAAAADwAAAGRycy9kb3ducmV2LnhtbESP0YrCMBRE3xf8h3AF39bU4i5ajaKCIOxDWfUDrs21&#10;rTY3pYm17tdvBMHHYWbOMPNlZyrRUuNKywpGwwgEcWZ1ybmC42H7OQHhPLLGyjIpeJCD5aL3McdE&#10;2zv/Urv3uQgQdgkqKLyvEyldVpBBN7Q1cfDOtjHog2xyqRu8B7ipZBxF39JgyWGhwJo2BWXX/c0o&#10;GP/tjpt0dDnF5mLXh3Gbfj1+UqUG/W41A+Gp8+/wq73TCuLpFJ5nwh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8V26xQAAANwAAAAPAAAAAAAAAAAAAAAAAJgCAABkcnMv&#10;ZG93bnJldi54bWxQSwUGAAAAAAQABAD1AAAAigMAAAAA&#10;" fillcolor="white [3201]" strokecolor="#7f7f7f [1612]" strokeweight="2pt"/>
                </v:group>
                <v:line id="Straight Connector 300" o:spid="_x0000_s1223" style="position:absolute;visibility:visible;mso-wrap-style:square" from="21123,27011" to="24653,27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D0CsAAAADcAAAADwAAAGRycy9kb3ducmV2LnhtbERPTYvCMBC9C/6HMII3TbUg0jWKCoIH&#10;Eawe9DbbzLZlm0ltYq3/3hwEj4/3vVh1phItNa60rGAyjkAQZ1aXnCu4nHejOQjnkTVWlknBixys&#10;lv3eAhNtn3yiNvW5CCHsElRQeF8nUrqsIINubGviwP3ZxqAPsMmlbvAZwk0lp1E0kwZLDg0F1rQt&#10;KPtPH0bBdeO2cft7P8w3j1t5tHEqp/ql1HDQrX9AeOr8V/xx77WCOArzw5lwBOTy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Zw9ArAAAAA3AAAAA8AAAAAAAAAAAAAAAAA&#10;oQIAAGRycy9kb3ducmV2LnhtbFBLBQYAAAAABAAEAPkAAACOAwAAAAA=&#10;" strokecolor="#7f7f7f [1612]" strokeweight="1.5pt">
                  <v:stroke dashstyle="3 1"/>
                </v:line>
                <v:shape id="Connector: Elbow 301" o:spid="_x0000_s1224" type="#_x0000_t33" style="position:absolute;left:10166;top:20180;width:7823;height:382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fUjcUAAADcAAAADwAAAGRycy9kb3ducmV2LnhtbESPQWsCMRSE74L/ITyhN82uBZGtUYpi&#10;KbQI2j20t9fN6+7S5GVJUnf7740geBxm5htmtRmsEWfyoXWsIJ9lIIgrp1uuFZQf++kSRIjIGo1j&#10;UvBPATbr8WiFhXY9H+l8irVIEA4FKmhi7AopQ9WQxTBzHXHyfpy3GJP0tdQe+wS3Rs6zbCEttpwW&#10;Guxo21D1e/qzCg4+L3f9zny+beW3Pr6Yw+LrnZR6mAzPTyAiDfEevrVftYLHLIfrmXQE5P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SfUjcUAAADcAAAADwAAAAAAAAAA&#10;AAAAAAChAgAAZHJzL2Rvd25yZXYueG1sUEsFBgAAAAAEAAQA+QAAAJMDAAAAAA==&#10;" strokecolor="#7f7f7f [1612]" strokeweight="3pt">
                  <v:stroke startarrow="block" endarrow="block"/>
                </v:shape>
                <v:shape id="Text Box 3" o:spid="_x0000_s1225" type="#_x0000_t202" style="position:absolute;left:17792;top:18917;width:8681;height:4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5fDsYA&#10;AADcAAAADwAAAGRycy9kb3ducmV2LnhtbESPQWvCQBSE74X+h+UVvNWNEYukriKB0FL0YOqlt9fs&#10;Mwlm36bZbZL6612h4HGYmW+Y1WY0jeipc7VlBbNpBIK4sLrmUsHxM3tegnAeWWNjmRT8kYPN+vFh&#10;hYm2Ax+oz30pAoRdggoq79tESldUZNBNbUscvJPtDPogu1LqDocAN42Mo+hFGqw5LFTYUlpRcc5/&#10;jYKPNNvj4Ts2y0uTvu1O2/bn+LVQavI0bl9BeBr9PfzfftcK5lEM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85fDsYAAADcAAAADwAAAAAAAAAAAAAAAACYAgAAZHJz&#10;L2Rvd25yZXYueG1sUEsFBgAAAAAEAAQA9QAAAIsDAAAAAA==&#10;" filled="f" stroked="f" strokeweight=".5pt">
                  <v:textbox>
                    <w:txbxContent>
                      <w:p w14:paraId="14BBD2F4" w14:textId="77777777" w:rsidR="00CC5052" w:rsidRDefault="00CC5052">
                        <w:pPr>
                          <w:pStyle w:val="NormalWeb"/>
                          <w:spacing w:before="0" w:beforeAutospacing="0" w:after="0" w:afterAutospacing="0" w:line="276" w:lineRule="auto"/>
                        </w:pPr>
                        <w:r>
                          <w:rPr>
                            <w:rFonts w:ascii="Microsoft Sans Serif" w:eastAsia="Calibri" w:hAnsi="Microsoft Sans Serif"/>
                            <w:sz w:val="20"/>
                            <w:szCs w:val="20"/>
                          </w:rPr>
                          <w:t>Pribavljanje</w:t>
                        </w:r>
                      </w:p>
                      <w:p w14:paraId="0498A4E6" w14:textId="77777777" w:rsidR="00CC5052" w:rsidRDefault="00CC5052">
                        <w:pPr>
                          <w:pStyle w:val="NormalWeb"/>
                          <w:spacing w:before="0" w:beforeAutospacing="0" w:after="0" w:afterAutospacing="0" w:line="276" w:lineRule="auto"/>
                        </w:pPr>
                        <w:r>
                          <w:rPr>
                            <w:rFonts w:ascii="Microsoft Sans Serif" w:eastAsia="Calibri" w:hAnsi="Microsoft Sans Serif"/>
                            <w:sz w:val="20"/>
                            <w:szCs w:val="20"/>
                          </w:rPr>
                          <w:t>propisa</w:t>
                        </w:r>
                      </w:p>
                    </w:txbxContent>
                  </v:textbox>
                </v:shape>
                <w10:anchorlock/>
              </v:group>
            </w:pict>
          </mc:Fallback>
        </mc:AlternateContent>
      </w:r>
    </w:p>
    <w:p w14:paraId="229C6E13" w14:textId="77777777" w:rsidR="00E94ADE" w:rsidRDefault="00CC5052">
      <w:pPr>
        <w:pStyle w:val="Caption"/>
        <w:jc w:val="center"/>
        <w:rPr>
          <w:lang w:val="bs-Latn-BA"/>
        </w:rPr>
      </w:pPr>
      <w:commentRangeStart w:id="137"/>
      <w:r>
        <w:rPr>
          <w:lang w:val="bs-Latn-BA"/>
        </w:rPr>
        <w:t xml:space="preserve">Slika </w:t>
      </w:r>
      <w:r>
        <w:rPr>
          <w:lang w:val="bs-Latn-BA"/>
        </w:rPr>
        <w:fldChar w:fldCharType="begin"/>
      </w:r>
      <w:r>
        <w:rPr>
          <w:lang w:val="bs-Latn-BA"/>
        </w:rPr>
        <w:instrText xml:space="preserve"> STYLEREF 1 \s </w:instrText>
      </w:r>
      <w:r>
        <w:rPr>
          <w:lang w:val="bs-Latn-BA"/>
        </w:rPr>
        <w:fldChar w:fldCharType="separate"/>
      </w:r>
      <w:r>
        <w:rPr>
          <w:lang w:val="bs-Latn-BA"/>
        </w:rPr>
        <w:t>7</w:t>
      </w:r>
      <w:r>
        <w:rPr>
          <w:lang w:val="bs-Latn-BA"/>
        </w:rPr>
        <w:fldChar w:fldCharType="end"/>
      </w:r>
      <w:r>
        <w:rPr>
          <w:lang w:val="bs-Latn-BA"/>
        </w:rPr>
        <w:t>.</w:t>
      </w:r>
      <w:r>
        <w:rPr>
          <w:lang w:val="bs-Latn-BA"/>
        </w:rPr>
        <w:fldChar w:fldCharType="begin"/>
      </w:r>
      <w:r>
        <w:rPr>
          <w:lang w:val="bs-Latn-BA"/>
        </w:rPr>
        <w:instrText xml:space="preserve"> SEQ Slika \* ARABIC \s 1 </w:instrText>
      </w:r>
      <w:r>
        <w:rPr>
          <w:lang w:val="bs-Latn-BA"/>
        </w:rPr>
        <w:fldChar w:fldCharType="separate"/>
      </w:r>
      <w:r>
        <w:rPr>
          <w:lang w:val="bs-Latn-BA"/>
        </w:rPr>
        <w:t>1</w:t>
      </w:r>
      <w:r>
        <w:rPr>
          <w:lang w:val="bs-Latn-BA"/>
        </w:rPr>
        <w:fldChar w:fldCharType="end"/>
      </w:r>
      <w:r>
        <w:rPr>
          <w:lang w:val="bs-Latn-BA"/>
        </w:rPr>
        <w:t xml:space="preserve"> – Proces XACLML autorizacije</w:t>
      </w:r>
      <w:commentRangeEnd w:id="137"/>
      <w:r>
        <w:commentReference w:id="137"/>
      </w:r>
    </w:p>
    <w:p w14:paraId="6637A6A4" w14:textId="77777777" w:rsidR="00E94ADE" w:rsidRDefault="00E94ADE">
      <w:pPr>
        <w:spacing w:line="240" w:lineRule="auto"/>
        <w:jc w:val="both"/>
        <w:rPr>
          <w:lang w:val="bs-Latn-BA"/>
        </w:rPr>
      </w:pPr>
    </w:p>
    <w:p w14:paraId="0000D652" w14:textId="77777777" w:rsidR="00E94ADE" w:rsidRDefault="00CC5052">
      <w:pPr>
        <w:spacing w:line="240" w:lineRule="auto"/>
        <w:ind w:firstLine="360"/>
        <w:jc w:val="both"/>
        <w:rPr>
          <w:lang w:val="bs-Latn-BA"/>
        </w:rPr>
      </w:pPr>
      <w:r>
        <w:rPr>
          <w:lang w:val="bs-Latn-BA"/>
        </w:rPr>
        <w:t xml:space="preserve">Odvijanje procesa autorizacije opisano je narednim koracima: </w:t>
      </w:r>
      <w:r>
        <w:rPr>
          <w:vertAlign w:val="superscript"/>
          <w:lang w:val="bs-Latn-BA"/>
        </w:rPr>
        <w:t>[9]</w:t>
      </w:r>
    </w:p>
    <w:p w14:paraId="3B2ABB1E" w14:textId="77777777" w:rsidR="00E94ADE" w:rsidRDefault="00E94ADE">
      <w:pPr>
        <w:spacing w:line="240" w:lineRule="auto"/>
        <w:jc w:val="both"/>
        <w:rPr>
          <w:lang w:val="bs-Latn-BA"/>
        </w:rPr>
      </w:pPr>
    </w:p>
    <w:p w14:paraId="715931A2" w14:textId="77777777" w:rsidR="00E94ADE" w:rsidRDefault="00CC5052">
      <w:pPr>
        <w:pStyle w:val="ListParagraph1"/>
        <w:numPr>
          <w:ilvl w:val="0"/>
          <w:numId w:val="13"/>
        </w:numPr>
        <w:spacing w:line="240" w:lineRule="auto"/>
        <w:jc w:val="both"/>
        <w:rPr>
          <w:lang w:val="bs-Latn-BA"/>
        </w:rPr>
      </w:pPr>
      <w:r>
        <w:rPr>
          <w:lang w:val="bs-Latn-BA"/>
        </w:rPr>
        <w:t>Korisnik šalje zahtjev za pristup resursu, koji zatim biva presretnut od strane PEP-a, odnosno tačke za izvršenje propisa</w:t>
      </w:r>
      <w:ins w:id="138" w:author="Ognjen Joldzic" w:date="2018-05-13T02:15:00Z">
        <w:r>
          <w:t>,</w:t>
        </w:r>
      </w:ins>
    </w:p>
    <w:p w14:paraId="05D20346" w14:textId="77777777" w:rsidR="00E94ADE" w:rsidRDefault="00CC5052">
      <w:pPr>
        <w:pStyle w:val="ListParagraph1"/>
        <w:numPr>
          <w:ilvl w:val="0"/>
          <w:numId w:val="13"/>
        </w:numPr>
        <w:spacing w:line="240" w:lineRule="auto"/>
        <w:jc w:val="both"/>
        <w:rPr>
          <w:lang w:val="bs-Latn-BA"/>
        </w:rPr>
      </w:pPr>
      <w:r>
        <w:rPr>
          <w:lang w:val="bs-Latn-BA"/>
        </w:rPr>
        <w:t>PEP taj zaht</w:t>
      </w:r>
      <w:del w:id="139" w:author="Ognjen Joldzic" w:date="2018-05-13T02:15:00Z">
        <w:r>
          <w:rPr>
            <w:lang w:val="bs-Latn-BA"/>
          </w:rPr>
          <w:delText>i</w:delText>
        </w:r>
      </w:del>
      <w:r>
        <w:rPr>
          <w:lang w:val="bs-Latn-BA"/>
        </w:rPr>
        <w:t>jev konvertuje u XACML zahtjev za autorizaciju i prosljeđuje ga PDP-u, odnosno tački za donošenje odluka</w:t>
      </w:r>
      <w:ins w:id="140" w:author="Ognjen Joldzic" w:date="2018-05-13T02:15:00Z">
        <w:r>
          <w:t>,</w:t>
        </w:r>
      </w:ins>
    </w:p>
    <w:p w14:paraId="64D44BCD" w14:textId="77777777" w:rsidR="00E94ADE" w:rsidRDefault="00CC5052">
      <w:pPr>
        <w:pStyle w:val="ListParagraph1"/>
        <w:numPr>
          <w:ilvl w:val="0"/>
          <w:numId w:val="13"/>
        </w:numPr>
        <w:spacing w:line="240" w:lineRule="auto"/>
        <w:jc w:val="both"/>
        <w:rPr>
          <w:lang w:val="bs-Latn-BA"/>
        </w:rPr>
      </w:pPr>
      <w:r>
        <w:rPr>
          <w:lang w:val="bs-Latn-BA"/>
        </w:rPr>
        <w:t xml:space="preserve">PDP na osnovu podešenih propisa procijenjuje zahtijev. Propisi se dobavljaju pomoću tačke za pribavljanje propisa tj. PRP-a, dok se za upravljanje njima koristi PAP – tačka za upravljanje propisima. </w:t>
      </w:r>
    </w:p>
    <w:p w14:paraId="3F6CDA3A" w14:textId="77777777" w:rsidR="00E94ADE" w:rsidRDefault="00CC5052">
      <w:pPr>
        <w:pStyle w:val="ListParagraph1"/>
        <w:numPr>
          <w:ilvl w:val="1"/>
          <w:numId w:val="13"/>
        </w:numPr>
        <w:spacing w:line="240" w:lineRule="auto"/>
        <w:jc w:val="both"/>
        <w:rPr>
          <w:lang w:val="bs-Latn-BA"/>
        </w:rPr>
      </w:pPr>
      <w:r>
        <w:rPr>
          <w:lang w:val="bs-Latn-BA"/>
        </w:rPr>
        <w:t>Ukoliko je potrebno, PDP takođe od informativnih tačaka (PIP) dobavlja vrijednosti atributa koji se odnose na entitete sistema</w:t>
      </w:r>
    </w:p>
    <w:p w14:paraId="4DFCCC58" w14:textId="77777777" w:rsidR="00E94ADE" w:rsidRDefault="00CC5052">
      <w:pPr>
        <w:pStyle w:val="ListParagraph1"/>
        <w:numPr>
          <w:ilvl w:val="0"/>
          <w:numId w:val="13"/>
        </w:numPr>
        <w:spacing w:line="240" w:lineRule="auto"/>
        <w:jc w:val="both"/>
        <w:rPr>
          <w:lang w:val="bs-Latn-BA"/>
        </w:rPr>
      </w:pPr>
      <w:r>
        <w:rPr>
          <w:lang w:val="bs-Latn-BA"/>
        </w:rPr>
        <w:t xml:space="preserve">PDP donosi odluku o pristupu (dozvoljeno / odbijeno / nije primjenjivo / neodređeno) i vraća je nazad tački za izvršenje propisa (PEP) </w:t>
      </w:r>
    </w:p>
    <w:p w14:paraId="76382DAC" w14:textId="77777777" w:rsidR="00E94ADE" w:rsidRDefault="00CC5052">
      <w:pPr>
        <w:pStyle w:val="ListParagraph1"/>
        <w:numPr>
          <w:ilvl w:val="0"/>
          <w:numId w:val="13"/>
        </w:numPr>
        <w:spacing w:line="240" w:lineRule="auto"/>
        <w:jc w:val="both"/>
        <w:rPr>
          <w:lang w:val="bs-Latn-BA"/>
        </w:rPr>
      </w:pPr>
      <w:r>
        <w:rPr>
          <w:lang w:val="bs-Latn-BA"/>
        </w:rPr>
        <w:t xml:space="preserve">PEP korisniku dozvoljava ili zabranjuje pristup, zavisno od prethodno dobijene odluke </w:t>
      </w:r>
    </w:p>
    <w:p w14:paraId="643D1A4A" w14:textId="77777777" w:rsidR="00E94ADE" w:rsidRDefault="00E94ADE">
      <w:pPr>
        <w:spacing w:line="240" w:lineRule="auto"/>
        <w:jc w:val="both"/>
        <w:rPr>
          <w:lang w:val="bs-Latn-BA"/>
        </w:rPr>
      </w:pPr>
    </w:p>
    <w:p w14:paraId="17267E00" w14:textId="77777777" w:rsidR="00E94ADE" w:rsidRDefault="00CC5052">
      <w:pPr>
        <w:spacing w:line="240" w:lineRule="auto"/>
        <w:jc w:val="both"/>
        <w:rPr>
          <w:lang w:val="bs-Latn-BA"/>
        </w:rPr>
      </w:pPr>
      <w:r>
        <w:rPr>
          <w:lang w:val="bs-Latn-BA"/>
        </w:rPr>
        <w:br w:type="page"/>
      </w:r>
    </w:p>
    <w:p w14:paraId="3ABC75CE" w14:textId="77777777" w:rsidR="00E94ADE" w:rsidRDefault="00CC5052">
      <w:pPr>
        <w:pStyle w:val="Heading2"/>
        <w:spacing w:line="240" w:lineRule="auto"/>
        <w:jc w:val="both"/>
        <w:rPr>
          <w:lang w:val="bs-Latn-BA"/>
        </w:rPr>
      </w:pPr>
      <w:bookmarkStart w:id="141" w:name="_Toc511154431"/>
      <w:r>
        <w:rPr>
          <w:rStyle w:val="Heading2Char"/>
          <w:lang w:val="bs-Latn-BA"/>
        </w:rPr>
        <w:lastRenderedPageBreak/>
        <w:t>Elementi</w:t>
      </w:r>
      <w:r>
        <w:rPr>
          <w:lang w:val="bs-Latn-BA"/>
        </w:rPr>
        <w:t xml:space="preserve"> propisa</w:t>
      </w:r>
      <w:bookmarkEnd w:id="141"/>
    </w:p>
    <w:p w14:paraId="6B003554" w14:textId="77777777" w:rsidR="00E94ADE" w:rsidRDefault="00E94ADE">
      <w:pPr>
        <w:spacing w:line="240" w:lineRule="auto"/>
        <w:jc w:val="both"/>
        <w:rPr>
          <w:lang w:val="bs-Latn-BA"/>
        </w:rPr>
      </w:pPr>
    </w:p>
    <w:p w14:paraId="020ABB06" w14:textId="77777777" w:rsidR="00E94ADE" w:rsidRDefault="00E94ADE">
      <w:pPr>
        <w:spacing w:line="240" w:lineRule="auto"/>
        <w:jc w:val="both"/>
        <w:rPr>
          <w:lang w:val="bs-Latn-BA"/>
        </w:rPr>
      </w:pPr>
    </w:p>
    <w:p w14:paraId="70B5910B" w14:textId="77777777" w:rsidR="00E94ADE" w:rsidRDefault="00CC5052">
      <w:pPr>
        <w:pStyle w:val="Heading3"/>
        <w:spacing w:line="240" w:lineRule="auto"/>
        <w:jc w:val="both"/>
        <w:rPr>
          <w:lang w:val="bs-Latn-BA"/>
        </w:rPr>
      </w:pPr>
      <w:bookmarkStart w:id="142" w:name="_Toc511154432"/>
      <w:r>
        <w:rPr>
          <w:lang w:val="bs-Latn-BA"/>
        </w:rPr>
        <w:t>Strukturni elementi</w:t>
      </w:r>
      <w:bookmarkEnd w:id="142"/>
    </w:p>
    <w:p w14:paraId="008A583A" w14:textId="77777777" w:rsidR="00E94ADE" w:rsidRDefault="00E94ADE">
      <w:pPr>
        <w:spacing w:line="240" w:lineRule="auto"/>
        <w:jc w:val="both"/>
        <w:rPr>
          <w:lang w:val="bs-Latn-BA"/>
        </w:rPr>
      </w:pPr>
    </w:p>
    <w:p w14:paraId="56674B9C" w14:textId="77777777" w:rsidR="00E94ADE" w:rsidRDefault="00CC5052">
      <w:pPr>
        <w:spacing w:line="240" w:lineRule="auto"/>
        <w:ind w:firstLine="360"/>
        <w:jc w:val="both"/>
        <w:rPr>
          <w:lang w:val="bs-Latn-BA"/>
        </w:rPr>
      </w:pPr>
      <w:r>
        <w:rPr>
          <w:lang w:val="bs-Latn-BA"/>
        </w:rPr>
        <w:t>XACML je sačinjen od tri različita nivoa elemenata:</w:t>
      </w:r>
    </w:p>
    <w:p w14:paraId="53CC95C2" w14:textId="77777777" w:rsidR="00E94ADE" w:rsidRDefault="00E94ADE">
      <w:pPr>
        <w:spacing w:line="240" w:lineRule="auto"/>
        <w:jc w:val="both"/>
        <w:rPr>
          <w:lang w:val="bs-Latn-BA"/>
        </w:rPr>
      </w:pPr>
    </w:p>
    <w:p w14:paraId="6A9A22F8" w14:textId="77777777" w:rsidR="00E94ADE" w:rsidRDefault="00CC5052">
      <w:pPr>
        <w:pStyle w:val="ListParagraph1"/>
        <w:numPr>
          <w:ilvl w:val="0"/>
          <w:numId w:val="14"/>
        </w:numPr>
        <w:spacing w:line="240" w:lineRule="auto"/>
        <w:jc w:val="both"/>
        <w:rPr>
          <w:lang w:val="bs-Latn-BA"/>
        </w:rPr>
      </w:pPr>
      <w:r>
        <w:rPr>
          <w:lang w:val="bs-Latn-BA"/>
        </w:rPr>
        <w:t>Set propisa (</w:t>
      </w:r>
      <w:r>
        <w:rPr>
          <w:i/>
          <w:lang w:val="bs-Latn-BA"/>
        </w:rPr>
        <w:t>PolicySet</w:t>
      </w:r>
      <w:r>
        <w:rPr>
          <w:lang w:val="bs-Latn-BA"/>
        </w:rPr>
        <w:t>)</w:t>
      </w:r>
    </w:p>
    <w:p w14:paraId="363C68B9" w14:textId="77777777" w:rsidR="00E94ADE" w:rsidRDefault="00CC5052">
      <w:pPr>
        <w:pStyle w:val="ListParagraph1"/>
        <w:numPr>
          <w:ilvl w:val="0"/>
          <w:numId w:val="14"/>
        </w:numPr>
        <w:spacing w:line="240" w:lineRule="auto"/>
        <w:jc w:val="both"/>
        <w:rPr>
          <w:lang w:val="bs-Latn-BA"/>
        </w:rPr>
      </w:pPr>
      <w:r>
        <w:rPr>
          <w:lang w:val="bs-Latn-BA"/>
        </w:rPr>
        <w:t>Propis (</w:t>
      </w:r>
      <w:r>
        <w:rPr>
          <w:i/>
          <w:lang w:val="bs-Latn-BA"/>
        </w:rPr>
        <w:t>Policy</w:t>
      </w:r>
      <w:r>
        <w:rPr>
          <w:lang w:val="bs-Latn-BA"/>
        </w:rPr>
        <w:t>)</w:t>
      </w:r>
    </w:p>
    <w:p w14:paraId="468A58E0" w14:textId="77777777" w:rsidR="00E94ADE" w:rsidRDefault="00CC5052">
      <w:pPr>
        <w:pStyle w:val="ListParagraph1"/>
        <w:numPr>
          <w:ilvl w:val="0"/>
          <w:numId w:val="14"/>
        </w:numPr>
        <w:spacing w:line="240" w:lineRule="auto"/>
        <w:jc w:val="both"/>
        <w:rPr>
          <w:lang w:val="bs-Latn-BA"/>
        </w:rPr>
      </w:pPr>
      <w:r>
        <w:rPr>
          <w:lang w:val="bs-Latn-BA"/>
        </w:rPr>
        <w:t>Pravilo (</w:t>
      </w:r>
      <w:r>
        <w:rPr>
          <w:i/>
          <w:lang w:val="bs-Latn-BA"/>
        </w:rPr>
        <w:t>Rule</w:t>
      </w:r>
      <w:r>
        <w:rPr>
          <w:lang w:val="bs-Latn-BA"/>
        </w:rPr>
        <w:t>)</w:t>
      </w:r>
    </w:p>
    <w:p w14:paraId="448050C8" w14:textId="77777777" w:rsidR="00E94ADE" w:rsidRDefault="00E94ADE">
      <w:pPr>
        <w:spacing w:line="240" w:lineRule="auto"/>
        <w:jc w:val="both"/>
        <w:rPr>
          <w:lang w:val="bs-Latn-BA"/>
        </w:rPr>
      </w:pPr>
    </w:p>
    <w:p w14:paraId="09A7E678" w14:textId="77777777" w:rsidR="00E94ADE" w:rsidRDefault="00CC5052">
      <w:pPr>
        <w:spacing w:line="240" w:lineRule="auto"/>
        <w:ind w:firstLine="360"/>
        <w:jc w:val="both"/>
        <w:rPr>
          <w:lang w:val="bs-Latn-BA"/>
        </w:rPr>
      </w:pPr>
      <w:r>
        <w:rPr>
          <w:lang w:val="bs-Latn-BA"/>
        </w:rPr>
        <w:t xml:space="preserve">Set propisa može sadržati bilo koji broj propisa i setova propisa, dok propis može sadržati bilo koji broj pravila. </w:t>
      </w:r>
      <w:r>
        <w:rPr>
          <w:vertAlign w:val="superscript"/>
          <w:lang w:val="bs-Latn-BA"/>
        </w:rPr>
        <w:t>[9]</w:t>
      </w:r>
    </w:p>
    <w:p w14:paraId="09414CF5" w14:textId="77777777" w:rsidR="00E94ADE" w:rsidRDefault="00E94ADE">
      <w:pPr>
        <w:spacing w:line="240" w:lineRule="auto"/>
        <w:jc w:val="both"/>
        <w:rPr>
          <w:lang w:val="bs-Latn-BA"/>
        </w:rPr>
      </w:pPr>
    </w:p>
    <w:p w14:paraId="293211CC" w14:textId="77777777" w:rsidR="00E94ADE" w:rsidRDefault="00E94ADE">
      <w:pPr>
        <w:spacing w:line="240" w:lineRule="auto"/>
        <w:jc w:val="both"/>
        <w:rPr>
          <w:lang w:val="bs-Latn-BA"/>
        </w:rPr>
      </w:pPr>
    </w:p>
    <w:p w14:paraId="00E17AD5" w14:textId="77777777" w:rsidR="00E94ADE" w:rsidRDefault="00CC5052">
      <w:pPr>
        <w:pStyle w:val="Heading3"/>
        <w:spacing w:line="240" w:lineRule="auto"/>
        <w:jc w:val="both"/>
        <w:rPr>
          <w:lang w:val="bs-Latn-BA"/>
        </w:rPr>
      </w:pPr>
      <w:bookmarkStart w:id="143" w:name="_Toc511154433"/>
      <w:r>
        <w:rPr>
          <w:lang w:val="bs-Latn-BA"/>
        </w:rPr>
        <w:t>Atributi i kategorije</w:t>
      </w:r>
      <w:bookmarkEnd w:id="143"/>
    </w:p>
    <w:p w14:paraId="6531E7F0" w14:textId="77777777" w:rsidR="00E94ADE" w:rsidRDefault="00E94ADE">
      <w:pPr>
        <w:spacing w:line="240" w:lineRule="auto"/>
        <w:jc w:val="both"/>
        <w:rPr>
          <w:lang w:val="bs-Latn-BA"/>
        </w:rPr>
      </w:pPr>
    </w:p>
    <w:p w14:paraId="469BC29F" w14:textId="77777777" w:rsidR="00E94ADE" w:rsidRDefault="00CC5052">
      <w:pPr>
        <w:spacing w:line="240" w:lineRule="auto"/>
        <w:ind w:firstLine="360"/>
        <w:jc w:val="both"/>
        <w:rPr>
          <w:lang w:val="bs-Latn-BA"/>
        </w:rPr>
      </w:pPr>
      <w:r>
        <w:rPr>
          <w:lang w:val="bs-Latn-BA"/>
        </w:rPr>
        <w:t>Propisi, setovi propisa, pravila i zahtijevi odnose se na entitete sistema, odnosno subjekte, resurse, okruženja i akcije</w:t>
      </w:r>
      <w:ins w:id="144" w:author="Ognjen Joldzic" w:date="2018-05-13T02:17:00Z">
        <w:r>
          <w:t xml:space="preserve"> </w:t>
        </w:r>
        <w:r>
          <w:rPr>
            <w:lang w:val="bs-Latn-BA"/>
          </w:rPr>
          <w:t>[9]</w:t>
        </w:r>
      </w:ins>
      <w:r>
        <w:rPr>
          <w:lang w:val="bs-Latn-BA"/>
        </w:rPr>
        <w:t xml:space="preserve">. </w:t>
      </w:r>
    </w:p>
    <w:p w14:paraId="60862A4C" w14:textId="77777777" w:rsidR="00E94ADE" w:rsidRDefault="00E94ADE">
      <w:pPr>
        <w:spacing w:line="240" w:lineRule="auto"/>
        <w:jc w:val="both"/>
        <w:rPr>
          <w:lang w:val="bs-Latn-BA"/>
        </w:rPr>
      </w:pPr>
    </w:p>
    <w:p w14:paraId="16118BF7" w14:textId="77777777" w:rsidR="00E94ADE" w:rsidRDefault="00CC5052">
      <w:pPr>
        <w:pStyle w:val="ListParagraph1"/>
        <w:numPr>
          <w:ilvl w:val="0"/>
          <w:numId w:val="15"/>
        </w:numPr>
        <w:spacing w:line="240" w:lineRule="auto"/>
        <w:jc w:val="both"/>
        <w:rPr>
          <w:lang w:val="bs-Latn-BA"/>
        </w:rPr>
      </w:pPr>
      <w:ins w:id="145" w:author="Ognjen Joldzic" w:date="2018-05-13T02:16:00Z">
        <w:r>
          <w:t>s</w:t>
        </w:r>
      </w:ins>
      <w:del w:id="146" w:author="Ognjen Joldzic" w:date="2018-05-13T02:16:00Z">
        <w:r>
          <w:rPr>
            <w:lang w:val="bs-Latn-BA"/>
          </w:rPr>
          <w:delText>S</w:delText>
        </w:r>
      </w:del>
      <w:r>
        <w:rPr>
          <w:lang w:val="bs-Latn-BA"/>
        </w:rPr>
        <w:t>ubjekat je entitet koji zahtijeva pristup, te može imati jedan ili više atributa</w:t>
      </w:r>
      <w:ins w:id="147" w:author="Ognjen Joldzic" w:date="2018-05-13T02:16:00Z">
        <w:r>
          <w:t>,</w:t>
        </w:r>
      </w:ins>
      <w:del w:id="148" w:author="Ognjen Joldzic" w:date="2018-05-13T02:16:00Z">
        <w:r>
          <w:rPr>
            <w:lang w:val="bs-Latn-BA"/>
          </w:rPr>
          <w:delText>.</w:delText>
        </w:r>
      </w:del>
    </w:p>
    <w:p w14:paraId="3A333ADA" w14:textId="77777777" w:rsidR="00E94ADE" w:rsidRDefault="00CC5052">
      <w:pPr>
        <w:pStyle w:val="ListParagraph1"/>
        <w:numPr>
          <w:ilvl w:val="0"/>
          <w:numId w:val="15"/>
        </w:numPr>
        <w:spacing w:line="240" w:lineRule="auto"/>
        <w:jc w:val="both"/>
        <w:rPr>
          <w:lang w:val="bs-Latn-BA"/>
        </w:rPr>
      </w:pPr>
      <w:ins w:id="149" w:author="Ognjen Joldzic" w:date="2018-05-13T02:16:00Z">
        <w:r>
          <w:t>r</w:t>
        </w:r>
      </w:ins>
      <w:del w:id="150" w:author="Ognjen Joldzic" w:date="2018-05-13T02:16:00Z">
        <w:r>
          <w:rPr>
            <w:lang w:val="bs-Latn-BA"/>
          </w:rPr>
          <w:delText>R</w:delText>
        </w:r>
      </w:del>
      <w:r>
        <w:rPr>
          <w:lang w:val="bs-Latn-BA"/>
        </w:rPr>
        <w:t>esurs je podatak, servis ili sistemska komponenta koja takođe može imati jedan ili više atributa</w:t>
      </w:r>
      <w:ins w:id="151" w:author="Ognjen Joldzic" w:date="2018-05-13T02:16:00Z">
        <w:r>
          <w:t>,</w:t>
        </w:r>
      </w:ins>
    </w:p>
    <w:p w14:paraId="5A6598E8" w14:textId="77777777" w:rsidR="00E94ADE" w:rsidRDefault="00CC5052">
      <w:pPr>
        <w:pStyle w:val="ListParagraph1"/>
        <w:numPr>
          <w:ilvl w:val="0"/>
          <w:numId w:val="15"/>
        </w:numPr>
        <w:spacing w:line="240" w:lineRule="auto"/>
        <w:jc w:val="both"/>
        <w:rPr>
          <w:lang w:val="bs-Latn-BA"/>
        </w:rPr>
      </w:pPr>
      <w:ins w:id="152" w:author="Ognjen Joldzic" w:date="2018-05-13T02:16:00Z">
        <w:r>
          <w:t>a</w:t>
        </w:r>
      </w:ins>
      <w:del w:id="153" w:author="Ognjen Joldzic" w:date="2018-05-13T02:16:00Z">
        <w:r>
          <w:rPr>
            <w:lang w:val="bs-Latn-BA"/>
          </w:rPr>
          <w:delText>A</w:delText>
        </w:r>
      </w:del>
      <w:r>
        <w:rPr>
          <w:lang w:val="bs-Latn-BA"/>
        </w:rPr>
        <w:t>kcija definiše tip zahtjeva za pristup određenom resursu. Ima jedan ili više atributa</w:t>
      </w:r>
      <w:ins w:id="154" w:author="Ognjen Joldzic" w:date="2018-05-13T02:17:00Z">
        <w:r>
          <w:t>,</w:t>
        </w:r>
      </w:ins>
      <w:del w:id="155" w:author="Ognjen Joldzic" w:date="2018-05-13T02:17:00Z">
        <w:r>
          <w:rPr>
            <w:lang w:val="bs-Latn-BA"/>
          </w:rPr>
          <w:delText>.</w:delText>
        </w:r>
      </w:del>
    </w:p>
    <w:p w14:paraId="06A7E2B6" w14:textId="77777777" w:rsidR="00E94ADE" w:rsidRDefault="00CC5052">
      <w:pPr>
        <w:pStyle w:val="ListParagraph1"/>
        <w:numPr>
          <w:ilvl w:val="0"/>
          <w:numId w:val="15"/>
        </w:numPr>
        <w:spacing w:line="240" w:lineRule="auto"/>
        <w:jc w:val="both"/>
        <w:rPr>
          <w:lang w:val="bs-Latn-BA"/>
        </w:rPr>
      </w:pPr>
      <w:ins w:id="156" w:author="Ognjen Joldzic" w:date="2018-05-13T02:16:00Z">
        <w:r>
          <w:t>o</w:t>
        </w:r>
      </w:ins>
      <w:del w:id="157" w:author="Ognjen Joldzic" w:date="2018-05-13T02:16:00Z">
        <w:r>
          <w:rPr>
            <w:lang w:val="bs-Latn-BA"/>
          </w:rPr>
          <w:delText>O</w:delText>
        </w:r>
      </w:del>
      <w:r>
        <w:rPr>
          <w:lang w:val="bs-Latn-BA"/>
        </w:rPr>
        <w:t>kruženje može poslužiti kao dodatni izvor informacija</w:t>
      </w:r>
      <w:ins w:id="158" w:author="Ognjen Joldzic" w:date="2018-05-13T02:17:00Z">
        <w:r>
          <w:t>,</w:t>
        </w:r>
      </w:ins>
      <w:del w:id="159" w:author="Ognjen Joldzic" w:date="2018-05-13T02:17:00Z">
        <w:r>
          <w:rPr>
            <w:lang w:val="bs-Latn-BA"/>
          </w:rPr>
          <w:delText>.</w:delText>
        </w:r>
      </w:del>
      <w:r>
        <w:rPr>
          <w:lang w:val="bs-Latn-BA"/>
        </w:rPr>
        <w:t xml:space="preserve"> </w:t>
      </w:r>
      <w:del w:id="160" w:author="Ognjen Joldzic" w:date="2018-05-13T02:17:00Z">
        <w:r>
          <w:rPr>
            <w:lang w:val="bs-Latn-BA"/>
            <w:rPrChange w:id="161" w:author="Ognjen Joldzic" w:date="2018-05-13T02:17:00Z">
              <w:rPr>
                <w:vertAlign w:val="superscript"/>
                <w:lang w:val="bs-Latn-BA"/>
              </w:rPr>
            </w:rPrChange>
          </w:rPr>
          <w:delText>[9]</w:delText>
        </w:r>
      </w:del>
    </w:p>
    <w:p w14:paraId="71B11F34" w14:textId="77777777" w:rsidR="00E94ADE" w:rsidRDefault="00E94ADE">
      <w:pPr>
        <w:spacing w:line="240" w:lineRule="auto"/>
        <w:jc w:val="both"/>
        <w:rPr>
          <w:lang w:val="bs-Latn-BA"/>
        </w:rPr>
      </w:pPr>
    </w:p>
    <w:p w14:paraId="33070BD9" w14:textId="77777777" w:rsidR="00E94ADE" w:rsidRDefault="00E94ADE">
      <w:pPr>
        <w:spacing w:line="240" w:lineRule="auto"/>
        <w:jc w:val="both"/>
        <w:rPr>
          <w:lang w:val="bs-Latn-BA"/>
        </w:rPr>
      </w:pPr>
    </w:p>
    <w:p w14:paraId="305E4459" w14:textId="77777777" w:rsidR="00E94ADE" w:rsidRDefault="00CC5052">
      <w:pPr>
        <w:pStyle w:val="Heading3"/>
        <w:spacing w:line="240" w:lineRule="auto"/>
        <w:jc w:val="both"/>
        <w:rPr>
          <w:lang w:val="bs-Latn-BA"/>
        </w:rPr>
      </w:pPr>
      <w:bookmarkStart w:id="162" w:name="_Toc511154434"/>
      <w:commentRangeStart w:id="163"/>
      <w:commentRangeStart w:id="164"/>
      <w:r>
        <w:rPr>
          <w:lang w:val="bs-Latn-BA"/>
        </w:rPr>
        <w:t>Ciljevi</w:t>
      </w:r>
      <w:bookmarkEnd w:id="162"/>
      <w:commentRangeEnd w:id="163"/>
      <w:r>
        <w:commentReference w:id="163"/>
      </w:r>
    </w:p>
    <w:p w14:paraId="2B70CCDF" w14:textId="77777777" w:rsidR="00E94ADE" w:rsidRDefault="00E94ADE">
      <w:pPr>
        <w:spacing w:line="240" w:lineRule="auto"/>
        <w:jc w:val="both"/>
        <w:rPr>
          <w:lang w:val="bs-Latn-BA"/>
        </w:rPr>
      </w:pPr>
    </w:p>
    <w:p w14:paraId="217045E1" w14:textId="77777777" w:rsidR="00E94ADE" w:rsidRDefault="00CC5052">
      <w:pPr>
        <w:spacing w:line="240" w:lineRule="auto"/>
        <w:ind w:firstLine="720"/>
        <w:jc w:val="both"/>
        <w:rPr>
          <w:lang w:val="bs-Latn-BA"/>
        </w:rPr>
      </w:pPr>
      <w:r>
        <w:rPr>
          <w:lang w:val="bs-Latn-BA"/>
        </w:rPr>
        <w:t xml:space="preserve">XACML omogućuje definisanje cilja, koji u stvari predstavlja set pojednostavljenih uslova koje subjekt, resurs i akcija moraju zadovoljiti, kako bi se set propisa, propis ili pravilo mogli primijeniti na određeni zahtjev. Ukoliko je taj cilj postignut, pravila definisana unutar propisa koristite se za donošenje odluke o pristupu i generisanje odgovora. Cilj takođe može biti </w:t>
      </w:r>
      <w:r>
        <w:rPr>
          <w:lang w:val="bs-Latn-BA"/>
        </w:rPr>
        <w:lastRenderedPageBreak/>
        <w:t xml:space="preserve">definisan i tako da bude primjenjiv na bilo koji zahtjev. Cilj može biti sastavni dio bilo seta propisa, samog propisa ili pravila definisanog unutar njega. </w:t>
      </w:r>
      <w:r>
        <w:rPr>
          <w:vertAlign w:val="superscript"/>
          <w:lang w:val="bs-Latn-BA"/>
        </w:rPr>
        <w:t>[9]</w:t>
      </w:r>
    </w:p>
    <w:p w14:paraId="6B358B6C" w14:textId="77777777" w:rsidR="00E94ADE" w:rsidRDefault="00E94ADE">
      <w:pPr>
        <w:spacing w:line="240" w:lineRule="auto"/>
        <w:jc w:val="both"/>
        <w:rPr>
          <w:lang w:val="bs-Latn-BA"/>
        </w:rPr>
      </w:pPr>
    </w:p>
    <w:p w14:paraId="0032A167" w14:textId="77777777" w:rsidR="00E94ADE" w:rsidRDefault="00E94ADE">
      <w:pPr>
        <w:spacing w:line="240" w:lineRule="auto"/>
        <w:jc w:val="both"/>
        <w:rPr>
          <w:lang w:val="bs-Latn-BA"/>
        </w:rPr>
      </w:pPr>
    </w:p>
    <w:p w14:paraId="3166A6F0" w14:textId="77777777" w:rsidR="00E94ADE" w:rsidRDefault="00CC5052">
      <w:pPr>
        <w:pStyle w:val="Heading3"/>
        <w:spacing w:line="240" w:lineRule="auto"/>
        <w:jc w:val="both"/>
        <w:rPr>
          <w:lang w:val="bs-Latn-BA"/>
        </w:rPr>
      </w:pPr>
      <w:bookmarkStart w:id="165" w:name="_Toc511154435"/>
      <w:r>
        <w:rPr>
          <w:lang w:val="bs-Latn-BA"/>
        </w:rPr>
        <w:t>Uslovi</w:t>
      </w:r>
      <w:bookmarkEnd w:id="165"/>
    </w:p>
    <w:p w14:paraId="4A1F19B5" w14:textId="77777777" w:rsidR="00E94ADE" w:rsidRDefault="00E94ADE">
      <w:pPr>
        <w:spacing w:line="240" w:lineRule="auto"/>
        <w:jc w:val="both"/>
        <w:rPr>
          <w:lang w:val="bs-Latn-BA"/>
        </w:rPr>
      </w:pPr>
    </w:p>
    <w:p w14:paraId="262A18C9" w14:textId="77777777" w:rsidR="00E94ADE" w:rsidRDefault="00CC5052">
      <w:pPr>
        <w:spacing w:line="240" w:lineRule="auto"/>
        <w:ind w:firstLine="720"/>
        <w:jc w:val="both"/>
        <w:rPr>
          <w:lang w:val="bs-Latn-BA"/>
        </w:rPr>
      </w:pPr>
      <w:r>
        <w:rPr>
          <w:lang w:val="bs-Latn-BA"/>
        </w:rPr>
        <w:t xml:space="preserve">Uslovi postoje samo u okviru pravila i u suštini predstavljaju samo napredniji oblik cilja. Razlika odnosno prednost u odnosu na cilj je to što mogu koristiti širi spektar funkcija, i još važnije, mogu se koristiti za poređenje dva ili više atributa. Upotrebom uslova moguće je sprovesti kontrolu pristupa zasnovanu na odnosima. </w:t>
      </w:r>
      <w:r>
        <w:rPr>
          <w:vertAlign w:val="superscript"/>
          <w:lang w:val="bs-Latn-BA"/>
        </w:rPr>
        <w:t>[9]</w:t>
      </w:r>
    </w:p>
    <w:p w14:paraId="38059D4E" w14:textId="77777777" w:rsidR="00E94ADE" w:rsidRDefault="00E94ADE">
      <w:pPr>
        <w:spacing w:line="240" w:lineRule="auto"/>
        <w:jc w:val="both"/>
        <w:rPr>
          <w:lang w:val="bs-Latn-BA"/>
        </w:rPr>
      </w:pPr>
    </w:p>
    <w:p w14:paraId="4A707B59" w14:textId="77777777" w:rsidR="00E94ADE" w:rsidRDefault="00CC5052">
      <w:pPr>
        <w:pStyle w:val="Heading3"/>
        <w:spacing w:line="240" w:lineRule="auto"/>
        <w:jc w:val="both"/>
        <w:rPr>
          <w:lang w:val="bs-Latn-BA"/>
        </w:rPr>
      </w:pPr>
      <w:bookmarkStart w:id="166" w:name="_Toc511154436"/>
      <w:r>
        <w:rPr>
          <w:lang w:val="bs-Latn-BA"/>
        </w:rPr>
        <w:t>Obaveze</w:t>
      </w:r>
      <w:bookmarkEnd w:id="166"/>
    </w:p>
    <w:p w14:paraId="5838E025" w14:textId="77777777" w:rsidR="00E94ADE" w:rsidRDefault="00E94ADE">
      <w:pPr>
        <w:spacing w:line="240" w:lineRule="auto"/>
        <w:rPr>
          <w:lang w:val="bs-Latn-BA"/>
        </w:rPr>
      </w:pPr>
    </w:p>
    <w:p w14:paraId="18FBCAFA" w14:textId="77777777" w:rsidR="00E94ADE" w:rsidRDefault="00CC5052">
      <w:pPr>
        <w:spacing w:line="240" w:lineRule="auto"/>
        <w:ind w:firstLine="576"/>
        <w:jc w:val="both"/>
        <w:rPr>
          <w:lang w:val="bs-Latn-BA"/>
        </w:rPr>
      </w:pPr>
      <w:r>
        <w:rPr>
          <w:lang w:val="bs-Latn-BA"/>
        </w:rPr>
        <w:t xml:space="preserve">U okviru XACML-a moguće je koristiti koncept pod nazivom obaveze. To je direktiva od tačke donošenja odluka (PDP) do tačke izvršenja propisa (PEP) o tome šta se mora izvršiti prije ili posle odobrenja pristupa. Ukoliko tačka izvršenja propisa nije u stanju da se pridržava te direktive, odobreni pristup može ili ne mora biti realizovan. </w:t>
      </w:r>
      <w:r>
        <w:rPr>
          <w:vertAlign w:val="superscript"/>
          <w:lang w:val="bs-Latn-BA"/>
        </w:rPr>
        <w:t>[9]</w:t>
      </w:r>
    </w:p>
    <w:p w14:paraId="0EA6A301" w14:textId="77777777" w:rsidR="00E94ADE" w:rsidRDefault="00E94ADE">
      <w:pPr>
        <w:spacing w:line="240" w:lineRule="auto"/>
        <w:jc w:val="both"/>
        <w:rPr>
          <w:lang w:val="bs-Latn-BA"/>
        </w:rPr>
      </w:pPr>
    </w:p>
    <w:p w14:paraId="29C80A19" w14:textId="77777777" w:rsidR="00E94ADE" w:rsidRDefault="00E94ADE">
      <w:pPr>
        <w:spacing w:line="240" w:lineRule="auto"/>
        <w:jc w:val="both"/>
        <w:rPr>
          <w:lang w:val="bs-Latn-BA"/>
        </w:rPr>
      </w:pPr>
    </w:p>
    <w:p w14:paraId="7A38256A" w14:textId="77777777" w:rsidR="00E94ADE" w:rsidRDefault="00CC5052">
      <w:pPr>
        <w:pStyle w:val="Heading2"/>
        <w:spacing w:line="240" w:lineRule="auto"/>
        <w:jc w:val="both"/>
        <w:rPr>
          <w:lang w:val="bs-Latn-BA"/>
        </w:rPr>
      </w:pPr>
      <w:bookmarkStart w:id="167" w:name="_Toc511154437"/>
      <w:r>
        <w:rPr>
          <w:lang w:val="bs-Latn-BA"/>
        </w:rPr>
        <w:t>Primjer propisa</w:t>
      </w:r>
      <w:bookmarkEnd w:id="167"/>
      <w:commentRangeEnd w:id="164"/>
      <w:r w:rsidR="00666E3D">
        <w:rPr>
          <w:rStyle w:val="CommentReference"/>
          <w:rFonts w:ascii="Times New Roman" w:eastAsiaTheme="minorHAnsi" w:hAnsi="Times New Roman" w:cstheme="minorBidi"/>
          <w:color w:val="auto"/>
        </w:rPr>
        <w:commentReference w:id="164"/>
      </w:r>
    </w:p>
    <w:p w14:paraId="57004686" w14:textId="77777777" w:rsidR="00E94ADE" w:rsidRDefault="00E94ADE">
      <w:pPr>
        <w:spacing w:line="240" w:lineRule="auto"/>
        <w:jc w:val="both"/>
        <w:rPr>
          <w:lang w:val="bs-Latn-BA"/>
        </w:rPr>
      </w:pPr>
    </w:p>
    <w:p w14:paraId="409E55A0" w14:textId="77777777" w:rsidR="00E94ADE" w:rsidRDefault="00CC5052">
      <w:pPr>
        <w:spacing w:line="240" w:lineRule="auto"/>
        <w:ind w:firstLine="576"/>
        <w:jc w:val="both"/>
        <w:rPr>
          <w:b/>
          <w:lang w:val="bs-Latn-BA"/>
        </w:rPr>
      </w:pPr>
      <w:r>
        <w:rPr>
          <w:lang w:val="bs-Latn-BA"/>
        </w:rPr>
        <w:t>U narednom dijelu dat je primjer propisa koji se odnosi na kontrolu pristupa. Korisnik gubi pristup sistemu ukoliko se na njega nije prijavio više od 30 dana</w:t>
      </w:r>
      <w:ins w:id="168" w:author="Ognjen Joldzic" w:date="2018-05-13T02:19:00Z">
        <w:r>
          <w:t>.</w:t>
        </w:r>
      </w:ins>
      <w:del w:id="169" w:author="Ognjen Joldzic" w:date="2018-05-13T02:19:00Z">
        <w:r>
          <w:rPr>
            <w:lang w:val="bs-Latn-BA"/>
          </w:rPr>
          <w:delText xml:space="preserve">, što bi u pseudo kodu izgledalo kao: </w:delText>
        </w:r>
        <w:r>
          <w:rPr>
            <w:b/>
            <w:lang w:val="bs-Latn-BA"/>
          </w:rPr>
          <w:delText xml:space="preserve">onemogući pristup ako su </w:delText>
        </w:r>
        <w:r>
          <w:rPr>
            <w:b/>
            <w:i/>
            <w:lang w:val="bs-Latn-BA"/>
          </w:rPr>
          <w:delText>trenutniDatumIVrijeme</w:delText>
        </w:r>
        <w:r>
          <w:rPr>
            <w:b/>
            <w:lang w:val="bs-Latn-BA"/>
          </w:rPr>
          <w:delText xml:space="preserve"> &gt; </w:delText>
        </w:r>
        <w:r>
          <w:rPr>
            <w:b/>
            <w:i/>
            <w:lang w:val="bs-Latn-BA"/>
          </w:rPr>
          <w:delText>datumIVrijemeZadnjegPristupa</w:delText>
        </w:r>
        <w:r>
          <w:rPr>
            <w:b/>
            <w:lang w:val="bs-Latn-BA"/>
          </w:rPr>
          <w:delText xml:space="preserve"> + 30 dana</w:delText>
        </w:r>
      </w:del>
    </w:p>
    <w:p w14:paraId="1547B7E4" w14:textId="77777777" w:rsidR="00E94ADE" w:rsidRDefault="00E94ADE">
      <w:pPr>
        <w:spacing w:line="240" w:lineRule="auto"/>
        <w:jc w:val="both"/>
        <w:rPr>
          <w:b/>
          <w:lang w:val="bs-Latn-BA"/>
        </w:rPr>
      </w:pPr>
    </w:p>
    <w:p w14:paraId="7B66545B" w14:textId="77777777" w:rsidR="00E94ADE" w:rsidRDefault="00CC505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Pr>
          <w:rFonts w:ascii="Courier New" w:eastAsia="Times New Roman" w:hAnsi="Courier New" w:cs="Courier New"/>
          <w:b/>
          <w:bCs/>
          <w:color w:val="008000"/>
          <w:sz w:val="21"/>
          <w:szCs w:val="21"/>
          <w:lang w:val="bs-Latn-BA"/>
        </w:rPr>
        <w:t>&lt;xacml3:Rule</w:t>
      </w:r>
      <w:r>
        <w:rPr>
          <w:rFonts w:ascii="Courier New" w:eastAsia="Times New Roman" w:hAnsi="Courier New" w:cs="Courier New"/>
          <w:color w:val="000000"/>
          <w:sz w:val="21"/>
          <w:szCs w:val="21"/>
          <w:lang w:val="bs-Latn-BA"/>
        </w:rPr>
        <w:t xml:space="preserve"> </w:t>
      </w:r>
      <w:r>
        <w:rPr>
          <w:rFonts w:ascii="Courier New" w:eastAsia="Times New Roman" w:hAnsi="Courier New" w:cs="Courier New"/>
          <w:color w:val="7D9029"/>
          <w:sz w:val="21"/>
          <w:szCs w:val="21"/>
          <w:lang w:val="bs-Latn-BA"/>
        </w:rPr>
        <w:t>RuleId=</w:t>
      </w:r>
      <w:r>
        <w:rPr>
          <w:rFonts w:ascii="Courier New" w:eastAsia="Times New Roman" w:hAnsi="Courier New" w:cs="Courier New"/>
          <w:color w:val="BA2121"/>
          <w:sz w:val="21"/>
          <w:szCs w:val="21"/>
          <w:lang w:val="bs-Latn-BA"/>
        </w:rPr>
        <w:t>"f6637b3f-3690-4cce-989c-2ce9c053d6fa"</w:t>
      </w:r>
      <w:r>
        <w:rPr>
          <w:rFonts w:ascii="Courier New" w:eastAsia="Times New Roman" w:hAnsi="Courier New" w:cs="Courier New"/>
          <w:color w:val="000000"/>
          <w:sz w:val="21"/>
          <w:szCs w:val="21"/>
          <w:lang w:val="bs-Latn-BA"/>
        </w:rPr>
        <w:t xml:space="preserve"> </w:t>
      </w:r>
      <w:r>
        <w:rPr>
          <w:rFonts w:ascii="Courier New" w:eastAsia="Times New Roman" w:hAnsi="Courier New" w:cs="Courier New"/>
          <w:color w:val="7D9029"/>
          <w:sz w:val="21"/>
          <w:szCs w:val="21"/>
          <w:lang w:val="bs-Latn-BA"/>
        </w:rPr>
        <w:t>Effect=</w:t>
      </w:r>
      <w:r>
        <w:rPr>
          <w:rFonts w:ascii="Courier New" w:eastAsia="Times New Roman" w:hAnsi="Courier New" w:cs="Courier New"/>
          <w:color w:val="BA2121"/>
          <w:sz w:val="21"/>
          <w:szCs w:val="21"/>
          <w:lang w:val="bs-Latn-BA"/>
        </w:rPr>
        <w:t>"Deny"</w:t>
      </w:r>
      <w:r>
        <w:rPr>
          <w:rFonts w:ascii="Courier New" w:eastAsia="Times New Roman" w:hAnsi="Courier New" w:cs="Courier New"/>
          <w:b/>
          <w:bCs/>
          <w:color w:val="008000"/>
          <w:sz w:val="21"/>
          <w:szCs w:val="21"/>
          <w:lang w:val="bs-Latn-BA"/>
        </w:rPr>
        <w:t>&gt;</w:t>
      </w:r>
    </w:p>
    <w:p w14:paraId="1FBF1F8C" w14:textId="77777777" w:rsidR="00E94ADE" w:rsidRDefault="00CC505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Pr>
          <w:rFonts w:ascii="Courier New" w:eastAsia="Times New Roman" w:hAnsi="Courier New" w:cs="Courier New"/>
          <w:color w:val="000000"/>
          <w:sz w:val="21"/>
          <w:szCs w:val="21"/>
          <w:lang w:val="bs-Latn-BA"/>
        </w:rPr>
        <w:tab/>
      </w:r>
      <w:r>
        <w:rPr>
          <w:rFonts w:ascii="Courier New" w:eastAsia="Times New Roman" w:hAnsi="Courier New" w:cs="Courier New"/>
          <w:b/>
          <w:bCs/>
          <w:color w:val="008000"/>
          <w:sz w:val="21"/>
          <w:szCs w:val="21"/>
          <w:lang w:val="bs-Latn-BA"/>
        </w:rPr>
        <w:t>&lt;xacml3:Description&gt;</w:t>
      </w:r>
      <w:r>
        <w:rPr>
          <w:rFonts w:ascii="Courier New" w:eastAsia="Times New Roman" w:hAnsi="Courier New" w:cs="Courier New"/>
          <w:color w:val="000000"/>
          <w:sz w:val="21"/>
          <w:szCs w:val="21"/>
          <w:lang w:val="bs-Latn-BA"/>
        </w:rPr>
        <w:t>Use it or lose it: this policy denies access if lastLogin is more than 30 days away from today's date</w:t>
      </w:r>
      <w:r>
        <w:rPr>
          <w:rFonts w:ascii="Courier New" w:eastAsia="Times New Roman" w:hAnsi="Courier New" w:cs="Courier New"/>
          <w:b/>
          <w:bCs/>
          <w:color w:val="008000"/>
          <w:sz w:val="21"/>
          <w:szCs w:val="21"/>
          <w:lang w:val="bs-Latn-BA"/>
        </w:rPr>
        <w:t>&lt;/xacml3:Description&gt;</w:t>
      </w:r>
    </w:p>
    <w:p w14:paraId="0229F456" w14:textId="77777777" w:rsidR="00E94ADE" w:rsidRDefault="00CC505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Pr>
          <w:rFonts w:ascii="Courier New" w:eastAsia="Times New Roman" w:hAnsi="Courier New" w:cs="Courier New"/>
          <w:color w:val="000000"/>
          <w:sz w:val="21"/>
          <w:szCs w:val="21"/>
          <w:lang w:val="bs-Latn-BA"/>
        </w:rPr>
        <w:tab/>
      </w:r>
      <w:r>
        <w:rPr>
          <w:rFonts w:ascii="Courier New" w:eastAsia="Times New Roman" w:hAnsi="Courier New" w:cs="Courier New"/>
          <w:b/>
          <w:bCs/>
          <w:color w:val="008000"/>
          <w:sz w:val="21"/>
          <w:szCs w:val="21"/>
          <w:lang w:val="bs-Latn-BA"/>
        </w:rPr>
        <w:t>&lt;xacml3:Target/&gt;</w:t>
      </w:r>
    </w:p>
    <w:p w14:paraId="1E8F3CBE" w14:textId="77777777" w:rsidR="00E94ADE" w:rsidRDefault="00CC505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Pr>
          <w:rFonts w:ascii="Courier New" w:eastAsia="Times New Roman" w:hAnsi="Courier New" w:cs="Courier New"/>
          <w:color w:val="000000"/>
          <w:sz w:val="21"/>
          <w:szCs w:val="21"/>
          <w:lang w:val="bs-Latn-BA"/>
        </w:rPr>
        <w:tab/>
      </w:r>
      <w:r>
        <w:rPr>
          <w:rFonts w:ascii="Courier New" w:eastAsia="Times New Roman" w:hAnsi="Courier New" w:cs="Courier New"/>
          <w:b/>
          <w:bCs/>
          <w:color w:val="008000"/>
          <w:sz w:val="21"/>
          <w:szCs w:val="21"/>
          <w:lang w:val="bs-Latn-BA"/>
        </w:rPr>
        <w:t>&lt;xacml3:Condition</w:t>
      </w:r>
      <w:r>
        <w:rPr>
          <w:rFonts w:ascii="Courier New" w:eastAsia="Times New Roman" w:hAnsi="Courier New" w:cs="Courier New"/>
          <w:color w:val="000000"/>
          <w:sz w:val="21"/>
          <w:szCs w:val="21"/>
          <w:lang w:val="bs-Latn-BA"/>
        </w:rPr>
        <w:t xml:space="preserve"> </w:t>
      </w:r>
      <w:r>
        <w:rPr>
          <w:rFonts w:ascii="Courier New" w:eastAsia="Times New Roman" w:hAnsi="Courier New" w:cs="Courier New"/>
          <w:b/>
          <w:bCs/>
          <w:color w:val="008000"/>
          <w:sz w:val="21"/>
          <w:szCs w:val="21"/>
          <w:lang w:val="bs-Latn-BA"/>
        </w:rPr>
        <w:t>&gt;</w:t>
      </w:r>
    </w:p>
    <w:p w14:paraId="781A1306" w14:textId="77777777" w:rsidR="00E94ADE" w:rsidRDefault="00CC505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Pr>
          <w:rFonts w:ascii="Courier New" w:eastAsia="Times New Roman" w:hAnsi="Courier New" w:cs="Courier New"/>
          <w:color w:val="000000"/>
          <w:sz w:val="21"/>
          <w:szCs w:val="21"/>
          <w:lang w:val="bs-Latn-BA"/>
        </w:rPr>
        <w:tab/>
      </w:r>
      <w:r>
        <w:rPr>
          <w:rFonts w:ascii="Courier New" w:eastAsia="Times New Roman" w:hAnsi="Courier New" w:cs="Courier New"/>
          <w:color w:val="000000"/>
          <w:sz w:val="21"/>
          <w:szCs w:val="21"/>
          <w:lang w:val="bs-Latn-BA"/>
        </w:rPr>
        <w:tab/>
      </w:r>
      <w:r>
        <w:rPr>
          <w:rFonts w:ascii="Courier New" w:eastAsia="Times New Roman" w:hAnsi="Courier New" w:cs="Courier New"/>
          <w:b/>
          <w:bCs/>
          <w:color w:val="008000"/>
          <w:sz w:val="21"/>
          <w:szCs w:val="21"/>
          <w:lang w:val="bs-Latn-BA"/>
        </w:rPr>
        <w:t>&lt;xacml3:Apply</w:t>
      </w:r>
      <w:r>
        <w:rPr>
          <w:rFonts w:ascii="Courier New" w:eastAsia="Times New Roman" w:hAnsi="Courier New" w:cs="Courier New"/>
          <w:color w:val="000000"/>
          <w:sz w:val="21"/>
          <w:szCs w:val="21"/>
          <w:lang w:val="bs-Latn-BA"/>
        </w:rPr>
        <w:t xml:space="preserve"> </w:t>
      </w:r>
      <w:r>
        <w:rPr>
          <w:rFonts w:ascii="Courier New" w:eastAsia="Times New Roman" w:hAnsi="Courier New" w:cs="Courier New"/>
          <w:color w:val="7D9029"/>
          <w:sz w:val="21"/>
          <w:szCs w:val="21"/>
          <w:lang w:val="bs-Latn-BA"/>
        </w:rPr>
        <w:t>FunctionId=</w:t>
      </w:r>
      <w:r>
        <w:rPr>
          <w:rFonts w:ascii="Courier New" w:eastAsia="Times New Roman" w:hAnsi="Courier New" w:cs="Courier New"/>
          <w:color w:val="BA2121"/>
          <w:sz w:val="21"/>
          <w:szCs w:val="21"/>
          <w:lang w:val="bs-Latn-BA"/>
        </w:rPr>
        <w:t>"urn:oasis:names:tc:xacml:1.0:function:any-of"</w:t>
      </w:r>
      <w:r>
        <w:rPr>
          <w:rFonts w:ascii="Courier New" w:eastAsia="Times New Roman" w:hAnsi="Courier New" w:cs="Courier New"/>
          <w:b/>
          <w:bCs/>
          <w:color w:val="008000"/>
          <w:sz w:val="21"/>
          <w:szCs w:val="21"/>
          <w:lang w:val="bs-Latn-BA"/>
        </w:rPr>
        <w:t>&gt;</w:t>
      </w:r>
    </w:p>
    <w:p w14:paraId="1B58C165" w14:textId="77777777" w:rsidR="00E94ADE" w:rsidRDefault="00CC505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Pr>
          <w:rFonts w:ascii="Courier New" w:eastAsia="Times New Roman" w:hAnsi="Courier New" w:cs="Courier New"/>
          <w:color w:val="000000"/>
          <w:sz w:val="21"/>
          <w:szCs w:val="21"/>
          <w:lang w:val="bs-Latn-BA"/>
        </w:rPr>
        <w:tab/>
      </w:r>
      <w:r>
        <w:rPr>
          <w:rFonts w:ascii="Courier New" w:eastAsia="Times New Roman" w:hAnsi="Courier New" w:cs="Courier New"/>
          <w:color w:val="000000"/>
          <w:sz w:val="21"/>
          <w:szCs w:val="21"/>
          <w:lang w:val="bs-Latn-BA"/>
        </w:rPr>
        <w:tab/>
      </w:r>
      <w:r>
        <w:rPr>
          <w:rFonts w:ascii="Courier New" w:eastAsia="Times New Roman" w:hAnsi="Courier New" w:cs="Courier New"/>
          <w:color w:val="000000"/>
          <w:sz w:val="21"/>
          <w:szCs w:val="21"/>
          <w:lang w:val="bs-Latn-BA"/>
        </w:rPr>
        <w:tab/>
      </w:r>
      <w:r>
        <w:rPr>
          <w:rFonts w:ascii="Courier New" w:eastAsia="Times New Roman" w:hAnsi="Courier New" w:cs="Courier New"/>
          <w:b/>
          <w:bCs/>
          <w:color w:val="008000"/>
          <w:sz w:val="21"/>
          <w:szCs w:val="21"/>
          <w:lang w:val="bs-Latn-BA"/>
        </w:rPr>
        <w:t>&lt;xacml3:Function</w:t>
      </w:r>
      <w:r>
        <w:rPr>
          <w:rFonts w:ascii="Courier New" w:eastAsia="Times New Roman" w:hAnsi="Courier New" w:cs="Courier New"/>
          <w:color w:val="000000"/>
          <w:sz w:val="21"/>
          <w:szCs w:val="21"/>
          <w:lang w:val="bs-Latn-BA"/>
        </w:rPr>
        <w:t xml:space="preserve"> </w:t>
      </w:r>
      <w:r>
        <w:rPr>
          <w:rFonts w:ascii="Courier New" w:eastAsia="Times New Roman" w:hAnsi="Courier New" w:cs="Courier New"/>
          <w:color w:val="7D9029"/>
          <w:sz w:val="21"/>
          <w:szCs w:val="21"/>
          <w:lang w:val="bs-Latn-BA"/>
        </w:rPr>
        <w:t>FunctionId=</w:t>
      </w:r>
      <w:r>
        <w:rPr>
          <w:rFonts w:ascii="Courier New" w:eastAsia="Times New Roman" w:hAnsi="Courier New" w:cs="Courier New"/>
          <w:color w:val="BA2121"/>
          <w:sz w:val="21"/>
          <w:szCs w:val="21"/>
          <w:lang w:val="bs-Latn-BA"/>
        </w:rPr>
        <w:t>"urn:oasis:names:tc:xacml:1.0:function:dateTime-greater-than"</w:t>
      </w:r>
      <w:r>
        <w:rPr>
          <w:rFonts w:ascii="Courier New" w:eastAsia="Times New Roman" w:hAnsi="Courier New" w:cs="Courier New"/>
          <w:b/>
          <w:bCs/>
          <w:color w:val="008000"/>
          <w:sz w:val="21"/>
          <w:szCs w:val="21"/>
          <w:lang w:val="bs-Latn-BA"/>
        </w:rPr>
        <w:t>/&gt;</w:t>
      </w:r>
    </w:p>
    <w:p w14:paraId="37000F0B" w14:textId="77777777" w:rsidR="00E94ADE" w:rsidRDefault="00CC505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Pr>
          <w:rFonts w:ascii="Courier New" w:eastAsia="Times New Roman" w:hAnsi="Courier New" w:cs="Courier New"/>
          <w:color w:val="000000"/>
          <w:sz w:val="21"/>
          <w:szCs w:val="21"/>
          <w:lang w:val="bs-Latn-BA"/>
        </w:rPr>
        <w:lastRenderedPageBreak/>
        <w:tab/>
      </w:r>
      <w:r>
        <w:rPr>
          <w:rFonts w:ascii="Courier New" w:eastAsia="Times New Roman" w:hAnsi="Courier New" w:cs="Courier New"/>
          <w:color w:val="000000"/>
          <w:sz w:val="21"/>
          <w:szCs w:val="21"/>
          <w:lang w:val="bs-Latn-BA"/>
        </w:rPr>
        <w:tab/>
      </w:r>
      <w:r>
        <w:rPr>
          <w:rFonts w:ascii="Courier New" w:eastAsia="Times New Roman" w:hAnsi="Courier New" w:cs="Courier New"/>
          <w:color w:val="000000"/>
          <w:sz w:val="21"/>
          <w:szCs w:val="21"/>
          <w:lang w:val="bs-Latn-BA"/>
        </w:rPr>
        <w:tab/>
      </w:r>
      <w:r>
        <w:rPr>
          <w:rFonts w:ascii="Courier New" w:eastAsia="Times New Roman" w:hAnsi="Courier New" w:cs="Courier New"/>
          <w:b/>
          <w:bCs/>
          <w:color w:val="008000"/>
          <w:sz w:val="21"/>
          <w:szCs w:val="21"/>
          <w:lang w:val="bs-Latn-BA"/>
        </w:rPr>
        <w:t>&lt;xacml3:Apply</w:t>
      </w:r>
      <w:r>
        <w:rPr>
          <w:rFonts w:ascii="Courier New" w:eastAsia="Times New Roman" w:hAnsi="Courier New" w:cs="Courier New"/>
          <w:color w:val="000000"/>
          <w:sz w:val="21"/>
          <w:szCs w:val="21"/>
          <w:lang w:val="bs-Latn-BA"/>
        </w:rPr>
        <w:t xml:space="preserve"> </w:t>
      </w:r>
      <w:r>
        <w:rPr>
          <w:rFonts w:ascii="Courier New" w:eastAsia="Times New Roman" w:hAnsi="Courier New" w:cs="Courier New"/>
          <w:color w:val="7D9029"/>
          <w:sz w:val="21"/>
          <w:szCs w:val="21"/>
          <w:lang w:val="bs-Latn-BA"/>
        </w:rPr>
        <w:t>FunctionId=</w:t>
      </w:r>
      <w:r>
        <w:rPr>
          <w:rFonts w:ascii="Courier New" w:eastAsia="Times New Roman" w:hAnsi="Courier New" w:cs="Courier New"/>
          <w:color w:val="BA2121"/>
          <w:sz w:val="21"/>
          <w:szCs w:val="21"/>
          <w:lang w:val="bs-Latn-BA"/>
        </w:rPr>
        <w:t>"urn:oasis:names:tc:xacml:3.0:function:dateTime-add-dayTimeDuration"</w:t>
      </w:r>
      <w:r>
        <w:rPr>
          <w:rFonts w:ascii="Courier New" w:eastAsia="Times New Roman" w:hAnsi="Courier New" w:cs="Courier New"/>
          <w:b/>
          <w:bCs/>
          <w:color w:val="008000"/>
          <w:sz w:val="21"/>
          <w:szCs w:val="21"/>
          <w:lang w:val="bs-Latn-BA"/>
        </w:rPr>
        <w:t>&gt;</w:t>
      </w:r>
    </w:p>
    <w:p w14:paraId="184DDA30" w14:textId="77777777" w:rsidR="00E94ADE" w:rsidRDefault="00CC505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Pr>
          <w:rFonts w:ascii="Courier New" w:eastAsia="Times New Roman" w:hAnsi="Courier New" w:cs="Courier New"/>
          <w:color w:val="000000"/>
          <w:sz w:val="21"/>
          <w:szCs w:val="21"/>
          <w:lang w:val="bs-Latn-BA"/>
        </w:rPr>
        <w:tab/>
      </w:r>
      <w:r>
        <w:rPr>
          <w:rFonts w:ascii="Courier New" w:eastAsia="Times New Roman" w:hAnsi="Courier New" w:cs="Courier New"/>
          <w:color w:val="000000"/>
          <w:sz w:val="21"/>
          <w:szCs w:val="21"/>
          <w:lang w:val="bs-Latn-BA"/>
        </w:rPr>
        <w:tab/>
      </w:r>
      <w:r>
        <w:rPr>
          <w:rFonts w:ascii="Courier New" w:eastAsia="Times New Roman" w:hAnsi="Courier New" w:cs="Courier New"/>
          <w:color w:val="000000"/>
          <w:sz w:val="21"/>
          <w:szCs w:val="21"/>
          <w:lang w:val="bs-Latn-BA"/>
        </w:rPr>
        <w:tab/>
      </w:r>
      <w:r>
        <w:rPr>
          <w:rFonts w:ascii="Courier New" w:eastAsia="Times New Roman" w:hAnsi="Courier New" w:cs="Courier New"/>
          <w:color w:val="000000"/>
          <w:sz w:val="21"/>
          <w:szCs w:val="21"/>
          <w:lang w:val="bs-Latn-BA"/>
        </w:rPr>
        <w:tab/>
      </w:r>
      <w:r>
        <w:rPr>
          <w:rFonts w:ascii="Courier New" w:eastAsia="Times New Roman" w:hAnsi="Courier New" w:cs="Courier New"/>
          <w:b/>
          <w:bCs/>
          <w:color w:val="008000"/>
          <w:sz w:val="21"/>
          <w:szCs w:val="21"/>
          <w:lang w:val="bs-Latn-BA"/>
        </w:rPr>
        <w:t>&lt;xacml3:Apply</w:t>
      </w:r>
      <w:r>
        <w:rPr>
          <w:rFonts w:ascii="Courier New" w:eastAsia="Times New Roman" w:hAnsi="Courier New" w:cs="Courier New"/>
          <w:color w:val="000000"/>
          <w:sz w:val="21"/>
          <w:szCs w:val="21"/>
          <w:lang w:val="bs-Latn-BA"/>
        </w:rPr>
        <w:t xml:space="preserve"> </w:t>
      </w:r>
      <w:r>
        <w:rPr>
          <w:rFonts w:ascii="Courier New" w:eastAsia="Times New Roman" w:hAnsi="Courier New" w:cs="Courier New"/>
          <w:color w:val="7D9029"/>
          <w:sz w:val="21"/>
          <w:szCs w:val="21"/>
          <w:lang w:val="bs-Latn-BA"/>
        </w:rPr>
        <w:t>FunctionId=</w:t>
      </w:r>
      <w:r>
        <w:rPr>
          <w:rFonts w:ascii="Courier New" w:eastAsia="Times New Roman" w:hAnsi="Courier New" w:cs="Courier New"/>
          <w:color w:val="BA2121"/>
          <w:sz w:val="21"/>
          <w:szCs w:val="21"/>
          <w:lang w:val="bs-Latn-BA"/>
        </w:rPr>
        <w:t>"urn:oasis:names:tc:xacml:1.0:function:dateTime-one-and-only"</w:t>
      </w:r>
      <w:r>
        <w:rPr>
          <w:rFonts w:ascii="Courier New" w:eastAsia="Times New Roman" w:hAnsi="Courier New" w:cs="Courier New"/>
          <w:b/>
          <w:bCs/>
          <w:color w:val="008000"/>
          <w:sz w:val="21"/>
          <w:szCs w:val="21"/>
          <w:lang w:val="bs-Latn-BA"/>
        </w:rPr>
        <w:t>&gt;</w:t>
      </w:r>
    </w:p>
    <w:p w14:paraId="7DB817F5" w14:textId="77777777" w:rsidR="00E94ADE" w:rsidRDefault="00CC505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Pr>
          <w:rFonts w:ascii="Courier New" w:eastAsia="Times New Roman" w:hAnsi="Courier New" w:cs="Courier New"/>
          <w:color w:val="000000"/>
          <w:sz w:val="21"/>
          <w:szCs w:val="21"/>
          <w:lang w:val="bs-Latn-BA"/>
        </w:rPr>
        <w:tab/>
      </w:r>
      <w:r>
        <w:rPr>
          <w:rFonts w:ascii="Courier New" w:eastAsia="Times New Roman" w:hAnsi="Courier New" w:cs="Courier New"/>
          <w:color w:val="000000"/>
          <w:sz w:val="21"/>
          <w:szCs w:val="21"/>
          <w:lang w:val="bs-Latn-BA"/>
        </w:rPr>
        <w:tab/>
      </w:r>
      <w:r>
        <w:rPr>
          <w:rFonts w:ascii="Courier New" w:eastAsia="Times New Roman" w:hAnsi="Courier New" w:cs="Courier New"/>
          <w:color w:val="000000"/>
          <w:sz w:val="21"/>
          <w:szCs w:val="21"/>
          <w:lang w:val="bs-Latn-BA"/>
        </w:rPr>
        <w:tab/>
      </w:r>
      <w:r>
        <w:rPr>
          <w:rFonts w:ascii="Courier New" w:eastAsia="Times New Roman" w:hAnsi="Courier New" w:cs="Courier New"/>
          <w:color w:val="000000"/>
          <w:sz w:val="21"/>
          <w:szCs w:val="21"/>
          <w:lang w:val="bs-Latn-BA"/>
        </w:rPr>
        <w:tab/>
      </w:r>
      <w:r>
        <w:rPr>
          <w:rFonts w:ascii="Courier New" w:eastAsia="Times New Roman" w:hAnsi="Courier New" w:cs="Courier New"/>
          <w:color w:val="000000"/>
          <w:sz w:val="21"/>
          <w:szCs w:val="21"/>
          <w:lang w:val="bs-Latn-BA"/>
        </w:rPr>
        <w:tab/>
      </w:r>
      <w:r>
        <w:rPr>
          <w:rFonts w:ascii="Courier New" w:eastAsia="Times New Roman" w:hAnsi="Courier New" w:cs="Courier New"/>
          <w:b/>
          <w:bCs/>
          <w:color w:val="008000"/>
          <w:sz w:val="21"/>
          <w:szCs w:val="21"/>
          <w:lang w:val="bs-Latn-BA"/>
        </w:rPr>
        <w:t>&lt;xacml3:AttributeDesignator</w:t>
      </w:r>
      <w:r>
        <w:rPr>
          <w:rFonts w:ascii="Courier New" w:eastAsia="Times New Roman" w:hAnsi="Courier New" w:cs="Courier New"/>
          <w:color w:val="000000"/>
          <w:sz w:val="21"/>
          <w:szCs w:val="21"/>
          <w:lang w:val="bs-Latn-BA"/>
        </w:rPr>
        <w:t xml:space="preserve"> </w:t>
      </w:r>
      <w:r>
        <w:rPr>
          <w:rFonts w:ascii="Courier New" w:eastAsia="Times New Roman" w:hAnsi="Courier New" w:cs="Courier New"/>
          <w:color w:val="7D9029"/>
          <w:sz w:val="21"/>
          <w:szCs w:val="21"/>
          <w:lang w:val="bs-Latn-BA"/>
        </w:rPr>
        <w:t>Category=</w:t>
      </w:r>
      <w:r>
        <w:rPr>
          <w:rFonts w:ascii="Courier New" w:eastAsia="Times New Roman" w:hAnsi="Courier New" w:cs="Courier New"/>
          <w:color w:val="BA2121"/>
          <w:sz w:val="21"/>
          <w:szCs w:val="21"/>
          <w:lang w:val="bs-Latn-BA"/>
        </w:rPr>
        <w:t>"urn:oasis:names:tc:xacml:1.0:subject-category:access-subject"</w:t>
      </w:r>
      <w:r>
        <w:rPr>
          <w:rFonts w:ascii="Courier New" w:eastAsia="Times New Roman" w:hAnsi="Courier New" w:cs="Courier New"/>
          <w:color w:val="000000"/>
          <w:sz w:val="21"/>
          <w:szCs w:val="21"/>
          <w:lang w:val="bs-Latn-BA"/>
        </w:rPr>
        <w:t xml:space="preserve">  </w:t>
      </w:r>
      <w:r>
        <w:rPr>
          <w:rFonts w:ascii="Courier New" w:eastAsia="Times New Roman" w:hAnsi="Courier New" w:cs="Courier New"/>
          <w:color w:val="7D9029"/>
          <w:sz w:val="21"/>
          <w:szCs w:val="21"/>
          <w:lang w:val="bs-Latn-BA"/>
        </w:rPr>
        <w:t>AttributeId=</w:t>
      </w:r>
      <w:r>
        <w:rPr>
          <w:rFonts w:ascii="Courier New" w:eastAsia="Times New Roman" w:hAnsi="Courier New" w:cs="Courier New"/>
          <w:color w:val="BA2121"/>
          <w:sz w:val="21"/>
          <w:szCs w:val="21"/>
          <w:lang w:val="bs-Latn-BA"/>
        </w:rPr>
        <w:t>"com.acme.user.lastLogin"</w:t>
      </w:r>
      <w:r>
        <w:rPr>
          <w:rFonts w:ascii="Courier New" w:eastAsia="Times New Roman" w:hAnsi="Courier New" w:cs="Courier New"/>
          <w:color w:val="000000"/>
          <w:sz w:val="21"/>
          <w:szCs w:val="21"/>
          <w:lang w:val="bs-Latn-BA"/>
        </w:rPr>
        <w:t xml:space="preserve"> </w:t>
      </w:r>
      <w:r>
        <w:rPr>
          <w:rFonts w:ascii="Courier New" w:eastAsia="Times New Roman" w:hAnsi="Courier New" w:cs="Courier New"/>
          <w:color w:val="7D9029"/>
          <w:sz w:val="21"/>
          <w:szCs w:val="21"/>
          <w:lang w:val="bs-Latn-BA"/>
        </w:rPr>
        <w:t>DataType=</w:t>
      </w:r>
      <w:r>
        <w:rPr>
          <w:rFonts w:ascii="Courier New" w:eastAsia="Times New Roman" w:hAnsi="Courier New" w:cs="Courier New"/>
          <w:color w:val="BA2121"/>
          <w:sz w:val="21"/>
          <w:szCs w:val="21"/>
          <w:lang w:val="bs-Latn-BA"/>
        </w:rPr>
        <w:t>"http://www.w3.org/2001/XMLSchema#dateTime"</w:t>
      </w:r>
      <w:r>
        <w:rPr>
          <w:rFonts w:ascii="Courier New" w:eastAsia="Times New Roman" w:hAnsi="Courier New" w:cs="Courier New"/>
          <w:color w:val="000000"/>
          <w:sz w:val="21"/>
          <w:szCs w:val="21"/>
          <w:lang w:val="bs-Latn-BA"/>
        </w:rPr>
        <w:t xml:space="preserve"> </w:t>
      </w:r>
      <w:r>
        <w:rPr>
          <w:rFonts w:ascii="Courier New" w:eastAsia="Times New Roman" w:hAnsi="Courier New" w:cs="Courier New"/>
          <w:color w:val="7D9029"/>
          <w:sz w:val="21"/>
          <w:szCs w:val="21"/>
          <w:lang w:val="bs-Latn-BA"/>
        </w:rPr>
        <w:t>MustBePresent=</w:t>
      </w:r>
      <w:r>
        <w:rPr>
          <w:rFonts w:ascii="Courier New" w:eastAsia="Times New Roman" w:hAnsi="Courier New" w:cs="Courier New"/>
          <w:color w:val="BA2121"/>
          <w:sz w:val="21"/>
          <w:szCs w:val="21"/>
          <w:lang w:val="bs-Latn-BA"/>
        </w:rPr>
        <w:t>"false"</w:t>
      </w:r>
      <w:r>
        <w:rPr>
          <w:rFonts w:ascii="Courier New" w:eastAsia="Times New Roman" w:hAnsi="Courier New" w:cs="Courier New"/>
          <w:b/>
          <w:bCs/>
          <w:color w:val="008000"/>
          <w:sz w:val="21"/>
          <w:szCs w:val="21"/>
          <w:lang w:val="bs-Latn-BA"/>
        </w:rPr>
        <w:t>/&gt;</w:t>
      </w:r>
    </w:p>
    <w:p w14:paraId="1A7C1EDF" w14:textId="77777777" w:rsidR="00E94ADE" w:rsidRDefault="00CC505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Pr>
          <w:rFonts w:ascii="Courier New" w:eastAsia="Times New Roman" w:hAnsi="Courier New" w:cs="Courier New"/>
          <w:color w:val="000000"/>
          <w:sz w:val="21"/>
          <w:szCs w:val="21"/>
          <w:lang w:val="bs-Latn-BA"/>
        </w:rPr>
        <w:tab/>
      </w:r>
      <w:r>
        <w:rPr>
          <w:rFonts w:ascii="Courier New" w:eastAsia="Times New Roman" w:hAnsi="Courier New" w:cs="Courier New"/>
          <w:color w:val="000000"/>
          <w:sz w:val="21"/>
          <w:szCs w:val="21"/>
          <w:lang w:val="bs-Latn-BA"/>
        </w:rPr>
        <w:tab/>
      </w:r>
      <w:r>
        <w:rPr>
          <w:rFonts w:ascii="Courier New" w:eastAsia="Times New Roman" w:hAnsi="Courier New" w:cs="Courier New"/>
          <w:color w:val="000000"/>
          <w:sz w:val="21"/>
          <w:szCs w:val="21"/>
          <w:lang w:val="bs-Latn-BA"/>
        </w:rPr>
        <w:tab/>
      </w:r>
      <w:r>
        <w:rPr>
          <w:rFonts w:ascii="Courier New" w:eastAsia="Times New Roman" w:hAnsi="Courier New" w:cs="Courier New"/>
          <w:color w:val="000000"/>
          <w:sz w:val="21"/>
          <w:szCs w:val="21"/>
          <w:lang w:val="bs-Latn-BA"/>
        </w:rPr>
        <w:tab/>
      </w:r>
      <w:r>
        <w:rPr>
          <w:rFonts w:ascii="Courier New" w:eastAsia="Times New Roman" w:hAnsi="Courier New" w:cs="Courier New"/>
          <w:b/>
          <w:bCs/>
          <w:color w:val="008000"/>
          <w:sz w:val="21"/>
          <w:szCs w:val="21"/>
          <w:lang w:val="bs-Latn-BA"/>
        </w:rPr>
        <w:t>&lt;/xacml3:Apply&gt;</w:t>
      </w:r>
    </w:p>
    <w:p w14:paraId="26B91712" w14:textId="77777777" w:rsidR="00E94ADE" w:rsidRDefault="00CC505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Pr>
          <w:rFonts w:ascii="Courier New" w:eastAsia="Times New Roman" w:hAnsi="Courier New" w:cs="Courier New"/>
          <w:color w:val="000000"/>
          <w:sz w:val="21"/>
          <w:szCs w:val="21"/>
          <w:lang w:val="bs-Latn-BA"/>
        </w:rPr>
        <w:tab/>
      </w:r>
      <w:r>
        <w:rPr>
          <w:rFonts w:ascii="Courier New" w:eastAsia="Times New Roman" w:hAnsi="Courier New" w:cs="Courier New"/>
          <w:color w:val="000000"/>
          <w:sz w:val="21"/>
          <w:szCs w:val="21"/>
          <w:lang w:val="bs-Latn-BA"/>
        </w:rPr>
        <w:tab/>
      </w:r>
      <w:r>
        <w:rPr>
          <w:rFonts w:ascii="Courier New" w:eastAsia="Times New Roman" w:hAnsi="Courier New" w:cs="Courier New"/>
          <w:color w:val="000000"/>
          <w:sz w:val="21"/>
          <w:szCs w:val="21"/>
          <w:lang w:val="bs-Latn-BA"/>
        </w:rPr>
        <w:tab/>
      </w:r>
      <w:r>
        <w:rPr>
          <w:rFonts w:ascii="Courier New" w:eastAsia="Times New Roman" w:hAnsi="Courier New" w:cs="Courier New"/>
          <w:color w:val="000000"/>
          <w:sz w:val="21"/>
          <w:szCs w:val="21"/>
          <w:lang w:val="bs-Latn-BA"/>
        </w:rPr>
        <w:tab/>
      </w:r>
      <w:r>
        <w:rPr>
          <w:rFonts w:ascii="Courier New" w:eastAsia="Times New Roman" w:hAnsi="Courier New" w:cs="Courier New"/>
          <w:b/>
          <w:bCs/>
          <w:color w:val="008000"/>
          <w:sz w:val="21"/>
          <w:szCs w:val="21"/>
          <w:lang w:val="bs-Latn-BA"/>
        </w:rPr>
        <w:t>&lt;xacml3:AttributeValue</w:t>
      </w:r>
      <w:r>
        <w:rPr>
          <w:rFonts w:ascii="Courier New" w:eastAsia="Times New Roman" w:hAnsi="Courier New" w:cs="Courier New"/>
          <w:color w:val="000000"/>
          <w:sz w:val="21"/>
          <w:szCs w:val="21"/>
          <w:lang w:val="bs-Latn-BA"/>
        </w:rPr>
        <w:t xml:space="preserve"> </w:t>
      </w:r>
      <w:r>
        <w:rPr>
          <w:rFonts w:ascii="Courier New" w:eastAsia="Times New Roman" w:hAnsi="Courier New" w:cs="Courier New"/>
          <w:color w:val="7D9029"/>
          <w:sz w:val="21"/>
          <w:szCs w:val="21"/>
          <w:lang w:val="bs-Latn-BA"/>
        </w:rPr>
        <w:t>DataType=</w:t>
      </w:r>
      <w:r>
        <w:rPr>
          <w:rFonts w:ascii="Courier New" w:eastAsia="Times New Roman" w:hAnsi="Courier New" w:cs="Courier New"/>
          <w:color w:val="BA2121"/>
          <w:sz w:val="21"/>
          <w:szCs w:val="21"/>
          <w:lang w:val="bs-Latn-BA"/>
        </w:rPr>
        <w:t>"http://www.w3.org/2001/XMLSchema#dayTimeDuration"</w:t>
      </w:r>
      <w:r>
        <w:rPr>
          <w:rFonts w:ascii="Courier New" w:eastAsia="Times New Roman" w:hAnsi="Courier New" w:cs="Courier New"/>
          <w:b/>
          <w:bCs/>
          <w:color w:val="008000"/>
          <w:sz w:val="21"/>
          <w:szCs w:val="21"/>
          <w:lang w:val="bs-Latn-BA"/>
        </w:rPr>
        <w:t>&gt;</w:t>
      </w:r>
      <w:r>
        <w:rPr>
          <w:rFonts w:ascii="Courier New" w:eastAsia="Times New Roman" w:hAnsi="Courier New" w:cs="Courier New"/>
          <w:color w:val="000000"/>
          <w:sz w:val="21"/>
          <w:szCs w:val="21"/>
          <w:lang w:val="bs-Latn-BA"/>
        </w:rPr>
        <w:t>P30D</w:t>
      </w:r>
      <w:r>
        <w:rPr>
          <w:rFonts w:ascii="Courier New" w:eastAsia="Times New Roman" w:hAnsi="Courier New" w:cs="Courier New"/>
          <w:b/>
          <w:bCs/>
          <w:color w:val="008000"/>
          <w:sz w:val="21"/>
          <w:szCs w:val="21"/>
          <w:lang w:val="bs-Latn-BA"/>
        </w:rPr>
        <w:t>&lt;/xacml3:AttributeValue&gt;</w:t>
      </w:r>
    </w:p>
    <w:p w14:paraId="25B6E103" w14:textId="77777777" w:rsidR="00E94ADE" w:rsidRDefault="00CC505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Pr>
          <w:rFonts w:ascii="Courier New" w:eastAsia="Times New Roman" w:hAnsi="Courier New" w:cs="Courier New"/>
          <w:color w:val="000000"/>
          <w:sz w:val="21"/>
          <w:szCs w:val="21"/>
          <w:lang w:val="bs-Latn-BA"/>
        </w:rPr>
        <w:tab/>
      </w:r>
      <w:r>
        <w:rPr>
          <w:rFonts w:ascii="Courier New" w:eastAsia="Times New Roman" w:hAnsi="Courier New" w:cs="Courier New"/>
          <w:color w:val="000000"/>
          <w:sz w:val="21"/>
          <w:szCs w:val="21"/>
          <w:lang w:val="bs-Latn-BA"/>
        </w:rPr>
        <w:tab/>
      </w:r>
      <w:r>
        <w:rPr>
          <w:rFonts w:ascii="Courier New" w:eastAsia="Times New Roman" w:hAnsi="Courier New" w:cs="Courier New"/>
          <w:color w:val="000000"/>
          <w:sz w:val="21"/>
          <w:szCs w:val="21"/>
          <w:lang w:val="bs-Latn-BA"/>
        </w:rPr>
        <w:tab/>
      </w:r>
      <w:r>
        <w:rPr>
          <w:rFonts w:ascii="Courier New" w:eastAsia="Times New Roman" w:hAnsi="Courier New" w:cs="Courier New"/>
          <w:b/>
          <w:bCs/>
          <w:color w:val="008000"/>
          <w:sz w:val="21"/>
          <w:szCs w:val="21"/>
          <w:lang w:val="bs-Latn-BA"/>
        </w:rPr>
        <w:t>&lt;/xacml3:Apply&gt;</w:t>
      </w:r>
    </w:p>
    <w:p w14:paraId="73E2F0E6" w14:textId="77777777" w:rsidR="00E94ADE" w:rsidRDefault="00CC505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Pr>
          <w:rFonts w:ascii="Courier New" w:eastAsia="Times New Roman" w:hAnsi="Courier New" w:cs="Courier New"/>
          <w:color w:val="000000"/>
          <w:sz w:val="21"/>
          <w:szCs w:val="21"/>
          <w:lang w:val="bs-Latn-BA"/>
        </w:rPr>
        <w:tab/>
      </w:r>
      <w:r>
        <w:rPr>
          <w:rFonts w:ascii="Courier New" w:eastAsia="Times New Roman" w:hAnsi="Courier New" w:cs="Courier New"/>
          <w:color w:val="000000"/>
          <w:sz w:val="21"/>
          <w:szCs w:val="21"/>
          <w:lang w:val="bs-Latn-BA"/>
        </w:rPr>
        <w:tab/>
      </w:r>
      <w:r>
        <w:rPr>
          <w:rFonts w:ascii="Courier New" w:eastAsia="Times New Roman" w:hAnsi="Courier New" w:cs="Courier New"/>
          <w:color w:val="000000"/>
          <w:sz w:val="21"/>
          <w:szCs w:val="21"/>
          <w:lang w:val="bs-Latn-BA"/>
        </w:rPr>
        <w:tab/>
      </w:r>
      <w:r>
        <w:rPr>
          <w:rFonts w:ascii="Courier New" w:eastAsia="Times New Roman" w:hAnsi="Courier New" w:cs="Courier New"/>
          <w:b/>
          <w:bCs/>
          <w:color w:val="008000"/>
          <w:sz w:val="21"/>
          <w:szCs w:val="21"/>
          <w:lang w:val="bs-Latn-BA"/>
        </w:rPr>
        <w:t>&lt;xacml3:AttributeDesignator</w:t>
      </w:r>
      <w:r>
        <w:rPr>
          <w:rFonts w:ascii="Courier New" w:eastAsia="Times New Roman" w:hAnsi="Courier New" w:cs="Courier New"/>
          <w:color w:val="000000"/>
          <w:sz w:val="21"/>
          <w:szCs w:val="21"/>
          <w:lang w:val="bs-Latn-BA"/>
        </w:rPr>
        <w:t xml:space="preserve"> </w:t>
      </w:r>
      <w:r>
        <w:rPr>
          <w:rFonts w:ascii="Courier New" w:eastAsia="Times New Roman" w:hAnsi="Courier New" w:cs="Courier New"/>
          <w:color w:val="7D9029"/>
          <w:sz w:val="21"/>
          <w:szCs w:val="21"/>
          <w:lang w:val="bs-Latn-BA"/>
        </w:rPr>
        <w:t>Category=</w:t>
      </w:r>
      <w:r>
        <w:rPr>
          <w:rFonts w:ascii="Courier New" w:eastAsia="Times New Roman" w:hAnsi="Courier New" w:cs="Courier New"/>
          <w:color w:val="BA2121"/>
          <w:sz w:val="21"/>
          <w:szCs w:val="21"/>
          <w:lang w:val="bs-Latn-BA"/>
        </w:rPr>
        <w:t>"urn:oasis:names:tc:xacml:3.0:attribute-category:environment"</w:t>
      </w:r>
      <w:r>
        <w:rPr>
          <w:rFonts w:ascii="Courier New" w:eastAsia="Times New Roman" w:hAnsi="Courier New" w:cs="Courier New"/>
          <w:color w:val="000000"/>
          <w:sz w:val="21"/>
          <w:szCs w:val="21"/>
          <w:lang w:val="bs-Latn-BA"/>
        </w:rPr>
        <w:t xml:space="preserve">  </w:t>
      </w:r>
      <w:r>
        <w:rPr>
          <w:rFonts w:ascii="Courier New" w:eastAsia="Times New Roman" w:hAnsi="Courier New" w:cs="Courier New"/>
          <w:color w:val="7D9029"/>
          <w:sz w:val="21"/>
          <w:szCs w:val="21"/>
          <w:lang w:val="bs-Latn-BA"/>
        </w:rPr>
        <w:t>AttributeId=</w:t>
      </w:r>
      <w:r>
        <w:rPr>
          <w:rFonts w:ascii="Courier New" w:eastAsia="Times New Roman" w:hAnsi="Courier New" w:cs="Courier New"/>
          <w:color w:val="BA2121"/>
          <w:sz w:val="21"/>
          <w:szCs w:val="21"/>
          <w:lang w:val="bs-Latn-BA"/>
        </w:rPr>
        <w:t>"urn:oasis:names:tc:xacml:1.0:environment:current-dateTime"</w:t>
      </w:r>
      <w:r>
        <w:rPr>
          <w:rFonts w:ascii="Courier New" w:eastAsia="Times New Roman" w:hAnsi="Courier New" w:cs="Courier New"/>
          <w:color w:val="000000"/>
          <w:sz w:val="21"/>
          <w:szCs w:val="21"/>
          <w:lang w:val="bs-Latn-BA"/>
        </w:rPr>
        <w:t xml:space="preserve"> </w:t>
      </w:r>
      <w:r>
        <w:rPr>
          <w:rFonts w:ascii="Courier New" w:eastAsia="Times New Roman" w:hAnsi="Courier New" w:cs="Courier New"/>
          <w:color w:val="7D9029"/>
          <w:sz w:val="21"/>
          <w:szCs w:val="21"/>
          <w:lang w:val="bs-Latn-BA"/>
        </w:rPr>
        <w:t>DataType=</w:t>
      </w:r>
      <w:r>
        <w:rPr>
          <w:rFonts w:ascii="Courier New" w:eastAsia="Times New Roman" w:hAnsi="Courier New" w:cs="Courier New"/>
          <w:color w:val="BA2121"/>
          <w:sz w:val="21"/>
          <w:szCs w:val="21"/>
          <w:lang w:val="bs-Latn-BA"/>
        </w:rPr>
        <w:t>"http://www.w3.org/2001/XMLSchema#dateTime"</w:t>
      </w:r>
      <w:r>
        <w:rPr>
          <w:rFonts w:ascii="Courier New" w:eastAsia="Times New Roman" w:hAnsi="Courier New" w:cs="Courier New"/>
          <w:color w:val="000000"/>
          <w:sz w:val="21"/>
          <w:szCs w:val="21"/>
          <w:lang w:val="bs-Latn-BA"/>
        </w:rPr>
        <w:t xml:space="preserve"> </w:t>
      </w:r>
      <w:r>
        <w:rPr>
          <w:rFonts w:ascii="Courier New" w:eastAsia="Times New Roman" w:hAnsi="Courier New" w:cs="Courier New"/>
          <w:color w:val="7D9029"/>
          <w:sz w:val="21"/>
          <w:szCs w:val="21"/>
          <w:lang w:val="bs-Latn-BA"/>
        </w:rPr>
        <w:t>MustBePresent=</w:t>
      </w:r>
      <w:r>
        <w:rPr>
          <w:rFonts w:ascii="Courier New" w:eastAsia="Times New Roman" w:hAnsi="Courier New" w:cs="Courier New"/>
          <w:color w:val="BA2121"/>
          <w:sz w:val="21"/>
          <w:szCs w:val="21"/>
          <w:lang w:val="bs-Latn-BA"/>
        </w:rPr>
        <w:t>"false"</w:t>
      </w:r>
      <w:r>
        <w:rPr>
          <w:rFonts w:ascii="Courier New" w:eastAsia="Times New Roman" w:hAnsi="Courier New" w:cs="Courier New"/>
          <w:b/>
          <w:bCs/>
          <w:color w:val="008000"/>
          <w:sz w:val="21"/>
          <w:szCs w:val="21"/>
          <w:lang w:val="bs-Latn-BA"/>
        </w:rPr>
        <w:t>/&gt;</w:t>
      </w:r>
    </w:p>
    <w:p w14:paraId="6440AC53" w14:textId="77777777" w:rsidR="00E94ADE" w:rsidRDefault="00CC505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Pr>
          <w:rFonts w:ascii="Courier New" w:eastAsia="Times New Roman" w:hAnsi="Courier New" w:cs="Courier New"/>
          <w:color w:val="000000"/>
          <w:sz w:val="21"/>
          <w:szCs w:val="21"/>
          <w:lang w:val="bs-Latn-BA"/>
        </w:rPr>
        <w:tab/>
      </w:r>
      <w:r>
        <w:rPr>
          <w:rFonts w:ascii="Courier New" w:eastAsia="Times New Roman" w:hAnsi="Courier New" w:cs="Courier New"/>
          <w:color w:val="000000"/>
          <w:sz w:val="21"/>
          <w:szCs w:val="21"/>
          <w:lang w:val="bs-Latn-BA"/>
        </w:rPr>
        <w:tab/>
      </w:r>
      <w:r>
        <w:rPr>
          <w:rFonts w:ascii="Courier New" w:eastAsia="Times New Roman" w:hAnsi="Courier New" w:cs="Courier New"/>
          <w:b/>
          <w:bCs/>
          <w:color w:val="008000"/>
          <w:sz w:val="21"/>
          <w:szCs w:val="21"/>
          <w:lang w:val="bs-Latn-BA"/>
        </w:rPr>
        <w:t>&lt;/xacml3:Apply&gt;</w:t>
      </w:r>
    </w:p>
    <w:p w14:paraId="201FE743" w14:textId="77777777" w:rsidR="00E94ADE" w:rsidRDefault="00CC505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1"/>
          <w:szCs w:val="21"/>
          <w:lang w:val="bs-Latn-BA"/>
        </w:rPr>
      </w:pPr>
      <w:r>
        <w:rPr>
          <w:rFonts w:ascii="Courier New" w:eastAsia="Times New Roman" w:hAnsi="Courier New" w:cs="Courier New"/>
          <w:color w:val="000000"/>
          <w:sz w:val="21"/>
          <w:szCs w:val="21"/>
          <w:lang w:val="bs-Latn-BA"/>
        </w:rPr>
        <w:tab/>
      </w:r>
      <w:r>
        <w:rPr>
          <w:rFonts w:ascii="Courier New" w:eastAsia="Times New Roman" w:hAnsi="Courier New" w:cs="Courier New"/>
          <w:b/>
          <w:bCs/>
          <w:color w:val="008000"/>
          <w:sz w:val="21"/>
          <w:szCs w:val="21"/>
          <w:lang w:val="bs-Latn-BA"/>
        </w:rPr>
        <w:t>&lt;/xacml3:Condition&gt;</w:t>
      </w:r>
    </w:p>
    <w:p w14:paraId="02F7B987" w14:textId="77777777" w:rsidR="00E94ADE" w:rsidRDefault="00CC505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b/>
          <w:bCs/>
          <w:color w:val="008000"/>
          <w:sz w:val="21"/>
          <w:szCs w:val="21"/>
          <w:lang w:val="bs-Latn-BA"/>
        </w:rPr>
      </w:pPr>
      <w:r>
        <w:rPr>
          <w:rFonts w:ascii="Courier New" w:eastAsia="Times New Roman" w:hAnsi="Courier New" w:cs="Courier New"/>
          <w:b/>
          <w:bCs/>
          <w:color w:val="008000"/>
          <w:sz w:val="21"/>
          <w:szCs w:val="21"/>
          <w:lang w:val="bs-Latn-BA"/>
        </w:rPr>
        <w:t>&lt;/xacml3:Rule&gt;</w:t>
      </w:r>
    </w:p>
    <w:p w14:paraId="74952EC1" w14:textId="77777777" w:rsidR="00E94ADE" w:rsidRDefault="00CC5052">
      <w:pPr>
        <w:pStyle w:val="Heading1"/>
        <w:spacing w:line="240" w:lineRule="auto"/>
        <w:jc w:val="both"/>
        <w:rPr>
          <w:rFonts w:eastAsia="Times New Roman"/>
          <w:lang w:val="bs-Latn-BA"/>
        </w:rPr>
      </w:pPr>
      <w:bookmarkStart w:id="170" w:name="_Toc511154438"/>
      <w:commentRangeStart w:id="171"/>
      <w:r>
        <w:rPr>
          <w:rFonts w:eastAsia="Times New Roman"/>
          <w:lang w:val="bs-Latn-BA"/>
        </w:rPr>
        <w:t>Postojeća SSO rješenja</w:t>
      </w:r>
      <w:bookmarkEnd w:id="170"/>
      <w:commentRangeEnd w:id="171"/>
      <w:r w:rsidR="00666E3D">
        <w:rPr>
          <w:rStyle w:val="CommentReference"/>
          <w:rFonts w:ascii="Times New Roman" w:eastAsiaTheme="minorHAnsi" w:hAnsi="Times New Roman" w:cstheme="minorBidi"/>
          <w:color w:val="auto"/>
        </w:rPr>
        <w:commentReference w:id="171"/>
      </w:r>
    </w:p>
    <w:p w14:paraId="1A2FA398" w14:textId="77777777" w:rsidR="00E94ADE" w:rsidRDefault="00E94ADE">
      <w:pPr>
        <w:spacing w:line="240" w:lineRule="auto"/>
        <w:jc w:val="both"/>
        <w:rPr>
          <w:lang w:val="bs-Latn-BA"/>
        </w:rPr>
      </w:pPr>
    </w:p>
    <w:p w14:paraId="30A3C3FA" w14:textId="77777777" w:rsidR="00E94ADE" w:rsidRDefault="00CC5052">
      <w:pPr>
        <w:spacing w:line="240" w:lineRule="auto"/>
        <w:ind w:firstLine="360"/>
        <w:jc w:val="both"/>
        <w:rPr>
          <w:lang w:val="bs-Latn-BA"/>
        </w:rPr>
      </w:pPr>
      <w:r>
        <w:rPr>
          <w:lang w:val="bs-Latn-BA"/>
        </w:rPr>
        <w:t>Ukoliko postoji potreba za uvođenjem SSO sistema u postojeću infrastrukturu, svakako prvo treba uzeti u obzir i razmotriti neka od gotovih rješenja. Za osnovne potrebe, u slučajevima gdje trenutni sistem nije previše komplikovan i zahtjevan, sigurno je moguće pronaći bar nekoliko od dole ponuđenih, koje će zadovoljiti sve potrebe. Naravno, ukoliko se radi o sistemu koji je kompleksan, ili ukoliko tim koji treba da vrši uvođenje SSO-a jednostavno želi da ima potpunu kontrolu u svojim rukama i ne želi da rizikuje da dođe u situaciju da na kraju izabrano rješenje ne zadovoljava sve potrebe, dobru odluku može predstavljati čak i implementacija sopstvenog SSO sistema, iako obično zahtijeva mnogo više vremena i truda. U tabeli 8.1 dat je pregled nekih od postojećih rješenja SSO sistema.</w:t>
      </w:r>
    </w:p>
    <w:p w14:paraId="15A22BC9" w14:textId="77777777" w:rsidR="00E94ADE" w:rsidRDefault="00E94ADE">
      <w:pPr>
        <w:spacing w:line="240" w:lineRule="auto"/>
        <w:ind w:firstLine="360"/>
        <w:jc w:val="both"/>
        <w:rPr>
          <w:lang w:val="bs-Latn-BA"/>
        </w:rPr>
      </w:pPr>
    </w:p>
    <w:p w14:paraId="097668F5" w14:textId="77777777" w:rsidR="00E94ADE" w:rsidRDefault="00E94ADE">
      <w:pPr>
        <w:spacing w:line="240" w:lineRule="auto"/>
        <w:jc w:val="both"/>
        <w:rPr>
          <w:lang w:val="bs-Latn-BA"/>
        </w:rPr>
      </w:pPr>
    </w:p>
    <w:p w14:paraId="1EA5358E" w14:textId="77777777" w:rsidR="00E94ADE" w:rsidRDefault="00CC5052">
      <w:pPr>
        <w:pStyle w:val="Caption"/>
        <w:keepNext/>
        <w:jc w:val="center"/>
        <w:rPr>
          <w:lang w:val="bs-Latn-BA"/>
        </w:rPr>
      </w:pPr>
      <w:r>
        <w:rPr>
          <w:lang w:val="bs-Latn-BA"/>
        </w:rPr>
        <w:lastRenderedPageBreak/>
        <w:t xml:space="preserve">Tabela </w:t>
      </w:r>
      <w:r>
        <w:rPr>
          <w:lang w:val="bs-Latn-BA"/>
        </w:rPr>
        <w:fldChar w:fldCharType="begin"/>
      </w:r>
      <w:r>
        <w:rPr>
          <w:lang w:val="bs-Latn-BA"/>
        </w:rPr>
        <w:instrText xml:space="preserve"> STYLEREF 1 \s </w:instrText>
      </w:r>
      <w:r>
        <w:rPr>
          <w:lang w:val="bs-Latn-BA"/>
        </w:rPr>
        <w:fldChar w:fldCharType="separate"/>
      </w:r>
      <w:r>
        <w:rPr>
          <w:lang w:val="bs-Latn-BA"/>
        </w:rPr>
        <w:t>8</w:t>
      </w:r>
      <w:r>
        <w:rPr>
          <w:lang w:val="bs-Latn-BA"/>
        </w:rPr>
        <w:fldChar w:fldCharType="end"/>
      </w:r>
      <w:r>
        <w:rPr>
          <w:lang w:val="bs-Latn-BA"/>
        </w:rPr>
        <w:t>.</w:t>
      </w:r>
      <w:r>
        <w:rPr>
          <w:lang w:val="bs-Latn-BA"/>
        </w:rPr>
        <w:fldChar w:fldCharType="begin"/>
      </w:r>
      <w:r>
        <w:rPr>
          <w:lang w:val="bs-Latn-BA"/>
        </w:rPr>
        <w:instrText xml:space="preserve"> SEQ Tabela \* ARABIC \s 1 </w:instrText>
      </w:r>
      <w:r>
        <w:rPr>
          <w:lang w:val="bs-Latn-BA"/>
        </w:rPr>
        <w:fldChar w:fldCharType="separate"/>
      </w:r>
      <w:r>
        <w:rPr>
          <w:lang w:val="bs-Latn-BA"/>
        </w:rPr>
        <w:t>1</w:t>
      </w:r>
      <w:r>
        <w:rPr>
          <w:lang w:val="bs-Latn-BA"/>
        </w:rPr>
        <w:fldChar w:fldCharType="end"/>
      </w:r>
      <w:r>
        <w:rPr>
          <w:lang w:val="bs-Latn-BA"/>
        </w:rPr>
        <w:t xml:space="preserve"> - Neka od postojećih SSO rješenja</w:t>
      </w:r>
      <w:r>
        <w:rPr>
          <w:rStyle w:val="FootnoteReference"/>
          <w:lang w:val="bs-Latn-BA"/>
        </w:rPr>
        <w:footnoteReference w:id="4"/>
      </w:r>
    </w:p>
    <w:tbl>
      <w:tblPr>
        <w:tblW w:w="9763" w:type="dxa"/>
        <w:tblBorders>
          <w:top w:val="single" w:sz="6" w:space="0" w:color="A2A9B1"/>
          <w:left w:val="single" w:sz="6" w:space="0" w:color="A2A9B1"/>
          <w:bottom w:val="single" w:sz="6" w:space="0" w:color="A2A9B1"/>
          <w:right w:val="single" w:sz="6" w:space="0" w:color="A2A9B1"/>
          <w:insideH w:val="single" w:sz="6" w:space="0" w:color="A2A9B1"/>
          <w:insideV w:val="single" w:sz="6" w:space="0" w:color="A2A9B1"/>
        </w:tblBorders>
        <w:shd w:val="clear" w:color="auto" w:fill="FFFFFF" w:themeFill="background1"/>
        <w:tblLayout w:type="fixed"/>
        <w:tblCellMar>
          <w:top w:w="15" w:type="dxa"/>
          <w:left w:w="15" w:type="dxa"/>
          <w:bottom w:w="15" w:type="dxa"/>
          <w:right w:w="15" w:type="dxa"/>
        </w:tblCellMar>
        <w:tblLook w:val="04A0" w:firstRow="1" w:lastRow="0" w:firstColumn="1" w:lastColumn="0" w:noHBand="0" w:noVBand="1"/>
      </w:tblPr>
      <w:tblGrid>
        <w:gridCol w:w="3974"/>
        <w:gridCol w:w="3624"/>
        <w:gridCol w:w="2165"/>
      </w:tblGrid>
      <w:tr w:rsidR="00E94ADE" w14:paraId="4124803F" w14:textId="77777777">
        <w:trPr>
          <w:trHeight w:hRule="exact" w:val="418"/>
          <w:tblHeader/>
        </w:trPr>
        <w:tc>
          <w:tcPr>
            <w:tcW w:w="3974" w:type="dxa"/>
            <w:shd w:val="clear" w:color="auto" w:fill="DBE5F1" w:themeFill="accent1" w:themeFillTint="33"/>
            <w:tcMar>
              <w:top w:w="48" w:type="dxa"/>
              <w:left w:w="96" w:type="dxa"/>
              <w:bottom w:w="48" w:type="dxa"/>
              <w:right w:w="315" w:type="dxa"/>
            </w:tcMar>
            <w:vAlign w:val="center"/>
          </w:tcPr>
          <w:p w14:paraId="4304450E" w14:textId="77777777" w:rsidR="00E94ADE" w:rsidRDefault="00CC5052">
            <w:pPr>
              <w:spacing w:line="240" w:lineRule="auto"/>
              <w:jc w:val="both"/>
              <w:rPr>
                <w:rFonts w:ascii="Arial" w:hAnsi="Arial" w:cs="Arial"/>
                <w:b/>
                <w:bCs/>
                <w:color w:val="222222"/>
                <w:sz w:val="21"/>
                <w:szCs w:val="21"/>
                <w:lang w:val="bs-Latn-BA"/>
              </w:rPr>
            </w:pPr>
            <w:r>
              <w:rPr>
                <w:rFonts w:ascii="Arial" w:hAnsi="Arial" w:cs="Arial"/>
                <w:b/>
                <w:bCs/>
                <w:color w:val="222222"/>
                <w:sz w:val="21"/>
                <w:szCs w:val="21"/>
                <w:lang w:val="bs-Latn-BA"/>
              </w:rPr>
              <w:t>Naziv</w:t>
            </w:r>
          </w:p>
        </w:tc>
        <w:tc>
          <w:tcPr>
            <w:tcW w:w="3624" w:type="dxa"/>
            <w:shd w:val="clear" w:color="auto" w:fill="DBE5F1" w:themeFill="accent1" w:themeFillTint="33"/>
            <w:tcMar>
              <w:top w:w="48" w:type="dxa"/>
              <w:left w:w="96" w:type="dxa"/>
              <w:bottom w:w="48" w:type="dxa"/>
              <w:right w:w="315" w:type="dxa"/>
            </w:tcMar>
            <w:vAlign w:val="center"/>
          </w:tcPr>
          <w:p w14:paraId="15D9F3F8" w14:textId="77777777" w:rsidR="00E94ADE" w:rsidRDefault="00CC5052">
            <w:pPr>
              <w:spacing w:line="240" w:lineRule="auto"/>
              <w:jc w:val="both"/>
              <w:rPr>
                <w:rFonts w:ascii="Arial" w:hAnsi="Arial" w:cs="Arial"/>
                <w:b/>
                <w:bCs/>
                <w:color w:val="222222"/>
                <w:sz w:val="21"/>
                <w:szCs w:val="21"/>
                <w:lang w:val="bs-Latn-BA"/>
              </w:rPr>
            </w:pPr>
            <w:r>
              <w:rPr>
                <w:rFonts w:ascii="Arial" w:hAnsi="Arial" w:cs="Arial"/>
                <w:b/>
                <w:bCs/>
                <w:color w:val="222222"/>
                <w:sz w:val="21"/>
                <w:szCs w:val="21"/>
                <w:lang w:val="bs-Latn-BA"/>
              </w:rPr>
              <w:t>Izdavač</w:t>
            </w:r>
          </w:p>
        </w:tc>
        <w:tc>
          <w:tcPr>
            <w:tcW w:w="2165" w:type="dxa"/>
            <w:shd w:val="clear" w:color="auto" w:fill="DBE5F1" w:themeFill="accent1" w:themeFillTint="33"/>
            <w:tcMar>
              <w:top w:w="48" w:type="dxa"/>
              <w:left w:w="96" w:type="dxa"/>
              <w:bottom w:w="48" w:type="dxa"/>
              <w:right w:w="315" w:type="dxa"/>
            </w:tcMar>
            <w:vAlign w:val="center"/>
          </w:tcPr>
          <w:p w14:paraId="65712850" w14:textId="77777777" w:rsidR="00E94ADE" w:rsidRDefault="00CC5052">
            <w:pPr>
              <w:spacing w:line="240" w:lineRule="auto"/>
              <w:jc w:val="both"/>
              <w:rPr>
                <w:rFonts w:ascii="Arial" w:hAnsi="Arial" w:cs="Arial"/>
                <w:b/>
                <w:bCs/>
                <w:color w:val="222222"/>
                <w:sz w:val="21"/>
                <w:szCs w:val="21"/>
                <w:lang w:val="bs-Latn-BA"/>
              </w:rPr>
            </w:pPr>
            <w:r>
              <w:rPr>
                <w:rFonts w:ascii="Arial" w:hAnsi="Arial" w:cs="Arial"/>
                <w:b/>
                <w:bCs/>
                <w:color w:val="222222"/>
                <w:sz w:val="21"/>
                <w:szCs w:val="21"/>
                <w:lang w:val="bs-Latn-BA"/>
              </w:rPr>
              <w:t>Licenca</w:t>
            </w:r>
          </w:p>
        </w:tc>
      </w:tr>
      <w:tr w:rsidR="00E94ADE" w14:paraId="6F2B197D"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3058BC0B"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Access: One</w:t>
            </w:r>
          </w:p>
        </w:tc>
        <w:tc>
          <w:tcPr>
            <w:tcW w:w="3624" w:type="dxa"/>
            <w:shd w:val="clear" w:color="auto" w:fill="FFFFFF" w:themeFill="background1"/>
            <w:tcMar>
              <w:top w:w="48" w:type="dxa"/>
              <w:left w:w="96" w:type="dxa"/>
              <w:bottom w:w="48" w:type="dxa"/>
              <w:right w:w="96" w:type="dxa"/>
            </w:tcMar>
            <w:vAlign w:val="center"/>
          </w:tcPr>
          <w:p w14:paraId="5732AC97"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Pirean</w:t>
            </w:r>
          </w:p>
        </w:tc>
        <w:tc>
          <w:tcPr>
            <w:tcW w:w="2165" w:type="dxa"/>
            <w:shd w:val="clear" w:color="auto" w:fill="FFFFFF" w:themeFill="background1"/>
            <w:tcMar>
              <w:top w:w="48" w:type="dxa"/>
              <w:left w:w="96" w:type="dxa"/>
              <w:bottom w:w="48" w:type="dxa"/>
              <w:right w:w="96" w:type="dxa"/>
            </w:tcMar>
            <w:vAlign w:val="center"/>
          </w:tcPr>
          <w:p w14:paraId="4E13F858"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Proprietary</w:t>
            </w:r>
          </w:p>
        </w:tc>
      </w:tr>
      <w:tr w:rsidR="00E94ADE" w14:paraId="550E39A0"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637DC239"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Accounts &amp; SSO</w:t>
            </w:r>
          </w:p>
        </w:tc>
        <w:tc>
          <w:tcPr>
            <w:tcW w:w="3624" w:type="dxa"/>
            <w:shd w:val="clear" w:color="auto" w:fill="FFFFFF" w:themeFill="background1"/>
            <w:tcMar>
              <w:top w:w="48" w:type="dxa"/>
              <w:left w:w="96" w:type="dxa"/>
              <w:bottom w:w="48" w:type="dxa"/>
              <w:right w:w="96" w:type="dxa"/>
            </w:tcMar>
            <w:vAlign w:val="center"/>
          </w:tcPr>
          <w:p w14:paraId="6A91019C"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Nokia, Intel,…</w:t>
            </w:r>
          </w:p>
        </w:tc>
        <w:tc>
          <w:tcPr>
            <w:tcW w:w="2165" w:type="dxa"/>
            <w:shd w:val="clear" w:color="auto" w:fill="FFFFFF" w:themeFill="background1"/>
            <w:tcMar>
              <w:top w:w="48" w:type="dxa"/>
              <w:left w:w="96" w:type="dxa"/>
              <w:bottom w:w="48" w:type="dxa"/>
              <w:right w:w="96" w:type="dxa"/>
            </w:tcMar>
            <w:vAlign w:val="center"/>
          </w:tcPr>
          <w:p w14:paraId="57F7B601"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Free software</w:t>
            </w:r>
          </w:p>
        </w:tc>
      </w:tr>
      <w:tr w:rsidR="00E94ADE" w14:paraId="7975CC33"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1DC5933B"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Active Directory Federation Services</w:t>
            </w:r>
          </w:p>
        </w:tc>
        <w:tc>
          <w:tcPr>
            <w:tcW w:w="3624" w:type="dxa"/>
            <w:shd w:val="clear" w:color="auto" w:fill="FFFFFF" w:themeFill="background1"/>
            <w:tcMar>
              <w:top w:w="48" w:type="dxa"/>
              <w:left w:w="96" w:type="dxa"/>
              <w:bottom w:w="48" w:type="dxa"/>
              <w:right w:w="96" w:type="dxa"/>
            </w:tcMar>
            <w:vAlign w:val="center"/>
          </w:tcPr>
          <w:p w14:paraId="3FAE0BAF"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Microsoft</w:t>
            </w:r>
          </w:p>
        </w:tc>
        <w:tc>
          <w:tcPr>
            <w:tcW w:w="2165" w:type="dxa"/>
            <w:shd w:val="clear" w:color="auto" w:fill="FFFFFF" w:themeFill="background1"/>
            <w:tcMar>
              <w:top w:w="48" w:type="dxa"/>
              <w:left w:w="96" w:type="dxa"/>
              <w:bottom w:w="48" w:type="dxa"/>
              <w:right w:w="96" w:type="dxa"/>
            </w:tcMar>
            <w:vAlign w:val="center"/>
          </w:tcPr>
          <w:p w14:paraId="13031CD5"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Proprietary</w:t>
            </w:r>
          </w:p>
        </w:tc>
      </w:tr>
      <w:tr w:rsidR="00E94ADE" w14:paraId="764C2D21"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3727C2E7"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Aerobase</w:t>
            </w:r>
          </w:p>
        </w:tc>
        <w:tc>
          <w:tcPr>
            <w:tcW w:w="3624" w:type="dxa"/>
            <w:shd w:val="clear" w:color="auto" w:fill="FFFFFF" w:themeFill="background1"/>
            <w:tcMar>
              <w:top w:w="48" w:type="dxa"/>
              <w:left w:w="96" w:type="dxa"/>
              <w:bottom w:w="48" w:type="dxa"/>
              <w:right w:w="96" w:type="dxa"/>
            </w:tcMar>
            <w:vAlign w:val="center"/>
          </w:tcPr>
          <w:p w14:paraId="0B6CF3DC"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Aerobase</w:t>
            </w:r>
          </w:p>
        </w:tc>
        <w:tc>
          <w:tcPr>
            <w:tcW w:w="2165" w:type="dxa"/>
            <w:shd w:val="clear" w:color="auto" w:fill="FFFFFF" w:themeFill="background1"/>
            <w:tcMar>
              <w:top w:w="48" w:type="dxa"/>
              <w:left w:w="96" w:type="dxa"/>
              <w:bottom w:w="48" w:type="dxa"/>
              <w:right w:w="96" w:type="dxa"/>
            </w:tcMar>
            <w:vAlign w:val="center"/>
          </w:tcPr>
          <w:p w14:paraId="6DD3ED86"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Open source</w:t>
            </w:r>
          </w:p>
        </w:tc>
      </w:tr>
      <w:tr w:rsidR="00E94ADE" w14:paraId="6786029B"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636C4A24"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Authen2cate </w:t>
            </w:r>
          </w:p>
        </w:tc>
        <w:tc>
          <w:tcPr>
            <w:tcW w:w="3624" w:type="dxa"/>
            <w:shd w:val="clear" w:color="auto" w:fill="FFFFFF" w:themeFill="background1"/>
            <w:tcMar>
              <w:top w:w="48" w:type="dxa"/>
              <w:left w:w="96" w:type="dxa"/>
              <w:bottom w:w="48" w:type="dxa"/>
              <w:right w:w="96" w:type="dxa"/>
            </w:tcMar>
            <w:vAlign w:val="center"/>
          </w:tcPr>
          <w:p w14:paraId="4C652A5C"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Authen2cate, LLC</w:t>
            </w:r>
          </w:p>
        </w:tc>
        <w:tc>
          <w:tcPr>
            <w:tcW w:w="2165" w:type="dxa"/>
            <w:shd w:val="clear" w:color="auto" w:fill="FFFFFF" w:themeFill="background1"/>
            <w:tcMar>
              <w:top w:w="48" w:type="dxa"/>
              <w:left w:w="96" w:type="dxa"/>
              <w:bottom w:w="48" w:type="dxa"/>
              <w:right w:w="96" w:type="dxa"/>
            </w:tcMar>
            <w:vAlign w:val="center"/>
          </w:tcPr>
          <w:p w14:paraId="6016D8BF"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Proprietary</w:t>
            </w:r>
          </w:p>
        </w:tc>
      </w:tr>
      <w:tr w:rsidR="00E94ADE" w14:paraId="3EBFC2A8"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1B1EF1BE"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AuthStack</w:t>
            </w:r>
          </w:p>
        </w:tc>
        <w:tc>
          <w:tcPr>
            <w:tcW w:w="3624" w:type="dxa"/>
            <w:shd w:val="clear" w:color="auto" w:fill="FFFFFF" w:themeFill="background1"/>
            <w:tcMar>
              <w:top w:w="48" w:type="dxa"/>
              <w:left w:w="96" w:type="dxa"/>
              <w:bottom w:w="48" w:type="dxa"/>
              <w:right w:w="96" w:type="dxa"/>
            </w:tcMar>
            <w:vAlign w:val="center"/>
          </w:tcPr>
          <w:p w14:paraId="0D2CBC0D"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Buckhill Ltd</w:t>
            </w:r>
          </w:p>
        </w:tc>
        <w:tc>
          <w:tcPr>
            <w:tcW w:w="2165" w:type="dxa"/>
            <w:shd w:val="clear" w:color="auto" w:fill="FFFFFF" w:themeFill="background1"/>
            <w:tcMar>
              <w:top w:w="48" w:type="dxa"/>
              <w:left w:w="96" w:type="dxa"/>
              <w:bottom w:w="48" w:type="dxa"/>
              <w:right w:w="96" w:type="dxa"/>
            </w:tcMar>
            <w:vAlign w:val="center"/>
          </w:tcPr>
          <w:p w14:paraId="0836F0C7"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Proprietary</w:t>
            </w:r>
          </w:p>
        </w:tc>
      </w:tr>
      <w:tr w:rsidR="00E94ADE" w14:paraId="042AAB00"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5D9B81FE"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Bitium</w:t>
            </w:r>
          </w:p>
        </w:tc>
        <w:tc>
          <w:tcPr>
            <w:tcW w:w="3624" w:type="dxa"/>
            <w:shd w:val="clear" w:color="auto" w:fill="FFFFFF" w:themeFill="background1"/>
            <w:tcMar>
              <w:top w:w="48" w:type="dxa"/>
              <w:left w:w="96" w:type="dxa"/>
              <w:bottom w:w="48" w:type="dxa"/>
              <w:right w:w="96" w:type="dxa"/>
            </w:tcMar>
            <w:vAlign w:val="center"/>
          </w:tcPr>
          <w:p w14:paraId="31D6DABF"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Bitium</w:t>
            </w:r>
          </w:p>
        </w:tc>
        <w:tc>
          <w:tcPr>
            <w:tcW w:w="2165" w:type="dxa"/>
            <w:shd w:val="clear" w:color="auto" w:fill="FFFFFF" w:themeFill="background1"/>
            <w:tcMar>
              <w:top w:w="48" w:type="dxa"/>
              <w:left w:w="96" w:type="dxa"/>
              <w:bottom w:w="48" w:type="dxa"/>
              <w:right w:w="96" w:type="dxa"/>
            </w:tcMar>
            <w:vAlign w:val="center"/>
          </w:tcPr>
          <w:p w14:paraId="1A929354"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Proprietary</w:t>
            </w:r>
          </w:p>
        </w:tc>
      </w:tr>
      <w:tr w:rsidR="00E94ADE" w14:paraId="10E4926B"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73EEDC4A"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CA SSO (formerly CA Siteminder)</w:t>
            </w:r>
          </w:p>
        </w:tc>
        <w:tc>
          <w:tcPr>
            <w:tcW w:w="3624" w:type="dxa"/>
            <w:shd w:val="clear" w:color="auto" w:fill="FFFFFF" w:themeFill="background1"/>
            <w:tcMar>
              <w:top w:w="48" w:type="dxa"/>
              <w:left w:w="96" w:type="dxa"/>
              <w:bottom w:w="48" w:type="dxa"/>
              <w:right w:w="96" w:type="dxa"/>
            </w:tcMar>
            <w:vAlign w:val="center"/>
          </w:tcPr>
          <w:p w14:paraId="2D85F30D"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CA Technologies</w:t>
            </w:r>
          </w:p>
        </w:tc>
        <w:tc>
          <w:tcPr>
            <w:tcW w:w="2165" w:type="dxa"/>
            <w:shd w:val="clear" w:color="auto" w:fill="FFFFFF" w:themeFill="background1"/>
            <w:tcMar>
              <w:top w:w="48" w:type="dxa"/>
              <w:left w:w="96" w:type="dxa"/>
              <w:bottom w:w="48" w:type="dxa"/>
              <w:right w:w="96" w:type="dxa"/>
            </w:tcMar>
            <w:vAlign w:val="center"/>
          </w:tcPr>
          <w:p w14:paraId="06CA106B"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Commercial software</w:t>
            </w:r>
          </w:p>
        </w:tc>
      </w:tr>
      <w:tr w:rsidR="00E94ADE" w14:paraId="07E6D740"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2BD1D988"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CAS / Central Authentication Service</w:t>
            </w:r>
          </w:p>
        </w:tc>
        <w:tc>
          <w:tcPr>
            <w:tcW w:w="3624" w:type="dxa"/>
            <w:shd w:val="clear" w:color="auto" w:fill="FFFFFF" w:themeFill="background1"/>
            <w:tcMar>
              <w:top w:w="48" w:type="dxa"/>
              <w:left w:w="96" w:type="dxa"/>
              <w:bottom w:w="48" w:type="dxa"/>
              <w:right w:w="96" w:type="dxa"/>
            </w:tcMar>
            <w:vAlign w:val="center"/>
          </w:tcPr>
          <w:p w14:paraId="2C92F4E6"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Apereo</w:t>
            </w:r>
          </w:p>
        </w:tc>
        <w:tc>
          <w:tcPr>
            <w:tcW w:w="2165" w:type="dxa"/>
            <w:shd w:val="clear" w:color="auto" w:fill="FFFFFF" w:themeFill="background1"/>
            <w:tcMar>
              <w:top w:w="48" w:type="dxa"/>
              <w:left w:w="96" w:type="dxa"/>
              <w:bottom w:w="48" w:type="dxa"/>
              <w:right w:w="96" w:type="dxa"/>
            </w:tcMar>
            <w:vAlign w:val="center"/>
          </w:tcPr>
          <w:p w14:paraId="1CC9E1C4"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Free &amp; Open Source</w:t>
            </w:r>
          </w:p>
        </w:tc>
      </w:tr>
      <w:tr w:rsidR="00E94ADE" w14:paraId="2B87D606"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3DDC6AD2"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CoSign single sign on</w:t>
            </w:r>
          </w:p>
        </w:tc>
        <w:tc>
          <w:tcPr>
            <w:tcW w:w="3624" w:type="dxa"/>
            <w:shd w:val="clear" w:color="auto" w:fill="FFFFFF" w:themeFill="background1"/>
            <w:tcMar>
              <w:top w:w="48" w:type="dxa"/>
              <w:left w:w="96" w:type="dxa"/>
              <w:bottom w:w="48" w:type="dxa"/>
              <w:right w:w="96" w:type="dxa"/>
            </w:tcMar>
            <w:vAlign w:val="center"/>
          </w:tcPr>
          <w:p w14:paraId="4BFAD973"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University of Michigan</w:t>
            </w:r>
          </w:p>
        </w:tc>
        <w:tc>
          <w:tcPr>
            <w:tcW w:w="2165" w:type="dxa"/>
            <w:shd w:val="clear" w:color="auto" w:fill="FFFFFF" w:themeFill="background1"/>
            <w:tcMar>
              <w:top w:w="48" w:type="dxa"/>
              <w:left w:w="96" w:type="dxa"/>
              <w:bottom w:w="48" w:type="dxa"/>
              <w:right w:w="96" w:type="dxa"/>
            </w:tcMar>
            <w:vAlign w:val="center"/>
          </w:tcPr>
          <w:p w14:paraId="7174DE7A"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Academic</w:t>
            </w:r>
          </w:p>
        </w:tc>
      </w:tr>
      <w:tr w:rsidR="00E94ADE" w14:paraId="0792DA70"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152A66A5"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DistributedAccessControlSystem(DACS)</w:t>
            </w:r>
          </w:p>
        </w:tc>
        <w:tc>
          <w:tcPr>
            <w:tcW w:w="3624" w:type="dxa"/>
            <w:shd w:val="clear" w:color="auto" w:fill="FFFFFF" w:themeFill="background1"/>
            <w:tcMar>
              <w:top w:w="48" w:type="dxa"/>
              <w:left w:w="96" w:type="dxa"/>
              <w:bottom w:w="48" w:type="dxa"/>
              <w:right w:w="96" w:type="dxa"/>
            </w:tcMar>
            <w:vAlign w:val="center"/>
          </w:tcPr>
          <w:p w14:paraId="16B07FD7"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Distributed Systems Software</w:t>
            </w:r>
          </w:p>
        </w:tc>
        <w:tc>
          <w:tcPr>
            <w:tcW w:w="2165" w:type="dxa"/>
            <w:shd w:val="clear" w:color="auto" w:fill="FFFFFF" w:themeFill="background1"/>
            <w:tcMar>
              <w:top w:w="48" w:type="dxa"/>
              <w:left w:w="96" w:type="dxa"/>
              <w:bottom w:w="48" w:type="dxa"/>
              <w:right w:w="96" w:type="dxa"/>
            </w:tcMar>
            <w:vAlign w:val="center"/>
          </w:tcPr>
          <w:p w14:paraId="0C2521EB"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Free Software</w:t>
            </w:r>
          </w:p>
        </w:tc>
      </w:tr>
      <w:tr w:rsidR="00E94ADE" w14:paraId="07B54ED0"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27D2B8A8"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Enterprise Sign On Engine</w:t>
            </w:r>
          </w:p>
        </w:tc>
        <w:tc>
          <w:tcPr>
            <w:tcW w:w="3624" w:type="dxa"/>
            <w:shd w:val="clear" w:color="auto" w:fill="FFFFFF" w:themeFill="background1"/>
            <w:tcMar>
              <w:top w:w="48" w:type="dxa"/>
              <w:left w:w="96" w:type="dxa"/>
              <w:bottom w:w="48" w:type="dxa"/>
              <w:right w:w="96" w:type="dxa"/>
            </w:tcMar>
            <w:vAlign w:val="center"/>
          </w:tcPr>
          <w:p w14:paraId="5A02C0D3"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QueenslandUniversity of Technology</w:t>
            </w:r>
          </w:p>
        </w:tc>
        <w:tc>
          <w:tcPr>
            <w:tcW w:w="2165" w:type="dxa"/>
            <w:shd w:val="clear" w:color="auto" w:fill="FFFFFF" w:themeFill="background1"/>
            <w:tcMar>
              <w:top w:w="48" w:type="dxa"/>
              <w:left w:w="96" w:type="dxa"/>
              <w:bottom w:w="48" w:type="dxa"/>
              <w:right w:w="96" w:type="dxa"/>
            </w:tcMar>
            <w:vAlign w:val="center"/>
          </w:tcPr>
          <w:p w14:paraId="36AC368B"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Free Software</w:t>
            </w:r>
          </w:p>
        </w:tc>
      </w:tr>
      <w:tr w:rsidR="00E94ADE" w14:paraId="7D89FE15"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519D2CA5"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Enterprise SSO, Web Access Manager</w:t>
            </w:r>
          </w:p>
        </w:tc>
        <w:tc>
          <w:tcPr>
            <w:tcW w:w="3624" w:type="dxa"/>
            <w:shd w:val="clear" w:color="auto" w:fill="FFFFFF" w:themeFill="background1"/>
            <w:tcMar>
              <w:top w:w="48" w:type="dxa"/>
              <w:left w:w="96" w:type="dxa"/>
              <w:bottom w:w="48" w:type="dxa"/>
              <w:right w:w="96" w:type="dxa"/>
            </w:tcMar>
            <w:vAlign w:val="center"/>
          </w:tcPr>
          <w:p w14:paraId="15C6A0CB"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Evidian</w:t>
            </w:r>
          </w:p>
        </w:tc>
        <w:tc>
          <w:tcPr>
            <w:tcW w:w="2165" w:type="dxa"/>
            <w:shd w:val="clear" w:color="auto" w:fill="FFFFFF" w:themeFill="background1"/>
            <w:tcMar>
              <w:top w:w="48" w:type="dxa"/>
              <w:left w:w="96" w:type="dxa"/>
              <w:bottom w:w="48" w:type="dxa"/>
              <w:right w:w="96" w:type="dxa"/>
            </w:tcMar>
            <w:vAlign w:val="center"/>
          </w:tcPr>
          <w:p w14:paraId="00133FFA"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Commercial software</w:t>
            </w:r>
          </w:p>
        </w:tc>
      </w:tr>
      <w:tr w:rsidR="00E94ADE" w14:paraId="2BADA7D5"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31E56889"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Facebook connect</w:t>
            </w:r>
          </w:p>
        </w:tc>
        <w:tc>
          <w:tcPr>
            <w:tcW w:w="3624" w:type="dxa"/>
            <w:shd w:val="clear" w:color="auto" w:fill="FFFFFF" w:themeFill="background1"/>
            <w:tcMar>
              <w:top w:w="48" w:type="dxa"/>
              <w:left w:w="96" w:type="dxa"/>
              <w:bottom w:w="48" w:type="dxa"/>
              <w:right w:w="96" w:type="dxa"/>
            </w:tcMar>
            <w:vAlign w:val="center"/>
          </w:tcPr>
          <w:p w14:paraId="48E82F74"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Facebook</w:t>
            </w:r>
          </w:p>
        </w:tc>
        <w:tc>
          <w:tcPr>
            <w:tcW w:w="2165" w:type="dxa"/>
            <w:shd w:val="clear" w:color="auto" w:fill="FFFFFF" w:themeFill="background1"/>
            <w:tcMar>
              <w:top w:w="48" w:type="dxa"/>
              <w:left w:w="96" w:type="dxa"/>
              <w:bottom w:w="48" w:type="dxa"/>
              <w:right w:w="96" w:type="dxa"/>
            </w:tcMar>
            <w:vAlign w:val="center"/>
          </w:tcPr>
          <w:p w14:paraId="0E714D42"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Proprietary</w:t>
            </w:r>
          </w:p>
        </w:tc>
      </w:tr>
      <w:tr w:rsidR="00E94ADE" w14:paraId="5AAC6487"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400C5B77"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Forgerock Access Manager</w:t>
            </w:r>
          </w:p>
        </w:tc>
        <w:tc>
          <w:tcPr>
            <w:tcW w:w="3624" w:type="dxa"/>
            <w:shd w:val="clear" w:color="auto" w:fill="FFFFFF" w:themeFill="background1"/>
            <w:tcMar>
              <w:top w:w="48" w:type="dxa"/>
              <w:left w:w="96" w:type="dxa"/>
              <w:bottom w:w="48" w:type="dxa"/>
              <w:right w:w="96" w:type="dxa"/>
            </w:tcMar>
            <w:vAlign w:val="center"/>
          </w:tcPr>
          <w:p w14:paraId="351DA9D7"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ForgeRock</w:t>
            </w:r>
          </w:p>
        </w:tc>
        <w:tc>
          <w:tcPr>
            <w:tcW w:w="2165" w:type="dxa"/>
            <w:shd w:val="clear" w:color="auto" w:fill="FFFFFF" w:themeFill="background1"/>
            <w:tcMar>
              <w:top w:w="48" w:type="dxa"/>
              <w:left w:w="96" w:type="dxa"/>
              <w:bottom w:w="48" w:type="dxa"/>
              <w:right w:w="96" w:type="dxa"/>
            </w:tcMar>
            <w:vAlign w:val="center"/>
          </w:tcPr>
          <w:p w14:paraId="4E096D21"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Commercial</w:t>
            </w:r>
          </w:p>
        </w:tc>
      </w:tr>
      <w:tr w:rsidR="00E94ADE" w14:paraId="4DA08E4D"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22996B35"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FreeIPA</w:t>
            </w:r>
          </w:p>
        </w:tc>
        <w:tc>
          <w:tcPr>
            <w:tcW w:w="3624" w:type="dxa"/>
            <w:shd w:val="clear" w:color="auto" w:fill="FFFFFF" w:themeFill="background1"/>
            <w:tcMar>
              <w:top w:w="48" w:type="dxa"/>
              <w:left w:w="96" w:type="dxa"/>
              <w:bottom w:w="48" w:type="dxa"/>
              <w:right w:w="96" w:type="dxa"/>
            </w:tcMar>
            <w:vAlign w:val="center"/>
          </w:tcPr>
          <w:p w14:paraId="72B293C3"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Red Hat</w:t>
            </w:r>
          </w:p>
        </w:tc>
        <w:tc>
          <w:tcPr>
            <w:tcW w:w="2165" w:type="dxa"/>
            <w:shd w:val="clear" w:color="auto" w:fill="FFFFFF" w:themeFill="background1"/>
            <w:tcMar>
              <w:top w:w="48" w:type="dxa"/>
              <w:left w:w="96" w:type="dxa"/>
              <w:bottom w:w="48" w:type="dxa"/>
              <w:right w:w="96" w:type="dxa"/>
            </w:tcMar>
            <w:vAlign w:val="center"/>
          </w:tcPr>
          <w:p w14:paraId="47DB92EE"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Free Software</w:t>
            </w:r>
          </w:p>
        </w:tc>
      </w:tr>
      <w:tr w:rsidR="00E94ADE" w14:paraId="41C97690"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237FF1A6"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IBM Enterprise Identity Mapping</w:t>
            </w:r>
          </w:p>
        </w:tc>
        <w:tc>
          <w:tcPr>
            <w:tcW w:w="3624" w:type="dxa"/>
            <w:shd w:val="clear" w:color="auto" w:fill="FFFFFF" w:themeFill="background1"/>
            <w:tcMar>
              <w:top w:w="48" w:type="dxa"/>
              <w:left w:w="96" w:type="dxa"/>
              <w:bottom w:w="48" w:type="dxa"/>
              <w:right w:w="96" w:type="dxa"/>
            </w:tcMar>
            <w:vAlign w:val="center"/>
          </w:tcPr>
          <w:p w14:paraId="7E662054"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IBM</w:t>
            </w:r>
          </w:p>
        </w:tc>
        <w:tc>
          <w:tcPr>
            <w:tcW w:w="2165" w:type="dxa"/>
            <w:shd w:val="clear" w:color="auto" w:fill="FFFFFF" w:themeFill="background1"/>
            <w:tcMar>
              <w:top w:w="48" w:type="dxa"/>
              <w:left w:w="96" w:type="dxa"/>
              <w:bottom w:w="48" w:type="dxa"/>
              <w:right w:w="96" w:type="dxa"/>
            </w:tcMar>
            <w:vAlign w:val="center"/>
          </w:tcPr>
          <w:p w14:paraId="2EF32B1B"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Free software</w:t>
            </w:r>
          </w:p>
        </w:tc>
      </w:tr>
      <w:tr w:rsidR="00E94ADE" w14:paraId="03DA3ADB"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68D63E4A"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IBM Tivoli Access Manager</w:t>
            </w:r>
          </w:p>
        </w:tc>
        <w:tc>
          <w:tcPr>
            <w:tcW w:w="3624" w:type="dxa"/>
            <w:shd w:val="clear" w:color="auto" w:fill="FFFFFF" w:themeFill="background1"/>
            <w:tcMar>
              <w:top w:w="48" w:type="dxa"/>
              <w:left w:w="96" w:type="dxa"/>
              <w:bottom w:w="48" w:type="dxa"/>
              <w:right w:w="96" w:type="dxa"/>
            </w:tcMar>
            <w:vAlign w:val="center"/>
          </w:tcPr>
          <w:p w14:paraId="7E207DC3"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IBM</w:t>
            </w:r>
          </w:p>
        </w:tc>
        <w:tc>
          <w:tcPr>
            <w:tcW w:w="2165" w:type="dxa"/>
            <w:shd w:val="clear" w:color="auto" w:fill="FFFFFF" w:themeFill="background1"/>
            <w:tcMar>
              <w:top w:w="48" w:type="dxa"/>
              <w:left w:w="96" w:type="dxa"/>
              <w:bottom w:w="48" w:type="dxa"/>
              <w:right w:w="96" w:type="dxa"/>
            </w:tcMar>
            <w:vAlign w:val="center"/>
          </w:tcPr>
          <w:p w14:paraId="3F859CB9"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Proprietary</w:t>
            </w:r>
          </w:p>
        </w:tc>
      </w:tr>
      <w:tr w:rsidR="00E94ADE" w14:paraId="29307ED5"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66108845"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IceWall SSO</w:t>
            </w:r>
          </w:p>
        </w:tc>
        <w:tc>
          <w:tcPr>
            <w:tcW w:w="3624" w:type="dxa"/>
            <w:shd w:val="clear" w:color="auto" w:fill="FFFFFF" w:themeFill="background1"/>
            <w:tcMar>
              <w:top w:w="48" w:type="dxa"/>
              <w:left w:w="96" w:type="dxa"/>
              <w:bottom w:w="48" w:type="dxa"/>
              <w:right w:w="96" w:type="dxa"/>
            </w:tcMar>
            <w:vAlign w:val="center"/>
          </w:tcPr>
          <w:p w14:paraId="2348BF6C"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Hewlett-Packard Enterprise</w:t>
            </w:r>
          </w:p>
        </w:tc>
        <w:tc>
          <w:tcPr>
            <w:tcW w:w="2165" w:type="dxa"/>
            <w:shd w:val="clear" w:color="auto" w:fill="FFFFFF" w:themeFill="background1"/>
            <w:tcMar>
              <w:top w:w="48" w:type="dxa"/>
              <w:left w:w="96" w:type="dxa"/>
              <w:bottom w:w="48" w:type="dxa"/>
              <w:right w:w="96" w:type="dxa"/>
            </w:tcMar>
            <w:vAlign w:val="center"/>
          </w:tcPr>
          <w:p w14:paraId="38E44B7B"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Proprietary</w:t>
            </w:r>
          </w:p>
        </w:tc>
      </w:tr>
      <w:tr w:rsidR="00E94ADE" w14:paraId="0A58464C"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447E805A"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ImprivataOneSign</w:t>
            </w:r>
          </w:p>
        </w:tc>
        <w:tc>
          <w:tcPr>
            <w:tcW w:w="3624" w:type="dxa"/>
            <w:shd w:val="clear" w:color="auto" w:fill="FFFFFF" w:themeFill="background1"/>
            <w:tcMar>
              <w:top w:w="48" w:type="dxa"/>
              <w:left w:w="96" w:type="dxa"/>
              <w:bottom w:w="48" w:type="dxa"/>
              <w:right w:w="96" w:type="dxa"/>
            </w:tcMar>
            <w:vAlign w:val="center"/>
          </w:tcPr>
          <w:p w14:paraId="440EE7C5"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Imprivata</w:t>
            </w:r>
          </w:p>
        </w:tc>
        <w:tc>
          <w:tcPr>
            <w:tcW w:w="2165" w:type="dxa"/>
            <w:shd w:val="clear" w:color="auto" w:fill="FFFFFF" w:themeFill="background1"/>
            <w:tcMar>
              <w:top w:w="48" w:type="dxa"/>
              <w:left w:w="96" w:type="dxa"/>
              <w:bottom w:w="48" w:type="dxa"/>
              <w:right w:w="96" w:type="dxa"/>
            </w:tcMar>
            <w:vAlign w:val="center"/>
          </w:tcPr>
          <w:p w14:paraId="0ADE39B3"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Proprietary</w:t>
            </w:r>
          </w:p>
        </w:tc>
      </w:tr>
      <w:tr w:rsidR="00E94ADE" w14:paraId="1569CF06"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778D82E9"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JanrainFederate SSO</w:t>
            </w:r>
          </w:p>
        </w:tc>
        <w:tc>
          <w:tcPr>
            <w:tcW w:w="3624" w:type="dxa"/>
            <w:shd w:val="clear" w:color="auto" w:fill="FFFFFF" w:themeFill="background1"/>
            <w:tcMar>
              <w:top w:w="48" w:type="dxa"/>
              <w:left w:w="96" w:type="dxa"/>
              <w:bottom w:w="48" w:type="dxa"/>
              <w:right w:w="96" w:type="dxa"/>
            </w:tcMar>
            <w:vAlign w:val="center"/>
          </w:tcPr>
          <w:p w14:paraId="0AE4126B"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Janrain</w:t>
            </w:r>
          </w:p>
        </w:tc>
        <w:tc>
          <w:tcPr>
            <w:tcW w:w="2165" w:type="dxa"/>
            <w:shd w:val="clear" w:color="auto" w:fill="FFFFFF" w:themeFill="background1"/>
            <w:tcMar>
              <w:top w:w="48" w:type="dxa"/>
              <w:left w:w="96" w:type="dxa"/>
              <w:bottom w:w="48" w:type="dxa"/>
              <w:right w:w="96" w:type="dxa"/>
            </w:tcMar>
            <w:vAlign w:val="center"/>
          </w:tcPr>
          <w:p w14:paraId="6AA34A64"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Proprietary</w:t>
            </w:r>
          </w:p>
        </w:tc>
      </w:tr>
      <w:tr w:rsidR="00E94ADE" w14:paraId="2D3D8E59"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1737D3DA"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JBoss SSO</w:t>
            </w:r>
          </w:p>
        </w:tc>
        <w:tc>
          <w:tcPr>
            <w:tcW w:w="3624" w:type="dxa"/>
            <w:shd w:val="clear" w:color="auto" w:fill="FFFFFF" w:themeFill="background1"/>
            <w:tcMar>
              <w:top w:w="48" w:type="dxa"/>
              <w:left w:w="96" w:type="dxa"/>
              <w:bottom w:w="48" w:type="dxa"/>
              <w:right w:w="96" w:type="dxa"/>
            </w:tcMar>
            <w:vAlign w:val="center"/>
          </w:tcPr>
          <w:p w14:paraId="53C70E49"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Red Hat</w:t>
            </w:r>
          </w:p>
        </w:tc>
        <w:tc>
          <w:tcPr>
            <w:tcW w:w="2165" w:type="dxa"/>
            <w:shd w:val="clear" w:color="auto" w:fill="FFFFFF" w:themeFill="background1"/>
            <w:tcMar>
              <w:top w:w="48" w:type="dxa"/>
              <w:left w:w="96" w:type="dxa"/>
              <w:bottom w:w="48" w:type="dxa"/>
              <w:right w:w="96" w:type="dxa"/>
            </w:tcMar>
            <w:vAlign w:val="center"/>
          </w:tcPr>
          <w:p w14:paraId="167BFA49"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Free Software</w:t>
            </w:r>
          </w:p>
        </w:tc>
      </w:tr>
      <w:tr w:rsidR="00E94ADE" w14:paraId="5B8CA7CE"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2D8ABF47"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JOSSO</w:t>
            </w:r>
          </w:p>
        </w:tc>
        <w:tc>
          <w:tcPr>
            <w:tcW w:w="3624" w:type="dxa"/>
            <w:shd w:val="clear" w:color="auto" w:fill="FFFFFF" w:themeFill="background1"/>
            <w:tcMar>
              <w:top w:w="48" w:type="dxa"/>
              <w:left w:w="96" w:type="dxa"/>
              <w:bottom w:w="48" w:type="dxa"/>
              <w:right w:w="96" w:type="dxa"/>
            </w:tcMar>
            <w:vAlign w:val="center"/>
          </w:tcPr>
          <w:p w14:paraId="3ED8E38E"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JOSSO</w:t>
            </w:r>
          </w:p>
        </w:tc>
        <w:tc>
          <w:tcPr>
            <w:tcW w:w="2165" w:type="dxa"/>
            <w:shd w:val="clear" w:color="auto" w:fill="FFFFFF" w:themeFill="background1"/>
            <w:tcMar>
              <w:top w:w="48" w:type="dxa"/>
              <w:left w:w="96" w:type="dxa"/>
              <w:bottom w:w="48" w:type="dxa"/>
              <w:right w:w="96" w:type="dxa"/>
            </w:tcMar>
            <w:vAlign w:val="center"/>
          </w:tcPr>
          <w:p w14:paraId="219E937B"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Free Software</w:t>
            </w:r>
          </w:p>
        </w:tc>
      </w:tr>
      <w:tr w:rsidR="00E94ADE" w14:paraId="11D7DE18"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3E0E66AC"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Keycloak</w:t>
            </w:r>
          </w:p>
        </w:tc>
        <w:tc>
          <w:tcPr>
            <w:tcW w:w="3624" w:type="dxa"/>
            <w:shd w:val="clear" w:color="auto" w:fill="FFFFFF" w:themeFill="background1"/>
            <w:tcMar>
              <w:top w:w="48" w:type="dxa"/>
              <w:left w:w="96" w:type="dxa"/>
              <w:bottom w:w="48" w:type="dxa"/>
              <w:right w:w="96" w:type="dxa"/>
            </w:tcMar>
            <w:vAlign w:val="center"/>
          </w:tcPr>
          <w:p w14:paraId="4985B059"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Red Hat</w:t>
            </w:r>
          </w:p>
        </w:tc>
        <w:tc>
          <w:tcPr>
            <w:tcW w:w="2165" w:type="dxa"/>
            <w:shd w:val="clear" w:color="auto" w:fill="FFFFFF" w:themeFill="background1"/>
            <w:tcMar>
              <w:top w:w="48" w:type="dxa"/>
              <w:left w:w="96" w:type="dxa"/>
              <w:bottom w:w="48" w:type="dxa"/>
              <w:right w:w="96" w:type="dxa"/>
            </w:tcMar>
            <w:vAlign w:val="center"/>
          </w:tcPr>
          <w:p w14:paraId="28CB1456"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Open source</w:t>
            </w:r>
          </w:p>
        </w:tc>
      </w:tr>
      <w:tr w:rsidR="00E94ADE" w14:paraId="27D3C286"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216FF0B3"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lastRenderedPageBreak/>
              <w:t>LoginRadius</w:t>
            </w:r>
          </w:p>
        </w:tc>
        <w:tc>
          <w:tcPr>
            <w:tcW w:w="3624" w:type="dxa"/>
            <w:shd w:val="clear" w:color="auto" w:fill="FFFFFF" w:themeFill="background1"/>
            <w:tcMar>
              <w:top w:w="48" w:type="dxa"/>
              <w:left w:w="96" w:type="dxa"/>
              <w:bottom w:w="48" w:type="dxa"/>
              <w:right w:w="96" w:type="dxa"/>
            </w:tcMar>
            <w:vAlign w:val="center"/>
          </w:tcPr>
          <w:p w14:paraId="5E71BC6C"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LoginRadius Inc.</w:t>
            </w:r>
          </w:p>
        </w:tc>
        <w:tc>
          <w:tcPr>
            <w:tcW w:w="2165" w:type="dxa"/>
            <w:shd w:val="clear" w:color="auto" w:fill="FFFFFF" w:themeFill="background1"/>
            <w:tcMar>
              <w:top w:w="48" w:type="dxa"/>
              <w:left w:w="96" w:type="dxa"/>
              <w:bottom w:w="48" w:type="dxa"/>
              <w:right w:w="96" w:type="dxa"/>
            </w:tcMar>
            <w:vAlign w:val="center"/>
          </w:tcPr>
          <w:p w14:paraId="4C565A51" w14:textId="77777777" w:rsidR="00E94ADE" w:rsidRDefault="00CC5052">
            <w:pPr>
              <w:spacing w:line="240" w:lineRule="auto"/>
              <w:jc w:val="both"/>
              <w:rPr>
                <w:rFonts w:ascii="Arial" w:hAnsi="Arial" w:cs="Arial"/>
                <w:color w:val="222222"/>
                <w:sz w:val="21"/>
                <w:szCs w:val="21"/>
                <w:lang w:val="bs-Latn-BA"/>
              </w:rPr>
            </w:pPr>
            <w:commentRangeStart w:id="172"/>
            <w:r>
              <w:rPr>
                <w:rFonts w:ascii="Arial" w:hAnsi="Arial" w:cs="Arial"/>
                <w:color w:val="222222"/>
                <w:sz w:val="21"/>
                <w:szCs w:val="21"/>
                <w:lang w:val="bs-Latn-BA"/>
              </w:rPr>
              <w:t>Proprietary</w:t>
            </w:r>
            <w:commentRangeEnd w:id="172"/>
            <w:r w:rsidR="00666E3D">
              <w:rPr>
                <w:rStyle w:val="CommentReference"/>
              </w:rPr>
              <w:commentReference w:id="172"/>
            </w:r>
          </w:p>
        </w:tc>
      </w:tr>
      <w:tr w:rsidR="00E94ADE" w14:paraId="61A30E0C"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01DA5424"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LTPA</w:t>
            </w:r>
          </w:p>
        </w:tc>
        <w:tc>
          <w:tcPr>
            <w:tcW w:w="3624" w:type="dxa"/>
            <w:shd w:val="clear" w:color="auto" w:fill="FFFFFF" w:themeFill="background1"/>
            <w:tcMar>
              <w:top w:w="48" w:type="dxa"/>
              <w:left w:w="96" w:type="dxa"/>
              <w:bottom w:w="48" w:type="dxa"/>
              <w:right w:w="96" w:type="dxa"/>
            </w:tcMar>
            <w:vAlign w:val="center"/>
          </w:tcPr>
          <w:p w14:paraId="2FDAAB2B"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IBM</w:t>
            </w:r>
          </w:p>
        </w:tc>
        <w:tc>
          <w:tcPr>
            <w:tcW w:w="2165" w:type="dxa"/>
            <w:shd w:val="clear" w:color="auto" w:fill="FFFFFF" w:themeFill="background1"/>
            <w:tcMar>
              <w:top w:w="48" w:type="dxa"/>
              <w:left w:w="96" w:type="dxa"/>
              <w:bottom w:w="48" w:type="dxa"/>
              <w:right w:w="96" w:type="dxa"/>
            </w:tcMar>
            <w:vAlign w:val="center"/>
          </w:tcPr>
          <w:p w14:paraId="72E54C0A"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Proprietary</w:t>
            </w:r>
          </w:p>
        </w:tc>
      </w:tr>
      <w:tr w:rsidR="00E94ADE" w14:paraId="2C22A6B8"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475ECA49"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Microsoft account</w:t>
            </w:r>
          </w:p>
        </w:tc>
        <w:tc>
          <w:tcPr>
            <w:tcW w:w="3624" w:type="dxa"/>
            <w:shd w:val="clear" w:color="auto" w:fill="FFFFFF" w:themeFill="background1"/>
            <w:tcMar>
              <w:top w:w="48" w:type="dxa"/>
              <w:left w:w="96" w:type="dxa"/>
              <w:bottom w:w="48" w:type="dxa"/>
              <w:right w:w="96" w:type="dxa"/>
            </w:tcMar>
            <w:vAlign w:val="center"/>
          </w:tcPr>
          <w:p w14:paraId="1A8329E3"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Microsoft</w:t>
            </w:r>
          </w:p>
        </w:tc>
        <w:tc>
          <w:tcPr>
            <w:tcW w:w="2165" w:type="dxa"/>
            <w:shd w:val="clear" w:color="auto" w:fill="FFFFFF" w:themeFill="background1"/>
            <w:tcMar>
              <w:top w:w="48" w:type="dxa"/>
              <w:left w:w="96" w:type="dxa"/>
              <w:bottom w:w="48" w:type="dxa"/>
              <w:right w:w="96" w:type="dxa"/>
            </w:tcMar>
            <w:vAlign w:val="center"/>
          </w:tcPr>
          <w:p w14:paraId="34EABB5D"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Proprietary</w:t>
            </w:r>
          </w:p>
        </w:tc>
      </w:tr>
      <w:tr w:rsidR="00E94ADE" w14:paraId="54CC5822"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4862A2B5"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myOneLogin</w:t>
            </w:r>
          </w:p>
        </w:tc>
        <w:tc>
          <w:tcPr>
            <w:tcW w:w="3624" w:type="dxa"/>
            <w:shd w:val="clear" w:color="auto" w:fill="FFFFFF" w:themeFill="background1"/>
            <w:tcMar>
              <w:top w:w="48" w:type="dxa"/>
              <w:left w:w="96" w:type="dxa"/>
              <w:bottom w:w="48" w:type="dxa"/>
              <w:right w:w="96" w:type="dxa"/>
            </w:tcMar>
            <w:vAlign w:val="center"/>
          </w:tcPr>
          <w:p w14:paraId="0B08C6A2"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VMware</w:t>
            </w:r>
          </w:p>
        </w:tc>
        <w:tc>
          <w:tcPr>
            <w:tcW w:w="2165" w:type="dxa"/>
            <w:shd w:val="clear" w:color="auto" w:fill="FFFFFF" w:themeFill="background1"/>
            <w:tcMar>
              <w:top w:w="48" w:type="dxa"/>
              <w:left w:w="96" w:type="dxa"/>
              <w:bottom w:w="48" w:type="dxa"/>
              <w:right w:w="96" w:type="dxa"/>
            </w:tcMar>
            <w:vAlign w:val="center"/>
          </w:tcPr>
          <w:p w14:paraId="6AB8F643"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Proprietary</w:t>
            </w:r>
          </w:p>
        </w:tc>
      </w:tr>
      <w:tr w:rsidR="00E94ADE" w14:paraId="4C8D575E"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3E5DEA7E"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NetIQ Access Manager</w:t>
            </w:r>
          </w:p>
        </w:tc>
        <w:tc>
          <w:tcPr>
            <w:tcW w:w="3624" w:type="dxa"/>
            <w:shd w:val="clear" w:color="auto" w:fill="FFFFFF" w:themeFill="background1"/>
            <w:tcMar>
              <w:top w:w="48" w:type="dxa"/>
              <w:left w:w="96" w:type="dxa"/>
              <w:bottom w:w="48" w:type="dxa"/>
              <w:right w:w="96" w:type="dxa"/>
            </w:tcMar>
            <w:vAlign w:val="center"/>
          </w:tcPr>
          <w:p w14:paraId="33F9AAF5"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NetIQ</w:t>
            </w:r>
          </w:p>
        </w:tc>
        <w:tc>
          <w:tcPr>
            <w:tcW w:w="2165" w:type="dxa"/>
            <w:shd w:val="clear" w:color="auto" w:fill="FFFFFF" w:themeFill="background1"/>
            <w:tcMar>
              <w:top w:w="48" w:type="dxa"/>
              <w:left w:w="96" w:type="dxa"/>
              <w:bottom w:w="48" w:type="dxa"/>
              <w:right w:w="96" w:type="dxa"/>
            </w:tcMar>
            <w:vAlign w:val="center"/>
          </w:tcPr>
          <w:p w14:paraId="0C2041EA"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Proprietary</w:t>
            </w:r>
          </w:p>
        </w:tc>
      </w:tr>
      <w:tr w:rsidR="00E94ADE" w14:paraId="10A8361F"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655D952D"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Numina Application Framework</w:t>
            </w:r>
          </w:p>
        </w:tc>
        <w:tc>
          <w:tcPr>
            <w:tcW w:w="3624" w:type="dxa"/>
            <w:shd w:val="clear" w:color="auto" w:fill="FFFFFF" w:themeFill="background1"/>
            <w:tcMar>
              <w:top w:w="48" w:type="dxa"/>
              <w:left w:w="96" w:type="dxa"/>
              <w:bottom w:w="48" w:type="dxa"/>
              <w:right w:w="96" w:type="dxa"/>
            </w:tcMar>
            <w:vAlign w:val="center"/>
          </w:tcPr>
          <w:p w14:paraId="5230CBFE"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Numina Solutions</w:t>
            </w:r>
          </w:p>
        </w:tc>
        <w:tc>
          <w:tcPr>
            <w:tcW w:w="2165" w:type="dxa"/>
            <w:shd w:val="clear" w:color="auto" w:fill="FFFFFF" w:themeFill="background1"/>
            <w:tcMar>
              <w:top w:w="48" w:type="dxa"/>
              <w:left w:w="96" w:type="dxa"/>
              <w:bottom w:w="48" w:type="dxa"/>
              <w:right w:w="96" w:type="dxa"/>
            </w:tcMar>
            <w:vAlign w:val="center"/>
          </w:tcPr>
          <w:p w14:paraId="350EB7A6"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Proprietary</w:t>
            </w:r>
          </w:p>
        </w:tc>
      </w:tr>
      <w:tr w:rsidR="00E94ADE" w14:paraId="6C5484B3"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2030FC6F"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OneLogin</w:t>
            </w:r>
          </w:p>
        </w:tc>
        <w:tc>
          <w:tcPr>
            <w:tcW w:w="3624" w:type="dxa"/>
            <w:shd w:val="clear" w:color="auto" w:fill="FFFFFF" w:themeFill="background1"/>
            <w:tcMar>
              <w:top w:w="48" w:type="dxa"/>
              <w:left w:w="96" w:type="dxa"/>
              <w:bottom w:w="48" w:type="dxa"/>
              <w:right w:w="96" w:type="dxa"/>
            </w:tcMar>
            <w:vAlign w:val="center"/>
          </w:tcPr>
          <w:p w14:paraId="1250F882"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OneLogin Inc.</w:t>
            </w:r>
          </w:p>
        </w:tc>
        <w:tc>
          <w:tcPr>
            <w:tcW w:w="2165" w:type="dxa"/>
            <w:shd w:val="clear" w:color="auto" w:fill="FFFFFF" w:themeFill="background1"/>
            <w:tcMar>
              <w:top w:w="48" w:type="dxa"/>
              <w:left w:w="96" w:type="dxa"/>
              <w:bottom w:w="48" w:type="dxa"/>
              <w:right w:w="96" w:type="dxa"/>
            </w:tcMar>
            <w:vAlign w:val="center"/>
          </w:tcPr>
          <w:p w14:paraId="475A3FF5"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Proprietary</w:t>
            </w:r>
          </w:p>
        </w:tc>
      </w:tr>
      <w:tr w:rsidR="00E94ADE" w14:paraId="7486896B"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0173BA0C"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OpenAM</w:t>
            </w:r>
          </w:p>
        </w:tc>
        <w:tc>
          <w:tcPr>
            <w:tcW w:w="3624" w:type="dxa"/>
            <w:shd w:val="clear" w:color="auto" w:fill="FFFFFF" w:themeFill="background1"/>
            <w:tcMar>
              <w:top w:w="48" w:type="dxa"/>
              <w:left w:w="96" w:type="dxa"/>
              <w:bottom w:w="48" w:type="dxa"/>
              <w:right w:w="96" w:type="dxa"/>
            </w:tcMar>
            <w:vAlign w:val="center"/>
          </w:tcPr>
          <w:p w14:paraId="4FB50AF1"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Open Identity Community</w:t>
            </w:r>
          </w:p>
        </w:tc>
        <w:tc>
          <w:tcPr>
            <w:tcW w:w="2165" w:type="dxa"/>
            <w:shd w:val="clear" w:color="auto" w:fill="FFFFFF" w:themeFill="background1"/>
            <w:tcMar>
              <w:top w:w="48" w:type="dxa"/>
              <w:left w:w="96" w:type="dxa"/>
              <w:bottom w:w="48" w:type="dxa"/>
              <w:right w:w="96" w:type="dxa"/>
            </w:tcMar>
            <w:vAlign w:val="center"/>
          </w:tcPr>
          <w:p w14:paraId="6F719C50"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CDDL</w:t>
            </w:r>
          </w:p>
        </w:tc>
      </w:tr>
      <w:tr w:rsidR="00E94ADE" w14:paraId="0EB859B1"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6852BE7C"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OpenAthens</w:t>
            </w:r>
          </w:p>
        </w:tc>
        <w:tc>
          <w:tcPr>
            <w:tcW w:w="3624" w:type="dxa"/>
            <w:shd w:val="clear" w:color="auto" w:fill="FFFFFF" w:themeFill="background1"/>
            <w:tcMar>
              <w:top w:w="48" w:type="dxa"/>
              <w:left w:w="96" w:type="dxa"/>
              <w:bottom w:w="48" w:type="dxa"/>
              <w:right w:w="96" w:type="dxa"/>
            </w:tcMar>
            <w:vAlign w:val="center"/>
          </w:tcPr>
          <w:p w14:paraId="49629B8C"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Eduserv</w:t>
            </w:r>
          </w:p>
        </w:tc>
        <w:tc>
          <w:tcPr>
            <w:tcW w:w="2165" w:type="dxa"/>
            <w:shd w:val="clear" w:color="auto" w:fill="FFFFFF" w:themeFill="background1"/>
            <w:tcMar>
              <w:top w:w="48" w:type="dxa"/>
              <w:left w:w="96" w:type="dxa"/>
              <w:bottom w:w="48" w:type="dxa"/>
              <w:right w:w="96" w:type="dxa"/>
            </w:tcMar>
            <w:vAlign w:val="center"/>
          </w:tcPr>
          <w:p w14:paraId="66F63767"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Proprietary</w:t>
            </w:r>
          </w:p>
        </w:tc>
      </w:tr>
      <w:tr w:rsidR="00E94ADE" w14:paraId="092B321E"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515584A9"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Oracle Identity Management</w:t>
            </w:r>
          </w:p>
        </w:tc>
        <w:tc>
          <w:tcPr>
            <w:tcW w:w="3624" w:type="dxa"/>
            <w:shd w:val="clear" w:color="auto" w:fill="FFFFFF" w:themeFill="background1"/>
            <w:tcMar>
              <w:top w:w="48" w:type="dxa"/>
              <w:left w:w="96" w:type="dxa"/>
              <w:bottom w:w="48" w:type="dxa"/>
              <w:right w:w="96" w:type="dxa"/>
            </w:tcMar>
            <w:vAlign w:val="center"/>
          </w:tcPr>
          <w:p w14:paraId="58CF2B6C"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Oracle Corporation</w:t>
            </w:r>
          </w:p>
        </w:tc>
        <w:tc>
          <w:tcPr>
            <w:tcW w:w="2165" w:type="dxa"/>
            <w:shd w:val="clear" w:color="auto" w:fill="FFFFFF" w:themeFill="background1"/>
            <w:tcMar>
              <w:top w:w="48" w:type="dxa"/>
              <w:left w:w="96" w:type="dxa"/>
              <w:bottom w:w="48" w:type="dxa"/>
              <w:right w:w="96" w:type="dxa"/>
            </w:tcMar>
            <w:vAlign w:val="center"/>
          </w:tcPr>
          <w:p w14:paraId="1EC1BAE2"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Proprietary</w:t>
            </w:r>
          </w:p>
        </w:tc>
      </w:tr>
      <w:tr w:rsidR="00E94ADE" w14:paraId="1A401C1D"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592E5D59"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ORY Hydra</w:t>
            </w:r>
          </w:p>
        </w:tc>
        <w:tc>
          <w:tcPr>
            <w:tcW w:w="3624" w:type="dxa"/>
            <w:shd w:val="clear" w:color="auto" w:fill="FFFFFF" w:themeFill="background1"/>
            <w:tcMar>
              <w:top w:w="48" w:type="dxa"/>
              <w:left w:w="96" w:type="dxa"/>
              <w:bottom w:w="48" w:type="dxa"/>
              <w:right w:w="96" w:type="dxa"/>
            </w:tcMar>
            <w:vAlign w:val="center"/>
          </w:tcPr>
          <w:p w14:paraId="62BFFEDD"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ORY GmbH</w:t>
            </w:r>
          </w:p>
        </w:tc>
        <w:tc>
          <w:tcPr>
            <w:tcW w:w="2165" w:type="dxa"/>
            <w:shd w:val="clear" w:color="auto" w:fill="FFFFFF" w:themeFill="background1"/>
            <w:tcMar>
              <w:top w:w="48" w:type="dxa"/>
              <w:left w:w="96" w:type="dxa"/>
              <w:bottom w:w="48" w:type="dxa"/>
              <w:right w:w="96" w:type="dxa"/>
            </w:tcMar>
            <w:vAlign w:val="center"/>
          </w:tcPr>
          <w:p w14:paraId="7AA154D3"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Free software</w:t>
            </w:r>
          </w:p>
        </w:tc>
      </w:tr>
      <w:tr w:rsidR="00E94ADE" w14:paraId="5C57797C"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288348F2"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PortalGuard</w:t>
            </w:r>
          </w:p>
        </w:tc>
        <w:tc>
          <w:tcPr>
            <w:tcW w:w="3624" w:type="dxa"/>
            <w:shd w:val="clear" w:color="auto" w:fill="FFFFFF" w:themeFill="background1"/>
            <w:tcMar>
              <w:top w:w="48" w:type="dxa"/>
              <w:left w:w="96" w:type="dxa"/>
              <w:bottom w:w="48" w:type="dxa"/>
              <w:right w:w="96" w:type="dxa"/>
            </w:tcMar>
            <w:vAlign w:val="center"/>
          </w:tcPr>
          <w:p w14:paraId="4F923F89"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PistolStar, Inc.</w:t>
            </w:r>
          </w:p>
        </w:tc>
        <w:tc>
          <w:tcPr>
            <w:tcW w:w="2165" w:type="dxa"/>
            <w:shd w:val="clear" w:color="auto" w:fill="FFFFFF" w:themeFill="background1"/>
            <w:tcMar>
              <w:top w:w="48" w:type="dxa"/>
              <w:left w:w="96" w:type="dxa"/>
              <w:bottom w:w="48" w:type="dxa"/>
              <w:right w:w="96" w:type="dxa"/>
            </w:tcMar>
            <w:vAlign w:val="center"/>
          </w:tcPr>
          <w:p w14:paraId="389C3985"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Proprietary</w:t>
            </w:r>
          </w:p>
        </w:tc>
      </w:tr>
      <w:tr w:rsidR="00E94ADE" w14:paraId="6B535B59"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22DC5F8B"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SecureLogin</w:t>
            </w:r>
          </w:p>
        </w:tc>
        <w:tc>
          <w:tcPr>
            <w:tcW w:w="3624" w:type="dxa"/>
            <w:shd w:val="clear" w:color="auto" w:fill="FFFFFF" w:themeFill="background1"/>
            <w:tcMar>
              <w:top w:w="48" w:type="dxa"/>
              <w:left w:w="96" w:type="dxa"/>
              <w:bottom w:w="48" w:type="dxa"/>
              <w:right w:w="96" w:type="dxa"/>
            </w:tcMar>
            <w:vAlign w:val="center"/>
          </w:tcPr>
          <w:p w14:paraId="7B4A14A2"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NetIQ</w:t>
            </w:r>
          </w:p>
        </w:tc>
        <w:tc>
          <w:tcPr>
            <w:tcW w:w="2165" w:type="dxa"/>
            <w:shd w:val="clear" w:color="auto" w:fill="FFFFFF" w:themeFill="background1"/>
            <w:tcMar>
              <w:top w:w="48" w:type="dxa"/>
              <w:left w:w="96" w:type="dxa"/>
              <w:bottom w:w="48" w:type="dxa"/>
              <w:right w:w="96" w:type="dxa"/>
            </w:tcMar>
            <w:vAlign w:val="center"/>
          </w:tcPr>
          <w:p w14:paraId="64069372"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Proprietary</w:t>
            </w:r>
          </w:p>
        </w:tc>
      </w:tr>
      <w:tr w:rsidR="00E94ADE" w14:paraId="66FAC982"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77E4447D"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Shibboleth</w:t>
            </w:r>
          </w:p>
        </w:tc>
        <w:tc>
          <w:tcPr>
            <w:tcW w:w="3624" w:type="dxa"/>
            <w:shd w:val="clear" w:color="auto" w:fill="FFFFFF" w:themeFill="background1"/>
            <w:tcMar>
              <w:top w:w="48" w:type="dxa"/>
              <w:left w:w="96" w:type="dxa"/>
              <w:bottom w:w="48" w:type="dxa"/>
              <w:right w:w="96" w:type="dxa"/>
            </w:tcMar>
            <w:vAlign w:val="center"/>
          </w:tcPr>
          <w:p w14:paraId="0B2463A1"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Shibboleth</w:t>
            </w:r>
          </w:p>
        </w:tc>
        <w:tc>
          <w:tcPr>
            <w:tcW w:w="2165" w:type="dxa"/>
            <w:shd w:val="clear" w:color="auto" w:fill="FFFFFF" w:themeFill="background1"/>
            <w:tcMar>
              <w:top w:w="48" w:type="dxa"/>
              <w:left w:w="96" w:type="dxa"/>
              <w:bottom w:w="48" w:type="dxa"/>
              <w:right w:w="96" w:type="dxa"/>
            </w:tcMar>
            <w:vAlign w:val="center"/>
          </w:tcPr>
          <w:p w14:paraId="0E0EC07A"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Free &amp; Open Source</w:t>
            </w:r>
          </w:p>
        </w:tc>
      </w:tr>
      <w:tr w:rsidR="00E94ADE" w14:paraId="5110A8C5"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3E115B1D"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Ubuntu Single Sign On</w:t>
            </w:r>
          </w:p>
        </w:tc>
        <w:tc>
          <w:tcPr>
            <w:tcW w:w="3624" w:type="dxa"/>
            <w:shd w:val="clear" w:color="auto" w:fill="FFFFFF" w:themeFill="background1"/>
            <w:tcMar>
              <w:top w:w="48" w:type="dxa"/>
              <w:left w:w="96" w:type="dxa"/>
              <w:bottom w:w="48" w:type="dxa"/>
              <w:right w:w="96" w:type="dxa"/>
            </w:tcMar>
            <w:vAlign w:val="center"/>
          </w:tcPr>
          <w:p w14:paraId="3AE14E0A"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Canonical Ltd.</w:t>
            </w:r>
          </w:p>
        </w:tc>
        <w:tc>
          <w:tcPr>
            <w:tcW w:w="2165" w:type="dxa"/>
            <w:shd w:val="clear" w:color="auto" w:fill="FFFFFF" w:themeFill="background1"/>
            <w:tcMar>
              <w:top w:w="48" w:type="dxa"/>
              <w:left w:w="96" w:type="dxa"/>
              <w:bottom w:w="48" w:type="dxa"/>
              <w:right w:w="96" w:type="dxa"/>
            </w:tcMar>
            <w:vAlign w:val="center"/>
          </w:tcPr>
          <w:p w14:paraId="707B9BB0"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Proprietary</w:t>
            </w:r>
          </w:p>
        </w:tc>
      </w:tr>
      <w:tr w:rsidR="00E94ADE" w14:paraId="2F1BE521"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072774E5"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Univention Corporate Server</w:t>
            </w:r>
          </w:p>
        </w:tc>
        <w:tc>
          <w:tcPr>
            <w:tcW w:w="3624" w:type="dxa"/>
            <w:shd w:val="clear" w:color="auto" w:fill="FFFFFF" w:themeFill="background1"/>
            <w:tcMar>
              <w:top w:w="48" w:type="dxa"/>
              <w:left w:w="96" w:type="dxa"/>
              <w:bottom w:w="48" w:type="dxa"/>
              <w:right w:w="96" w:type="dxa"/>
            </w:tcMar>
            <w:vAlign w:val="center"/>
          </w:tcPr>
          <w:p w14:paraId="0FBC3B2D"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Univention</w:t>
            </w:r>
          </w:p>
        </w:tc>
        <w:tc>
          <w:tcPr>
            <w:tcW w:w="2165" w:type="dxa"/>
            <w:shd w:val="clear" w:color="auto" w:fill="FFFFFF" w:themeFill="background1"/>
            <w:tcMar>
              <w:top w:w="48" w:type="dxa"/>
              <w:left w:w="96" w:type="dxa"/>
              <w:bottom w:w="48" w:type="dxa"/>
              <w:right w:w="96" w:type="dxa"/>
            </w:tcMar>
            <w:vAlign w:val="center"/>
          </w:tcPr>
          <w:p w14:paraId="4336F9D9"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Free &amp; Open Source</w:t>
            </w:r>
          </w:p>
        </w:tc>
      </w:tr>
      <w:tr w:rsidR="00E94ADE" w14:paraId="3C1A5719"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5C320106"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WSO2 Identity Server</w:t>
            </w:r>
          </w:p>
        </w:tc>
        <w:tc>
          <w:tcPr>
            <w:tcW w:w="3624" w:type="dxa"/>
            <w:shd w:val="clear" w:color="auto" w:fill="FFFFFF" w:themeFill="background1"/>
            <w:tcMar>
              <w:top w:w="48" w:type="dxa"/>
              <w:left w:w="96" w:type="dxa"/>
              <w:bottom w:w="48" w:type="dxa"/>
              <w:right w:w="96" w:type="dxa"/>
            </w:tcMar>
            <w:vAlign w:val="center"/>
          </w:tcPr>
          <w:p w14:paraId="055E1B73"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WSO2</w:t>
            </w:r>
          </w:p>
        </w:tc>
        <w:tc>
          <w:tcPr>
            <w:tcW w:w="2165" w:type="dxa"/>
            <w:shd w:val="clear" w:color="auto" w:fill="FFFFFF" w:themeFill="background1"/>
            <w:tcMar>
              <w:top w:w="48" w:type="dxa"/>
              <w:left w:w="96" w:type="dxa"/>
              <w:bottom w:w="48" w:type="dxa"/>
              <w:right w:w="96" w:type="dxa"/>
            </w:tcMar>
            <w:vAlign w:val="center"/>
          </w:tcPr>
          <w:p w14:paraId="064FBD35"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Free &amp; Open Source</w:t>
            </w:r>
          </w:p>
        </w:tc>
      </w:tr>
      <w:tr w:rsidR="00E94ADE" w14:paraId="207D2A91"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598C2070"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ZXID</w:t>
            </w:r>
          </w:p>
        </w:tc>
        <w:tc>
          <w:tcPr>
            <w:tcW w:w="3624" w:type="dxa"/>
            <w:shd w:val="clear" w:color="auto" w:fill="FFFFFF" w:themeFill="background1"/>
            <w:tcMar>
              <w:top w:w="48" w:type="dxa"/>
              <w:left w:w="96" w:type="dxa"/>
              <w:bottom w:w="48" w:type="dxa"/>
              <w:right w:w="96" w:type="dxa"/>
            </w:tcMar>
            <w:vAlign w:val="center"/>
          </w:tcPr>
          <w:p w14:paraId="6FC55807" w14:textId="77777777" w:rsidR="00E94ADE" w:rsidRDefault="00CC5052">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ZXID</w:t>
            </w:r>
          </w:p>
        </w:tc>
        <w:tc>
          <w:tcPr>
            <w:tcW w:w="2165" w:type="dxa"/>
            <w:shd w:val="clear" w:color="auto" w:fill="FFFFFF" w:themeFill="background1"/>
            <w:tcMar>
              <w:top w:w="48" w:type="dxa"/>
              <w:left w:w="96" w:type="dxa"/>
              <w:bottom w:w="48" w:type="dxa"/>
              <w:right w:w="96" w:type="dxa"/>
            </w:tcMar>
            <w:vAlign w:val="center"/>
          </w:tcPr>
          <w:p w14:paraId="00CF019A" w14:textId="77777777" w:rsidR="00E94ADE" w:rsidRDefault="00CC5052">
            <w:pPr>
              <w:keepNext/>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Free Software</w:t>
            </w:r>
          </w:p>
        </w:tc>
      </w:tr>
    </w:tbl>
    <w:p w14:paraId="7CD6CA4D" w14:textId="77777777" w:rsidR="00E94ADE" w:rsidRDefault="00E94ADE">
      <w:pPr>
        <w:pStyle w:val="Caption"/>
        <w:rPr>
          <w:lang w:val="bs-Latn-BA"/>
        </w:rPr>
      </w:pPr>
    </w:p>
    <w:p w14:paraId="571BD835" w14:textId="77777777" w:rsidR="00E94ADE" w:rsidRDefault="00CC5052">
      <w:pPr>
        <w:spacing w:line="240" w:lineRule="auto"/>
        <w:ind w:firstLine="360"/>
        <w:jc w:val="both"/>
        <w:rPr>
          <w:lang w:val="bs-Latn-BA"/>
        </w:rPr>
      </w:pPr>
      <w:r>
        <w:rPr>
          <w:lang w:val="bs-Latn-BA"/>
        </w:rPr>
        <w:t>U narednom dijelu dat je pregled i izvšena analiza nekoliko</w:t>
      </w:r>
      <w:del w:id="173" w:author="Ognjen Joldzic" w:date="2018-05-13T02:21:00Z">
        <w:r>
          <w:rPr>
            <w:lang w:val="bs-Latn-BA"/>
          </w:rPr>
          <w:delText xml:space="preserve"> od gore</w:delText>
        </w:r>
      </w:del>
      <w:r>
        <w:rPr>
          <w:lang w:val="bs-Latn-BA"/>
        </w:rPr>
        <w:t xml:space="preserve"> navedenih rješenja, izabranih </w:t>
      </w:r>
      <w:del w:id="174" w:author="Ognjen Joldzic" w:date="2018-05-13T02:21:00Z">
        <w:r>
          <w:rPr>
            <w:lang w:val="bs-Latn-BA"/>
          </w:rPr>
          <w:delText xml:space="preserve">po slobodnom izboru, </w:delText>
        </w:r>
      </w:del>
      <w:r>
        <w:rPr>
          <w:lang w:val="bs-Latn-BA"/>
        </w:rPr>
        <w:t xml:space="preserve">uglavnom na osnovu njihove popularnosti i preporuke od strane relevantnih web portala. Jedan od kriterijuma pri izboru bio je podrška za SAML protokol, s obzirom na to da se ovaj rad, uključujući implementaciju servera kao praktičnog dijela, zasniva na njemu. Drugi kriterijum je bio tip licence, odnosno prednost su imala besplatna ili </w:t>
      </w:r>
      <w:r>
        <w:rPr>
          <w:i/>
          <w:lang w:val="bs-Latn-BA"/>
        </w:rPr>
        <w:t>OpenSource</w:t>
      </w:r>
      <w:r>
        <w:rPr>
          <w:rStyle w:val="FootnoteReference"/>
          <w:i/>
          <w:lang w:val="bs-Latn-BA"/>
        </w:rPr>
        <w:footnoteReference w:id="5"/>
      </w:r>
      <w:r>
        <w:rPr>
          <w:i/>
          <w:lang w:val="bs-Latn-BA"/>
        </w:rPr>
        <w:t xml:space="preserve"> </w:t>
      </w:r>
      <w:r>
        <w:rPr>
          <w:lang w:val="bs-Latn-BA"/>
        </w:rPr>
        <w:t>rješenja. Na osnovu gore navedenog, za pregled i analizu su izabrana tri sl</w:t>
      </w:r>
      <w:ins w:id="175" w:author="Ognjen Joldzic" w:date="2018-05-13T02:22:00Z">
        <w:r>
          <w:t>j</w:t>
        </w:r>
      </w:ins>
      <w:r>
        <w:rPr>
          <w:lang w:val="bs-Latn-BA"/>
        </w:rPr>
        <w:t>edeća:</w:t>
      </w:r>
    </w:p>
    <w:p w14:paraId="62423E98" w14:textId="77777777" w:rsidR="00E94ADE" w:rsidRDefault="00E94ADE">
      <w:pPr>
        <w:spacing w:line="240" w:lineRule="auto"/>
        <w:jc w:val="both"/>
        <w:rPr>
          <w:lang w:val="bs-Latn-BA"/>
        </w:rPr>
      </w:pPr>
    </w:p>
    <w:p w14:paraId="22684927" w14:textId="77777777" w:rsidR="00E94ADE" w:rsidRDefault="00CC5052">
      <w:pPr>
        <w:pStyle w:val="ListParagraph1"/>
        <w:numPr>
          <w:ilvl w:val="0"/>
          <w:numId w:val="16"/>
        </w:numPr>
        <w:spacing w:line="240" w:lineRule="auto"/>
        <w:jc w:val="both"/>
        <w:rPr>
          <w:lang w:val="bs-Latn-BA"/>
        </w:rPr>
      </w:pPr>
      <w:r>
        <w:rPr>
          <w:lang w:val="bs-Latn-BA"/>
        </w:rPr>
        <w:t>Apereo CAS (Central Authentication Service)</w:t>
      </w:r>
    </w:p>
    <w:p w14:paraId="15CB2148" w14:textId="77777777" w:rsidR="00E94ADE" w:rsidRDefault="00CC5052">
      <w:pPr>
        <w:pStyle w:val="ListParagraph1"/>
        <w:numPr>
          <w:ilvl w:val="0"/>
          <w:numId w:val="16"/>
        </w:numPr>
        <w:spacing w:line="240" w:lineRule="auto"/>
        <w:jc w:val="both"/>
        <w:rPr>
          <w:lang w:val="bs-Latn-BA"/>
        </w:rPr>
      </w:pPr>
      <w:r>
        <w:rPr>
          <w:lang w:val="bs-Latn-BA"/>
        </w:rPr>
        <w:t>Shibboleth</w:t>
      </w:r>
    </w:p>
    <w:p w14:paraId="2CC87EE8" w14:textId="77777777" w:rsidR="00E94ADE" w:rsidRDefault="00CC5052">
      <w:pPr>
        <w:pStyle w:val="ListParagraph1"/>
        <w:numPr>
          <w:ilvl w:val="0"/>
          <w:numId w:val="16"/>
        </w:numPr>
        <w:spacing w:line="240" w:lineRule="auto"/>
        <w:jc w:val="both"/>
        <w:rPr>
          <w:lang w:val="bs-Latn-BA"/>
        </w:rPr>
      </w:pPr>
      <w:r>
        <w:rPr>
          <w:lang w:val="bs-Latn-BA"/>
        </w:rPr>
        <w:lastRenderedPageBreak/>
        <w:t>WSO2 Identity Server</w:t>
      </w:r>
    </w:p>
    <w:p w14:paraId="22B94327" w14:textId="77777777" w:rsidR="00E94ADE" w:rsidRDefault="00E94ADE">
      <w:pPr>
        <w:spacing w:line="240" w:lineRule="auto"/>
        <w:jc w:val="both"/>
        <w:rPr>
          <w:lang w:val="bs-Latn-BA"/>
        </w:rPr>
      </w:pPr>
    </w:p>
    <w:p w14:paraId="385203D6" w14:textId="77777777" w:rsidR="00E94ADE" w:rsidRDefault="00E94ADE">
      <w:pPr>
        <w:spacing w:line="240" w:lineRule="auto"/>
        <w:jc w:val="both"/>
        <w:rPr>
          <w:lang w:val="bs-Latn-BA"/>
        </w:rPr>
      </w:pPr>
    </w:p>
    <w:p w14:paraId="3D6A0C53" w14:textId="77777777" w:rsidR="00E94ADE" w:rsidRDefault="00CC5052">
      <w:pPr>
        <w:pStyle w:val="Heading2"/>
        <w:spacing w:line="240" w:lineRule="auto"/>
        <w:jc w:val="both"/>
        <w:rPr>
          <w:lang w:val="bs-Latn-BA"/>
        </w:rPr>
      </w:pPr>
      <w:bookmarkStart w:id="176" w:name="_Toc511154439"/>
      <w:r>
        <w:rPr>
          <w:lang w:val="bs-Latn-BA"/>
        </w:rPr>
        <w:t>Apereo CAS (Central Authentication Service)</w:t>
      </w:r>
      <w:bookmarkEnd w:id="176"/>
    </w:p>
    <w:p w14:paraId="28678EFD" w14:textId="77777777" w:rsidR="00E94ADE" w:rsidRDefault="00E94ADE">
      <w:pPr>
        <w:spacing w:line="240" w:lineRule="auto"/>
        <w:jc w:val="both"/>
        <w:rPr>
          <w:lang w:val="bs-Latn-BA"/>
        </w:rPr>
      </w:pPr>
    </w:p>
    <w:p w14:paraId="27E55AA6" w14:textId="77777777" w:rsidR="00E94ADE" w:rsidRDefault="00CC5052">
      <w:pPr>
        <w:spacing w:line="240" w:lineRule="auto"/>
        <w:ind w:firstLine="576"/>
        <w:jc w:val="both"/>
        <w:rPr>
          <w:lang w:val="bs-Latn-BA"/>
        </w:rPr>
      </w:pPr>
      <w:r>
        <w:rPr>
          <w:lang w:val="bs-Latn-BA"/>
        </w:rPr>
        <w:t xml:space="preserve">CAS predstavlja protokol i implementaciju servera za </w:t>
      </w:r>
      <w:r>
        <w:rPr>
          <w:i/>
          <w:lang w:val="bs-Latn-BA"/>
        </w:rPr>
        <w:t xml:space="preserve">Single Sign-On </w:t>
      </w:r>
      <w:r>
        <w:rPr>
          <w:lang w:val="bs-Latn-BA"/>
        </w:rPr>
        <w:t xml:space="preserve">na mreži. Projekat je započet 2001. godine na Yale univerzitetu, a njegov osnivač je Shawn Bazern, koji je tamo radio kao istraživač unutar grupe za tehnologiju i razvoj. Inicijalna verzija CAS 1.0 implementirala je osnovni </w:t>
      </w:r>
      <w:r>
        <w:rPr>
          <w:i/>
          <w:lang w:val="bs-Latn-BA"/>
        </w:rPr>
        <w:t>Single-Sign-On</w:t>
      </w:r>
      <w:r>
        <w:rPr>
          <w:lang w:val="bs-Latn-BA"/>
        </w:rPr>
        <w:t>, sa jednim stepenom autentikacije. Godinu nakon osnivanja, objavljena je verzija 2.0 koja je omogućavala višestepenu autentikaciju putem proksija. U decembru 2005. godine, CAS je postao projekat JASIG (</w:t>
      </w:r>
      <w:r>
        <w:rPr>
          <w:i/>
          <w:lang w:val="bs-Latn-BA"/>
        </w:rPr>
        <w:t>Java in Administration Special Interest Group</w:t>
      </w:r>
      <w:r>
        <w:rPr>
          <w:lang w:val="bs-Latn-BA"/>
        </w:rPr>
        <w:t xml:space="preserve">) grupe. Ubrzo je nastao CAS 3.0 koji je uveo novu arhitekturu, koja je omogućavala jednostavno proširivanje sistema i povezivanje na CAS server bez potrebe za izmjenom koda. Konačno, od Decembra 2012. godine, JASIG se spojio sa Sakai fondacijom, i ove dvije organizacije su ujedinjene u Apereo fondaciju koja i dalje radi na razvoju i održavanju CAS-a. </w:t>
      </w:r>
      <w:r>
        <w:rPr>
          <w:lang w:val="bs-Latn-BA"/>
          <w:rPrChange w:id="177" w:author="Ognjen Joldzic" w:date="2018-05-13T02:23:00Z">
            <w:rPr>
              <w:vertAlign w:val="superscript"/>
              <w:lang w:val="bs-Latn-BA"/>
            </w:rPr>
          </w:rPrChange>
        </w:rPr>
        <w:t>[10]</w:t>
      </w:r>
    </w:p>
    <w:p w14:paraId="24D36ADF" w14:textId="77777777" w:rsidR="00E94ADE" w:rsidRDefault="00E94ADE">
      <w:pPr>
        <w:spacing w:line="240" w:lineRule="auto"/>
        <w:jc w:val="both"/>
        <w:rPr>
          <w:lang w:val="bs-Latn-BA"/>
        </w:rPr>
      </w:pPr>
    </w:p>
    <w:p w14:paraId="5DB7BB4F" w14:textId="77777777" w:rsidR="00E94ADE" w:rsidRDefault="00E94ADE">
      <w:pPr>
        <w:spacing w:line="240" w:lineRule="auto"/>
        <w:jc w:val="both"/>
        <w:rPr>
          <w:lang w:val="bs-Latn-BA"/>
        </w:rPr>
      </w:pPr>
    </w:p>
    <w:p w14:paraId="6C99BEC8" w14:textId="77777777" w:rsidR="00E94ADE" w:rsidRDefault="00CC5052">
      <w:pPr>
        <w:pStyle w:val="Heading3"/>
        <w:spacing w:line="240" w:lineRule="auto"/>
        <w:jc w:val="both"/>
        <w:rPr>
          <w:lang w:val="bs-Latn-BA"/>
        </w:rPr>
      </w:pPr>
      <w:bookmarkStart w:id="178" w:name="_Toc511154440"/>
      <w:r>
        <w:rPr>
          <w:lang w:val="bs-Latn-BA"/>
        </w:rPr>
        <w:t>Osnovne karakteristike</w:t>
      </w:r>
      <w:bookmarkEnd w:id="178"/>
    </w:p>
    <w:p w14:paraId="6138ECE0" w14:textId="77777777" w:rsidR="00E94ADE" w:rsidRDefault="00E94ADE">
      <w:pPr>
        <w:spacing w:line="240" w:lineRule="auto"/>
        <w:jc w:val="both"/>
        <w:rPr>
          <w:lang w:val="bs-Latn-BA"/>
        </w:rPr>
      </w:pPr>
    </w:p>
    <w:p w14:paraId="5FE42EB5" w14:textId="77777777" w:rsidR="00E94ADE" w:rsidRDefault="00CC5052">
      <w:pPr>
        <w:pStyle w:val="ListParagraph1"/>
        <w:numPr>
          <w:ilvl w:val="0"/>
          <w:numId w:val="17"/>
        </w:numPr>
        <w:spacing w:line="240" w:lineRule="auto"/>
        <w:jc w:val="both"/>
        <w:rPr>
          <w:lang w:val="bs-Latn-BA"/>
        </w:rPr>
      </w:pPr>
      <w:r>
        <w:rPr>
          <w:lang w:val="bs-Latn-BA"/>
        </w:rPr>
        <w:t>Java server zasnovan na Spring Framework-u</w:t>
      </w:r>
      <w:ins w:id="179" w:author="Ognjen Joldzic" w:date="2018-05-13T02:24:00Z">
        <w:r>
          <w:t>,</w:t>
        </w:r>
      </w:ins>
    </w:p>
    <w:p w14:paraId="4FE0ADB8" w14:textId="77777777" w:rsidR="00E94ADE" w:rsidRDefault="00CC5052">
      <w:pPr>
        <w:pStyle w:val="ListParagraph1"/>
        <w:numPr>
          <w:ilvl w:val="0"/>
          <w:numId w:val="17"/>
        </w:numPr>
        <w:spacing w:line="240" w:lineRule="auto"/>
        <w:jc w:val="both"/>
        <w:rPr>
          <w:lang w:val="bs-Latn-BA"/>
        </w:rPr>
      </w:pPr>
      <w:ins w:id="180" w:author="Ognjen Joldzic" w:date="2018-05-13T02:24:00Z">
        <w:r>
          <w:t>a</w:t>
        </w:r>
      </w:ins>
      <w:del w:id="181" w:author="Ognjen Joldzic" w:date="2018-05-13T02:24:00Z">
        <w:r>
          <w:rPr>
            <w:lang w:val="bs-Latn-BA"/>
          </w:rPr>
          <w:delText>A</w:delText>
        </w:r>
      </w:del>
      <w:r>
        <w:rPr>
          <w:lang w:val="bs-Latn-BA"/>
        </w:rPr>
        <w:t>utentikacija u odnosu na LDAP, bazu podataka, ActiveDirectory itd</w:t>
      </w:r>
      <w:ins w:id="182" w:author="Ognjen Joldzic" w:date="2018-05-13T02:24:00Z">
        <w:r>
          <w:t>,</w:t>
        </w:r>
      </w:ins>
      <w:del w:id="183" w:author="Ognjen Joldzic" w:date="2018-05-13T02:24:00Z">
        <w:r>
          <w:rPr>
            <w:lang w:val="bs-Latn-BA"/>
          </w:rPr>
          <w:delText>.</w:delText>
        </w:r>
      </w:del>
    </w:p>
    <w:p w14:paraId="79754F1F" w14:textId="77777777" w:rsidR="00E94ADE" w:rsidRDefault="00CC5052">
      <w:pPr>
        <w:pStyle w:val="ListParagraph1"/>
        <w:numPr>
          <w:ilvl w:val="0"/>
          <w:numId w:val="17"/>
        </w:numPr>
        <w:spacing w:line="240" w:lineRule="auto"/>
        <w:jc w:val="both"/>
        <w:rPr>
          <w:lang w:val="bs-Latn-BA"/>
        </w:rPr>
      </w:pPr>
      <w:ins w:id="184" w:author="Ognjen Joldzic" w:date="2018-05-13T02:24:00Z">
        <w:r>
          <w:t>p</w:t>
        </w:r>
      </w:ins>
      <w:del w:id="185" w:author="Ognjen Joldzic" w:date="2018-05-13T02:24:00Z">
        <w:r>
          <w:rPr>
            <w:lang w:val="bs-Latn-BA"/>
          </w:rPr>
          <w:delText>P</w:delText>
        </w:r>
      </w:del>
      <w:r>
        <w:rPr>
          <w:lang w:val="bs-Latn-BA"/>
        </w:rPr>
        <w:t>odrška za različite protokole – CAS, SAML, WS-Federation, OAuth2, OpenID</w:t>
      </w:r>
      <w:ins w:id="186" w:author="Ognjen Joldzic" w:date="2018-05-13T02:24:00Z">
        <w:r>
          <w:t>,</w:t>
        </w:r>
      </w:ins>
    </w:p>
    <w:p w14:paraId="24694BF4" w14:textId="77777777" w:rsidR="00E94ADE" w:rsidRDefault="00CC5052">
      <w:pPr>
        <w:pStyle w:val="ListParagraph1"/>
        <w:numPr>
          <w:ilvl w:val="0"/>
          <w:numId w:val="17"/>
        </w:numPr>
        <w:spacing w:line="240" w:lineRule="auto"/>
        <w:jc w:val="both"/>
        <w:rPr>
          <w:lang w:val="bs-Latn-BA"/>
        </w:rPr>
      </w:pPr>
      <w:ins w:id="187" w:author="Ognjen Joldzic" w:date="2018-05-13T02:24:00Z">
        <w:r>
          <w:t>p</w:t>
        </w:r>
      </w:ins>
      <w:del w:id="188" w:author="Ognjen Joldzic" w:date="2018-05-13T02:24:00Z">
        <w:r>
          <w:rPr>
            <w:lang w:val="bs-Latn-BA"/>
          </w:rPr>
          <w:delText>P</w:delText>
        </w:r>
      </w:del>
      <w:r>
        <w:rPr>
          <w:lang w:val="bs-Latn-BA"/>
        </w:rPr>
        <w:t>odrška za višestepenu autentikaciju posredstvom provajdera kao što su DuoSecurity, Google Authenticator, Microsoft Azure itd</w:t>
      </w:r>
      <w:ins w:id="189" w:author="Ognjen Joldzic" w:date="2018-05-13T02:24:00Z">
        <w:r>
          <w:t>,</w:t>
        </w:r>
      </w:ins>
      <w:del w:id="190" w:author="Ognjen Joldzic" w:date="2018-05-13T02:24:00Z">
        <w:r>
          <w:rPr>
            <w:lang w:val="bs-Latn-BA"/>
          </w:rPr>
          <w:delText>.</w:delText>
        </w:r>
      </w:del>
    </w:p>
    <w:p w14:paraId="7693947F" w14:textId="77777777" w:rsidR="00E94ADE" w:rsidRDefault="00CC5052">
      <w:pPr>
        <w:pStyle w:val="ListParagraph1"/>
        <w:numPr>
          <w:ilvl w:val="0"/>
          <w:numId w:val="17"/>
        </w:numPr>
        <w:spacing w:line="240" w:lineRule="auto"/>
        <w:jc w:val="both"/>
        <w:rPr>
          <w:lang w:val="bs-Latn-BA"/>
        </w:rPr>
      </w:pPr>
      <w:ins w:id="191" w:author="Ognjen Joldzic" w:date="2018-05-13T02:24:00Z">
        <w:r>
          <w:t>p</w:t>
        </w:r>
      </w:ins>
      <w:del w:id="192" w:author="Ognjen Joldzic" w:date="2018-05-13T02:24:00Z">
        <w:r>
          <w:rPr>
            <w:lang w:val="bs-Latn-BA"/>
          </w:rPr>
          <w:delText>P</w:delText>
        </w:r>
      </w:del>
      <w:r>
        <w:rPr>
          <w:lang w:val="bs-Latn-BA"/>
        </w:rPr>
        <w:t>odrška za delegaciju autentikacije vanjskim provajderima kao što su ADFS, Facebook, Twitter itd</w:t>
      </w:r>
      <w:ins w:id="193" w:author="Ognjen Joldzic" w:date="2018-05-13T02:24:00Z">
        <w:r>
          <w:t>,</w:t>
        </w:r>
      </w:ins>
      <w:del w:id="194" w:author="Ognjen Joldzic" w:date="2018-05-13T02:24:00Z">
        <w:r>
          <w:rPr>
            <w:lang w:val="bs-Latn-BA"/>
          </w:rPr>
          <w:delText>.</w:delText>
        </w:r>
      </w:del>
    </w:p>
    <w:p w14:paraId="16B4C992" w14:textId="77777777" w:rsidR="00E94ADE" w:rsidRDefault="00CC5052">
      <w:pPr>
        <w:pStyle w:val="ListParagraph1"/>
        <w:numPr>
          <w:ilvl w:val="0"/>
          <w:numId w:val="17"/>
        </w:numPr>
        <w:spacing w:line="240" w:lineRule="auto"/>
        <w:jc w:val="both"/>
        <w:rPr>
          <w:lang w:val="bs-Latn-BA"/>
        </w:rPr>
      </w:pPr>
      <w:ins w:id="195" w:author="Ognjen Joldzic" w:date="2018-05-13T02:24:00Z">
        <w:r>
          <w:t>u</w:t>
        </w:r>
      </w:ins>
      <w:del w:id="196" w:author="Ognjen Joldzic" w:date="2018-05-13T02:24:00Z">
        <w:r>
          <w:rPr>
            <w:lang w:val="bs-Latn-BA"/>
          </w:rPr>
          <w:delText>U</w:delText>
        </w:r>
      </w:del>
      <w:r>
        <w:rPr>
          <w:lang w:val="bs-Latn-BA"/>
        </w:rPr>
        <w:t>pravljanje lozinkama, nadzor ponašanja sistema, statistika u realnom vremenu</w:t>
      </w:r>
      <w:ins w:id="197" w:author="Ognjen Joldzic" w:date="2018-05-13T02:24:00Z">
        <w:r>
          <w:t>,</w:t>
        </w:r>
      </w:ins>
    </w:p>
    <w:p w14:paraId="30A59C37" w14:textId="77777777" w:rsidR="00E94ADE" w:rsidRDefault="00CC5052">
      <w:pPr>
        <w:pStyle w:val="ListParagraph1"/>
        <w:numPr>
          <w:ilvl w:val="0"/>
          <w:numId w:val="17"/>
        </w:numPr>
        <w:spacing w:line="240" w:lineRule="auto"/>
        <w:jc w:val="both"/>
        <w:rPr>
          <w:lang w:val="bs-Latn-BA"/>
        </w:rPr>
      </w:pPr>
      <w:ins w:id="198" w:author="Ognjen Joldzic" w:date="2018-05-13T02:24:00Z">
        <w:r>
          <w:t>u</w:t>
        </w:r>
      </w:ins>
      <w:del w:id="199" w:author="Ognjen Joldzic" w:date="2018-05-13T02:24:00Z">
        <w:r>
          <w:rPr>
            <w:lang w:val="bs-Latn-BA"/>
          </w:rPr>
          <w:delText>U</w:delText>
        </w:r>
      </w:del>
      <w:r>
        <w:rPr>
          <w:lang w:val="bs-Latn-BA"/>
        </w:rPr>
        <w:t>pravljanje i registrovanje klijentskih aplikacija sa određenim autentikacionim propisima</w:t>
      </w:r>
      <w:ins w:id="200" w:author="Ognjen Joldzic" w:date="2018-05-13T02:24:00Z">
        <w:r>
          <w:t>,</w:t>
        </w:r>
      </w:ins>
    </w:p>
    <w:p w14:paraId="5C66A9F8" w14:textId="77777777" w:rsidR="00E94ADE" w:rsidRDefault="00CC5052">
      <w:pPr>
        <w:pStyle w:val="ListParagraph1"/>
        <w:numPr>
          <w:ilvl w:val="0"/>
          <w:numId w:val="17"/>
        </w:numPr>
        <w:spacing w:line="240" w:lineRule="auto"/>
        <w:jc w:val="both"/>
        <w:rPr>
          <w:lang w:val="bs-Latn-BA"/>
        </w:rPr>
      </w:pPr>
      <w:ins w:id="201" w:author="Ognjen Joldzic" w:date="2018-05-13T02:24:00Z">
        <w:r>
          <w:t>p</w:t>
        </w:r>
      </w:ins>
      <w:del w:id="202" w:author="Ognjen Joldzic" w:date="2018-05-13T02:24:00Z">
        <w:r>
          <w:rPr>
            <w:lang w:val="bs-Latn-BA"/>
          </w:rPr>
          <w:delText>P</w:delText>
        </w:r>
      </w:del>
      <w:r>
        <w:rPr>
          <w:lang w:val="bs-Latn-BA"/>
        </w:rPr>
        <w:t xml:space="preserve">odrška za različite platforme – Java, .Net, PHP, Perl, Apache itd. </w:t>
      </w:r>
      <w:r>
        <w:rPr>
          <w:lang w:val="bs-Latn-BA"/>
          <w:rPrChange w:id="203" w:author="Ognjen Joldzic" w:date="2018-05-13T02:24:00Z">
            <w:rPr>
              <w:vertAlign w:val="superscript"/>
              <w:lang w:val="bs-Latn-BA"/>
            </w:rPr>
          </w:rPrChange>
        </w:rPr>
        <w:t>[11]</w:t>
      </w:r>
    </w:p>
    <w:p w14:paraId="69936D93" w14:textId="77777777" w:rsidR="00E94ADE" w:rsidRDefault="00E94ADE">
      <w:pPr>
        <w:spacing w:line="240" w:lineRule="auto"/>
        <w:jc w:val="both"/>
        <w:rPr>
          <w:lang w:val="bs-Latn-BA"/>
        </w:rPr>
      </w:pPr>
    </w:p>
    <w:p w14:paraId="57DFA27A" w14:textId="77777777" w:rsidR="00E94ADE" w:rsidRDefault="00CC5052">
      <w:pPr>
        <w:spacing w:line="240" w:lineRule="auto"/>
        <w:jc w:val="both"/>
        <w:rPr>
          <w:lang w:val="bs-Latn-BA"/>
        </w:rPr>
      </w:pPr>
      <w:r>
        <w:rPr>
          <w:lang w:val="bs-Latn-BA"/>
        </w:rPr>
        <w:br w:type="page"/>
      </w:r>
    </w:p>
    <w:p w14:paraId="396908BF" w14:textId="77777777" w:rsidR="00E94ADE" w:rsidRDefault="00CC5052">
      <w:pPr>
        <w:pStyle w:val="Heading3"/>
        <w:spacing w:line="240" w:lineRule="auto"/>
        <w:jc w:val="both"/>
        <w:rPr>
          <w:lang w:val="bs-Latn-BA"/>
        </w:rPr>
      </w:pPr>
      <w:bookmarkStart w:id="204" w:name="_Toc511154441"/>
      <w:r>
        <w:rPr>
          <w:lang w:val="bs-Latn-BA"/>
        </w:rPr>
        <w:lastRenderedPageBreak/>
        <w:t>CAS protokol</w:t>
      </w:r>
      <w:bookmarkEnd w:id="204"/>
    </w:p>
    <w:p w14:paraId="0D816CD8" w14:textId="77777777" w:rsidR="00E94ADE" w:rsidRDefault="00E94ADE">
      <w:pPr>
        <w:spacing w:line="240" w:lineRule="auto"/>
        <w:jc w:val="both"/>
        <w:rPr>
          <w:lang w:val="bs-Latn-BA"/>
        </w:rPr>
      </w:pPr>
    </w:p>
    <w:p w14:paraId="39394BB3" w14:textId="77777777" w:rsidR="00E94ADE" w:rsidRDefault="00CC5052">
      <w:pPr>
        <w:spacing w:line="240" w:lineRule="auto"/>
        <w:ind w:firstLine="360"/>
        <w:jc w:val="both"/>
        <w:rPr>
          <w:lang w:val="bs-Latn-BA"/>
        </w:rPr>
      </w:pPr>
      <w:r>
        <w:rPr>
          <w:lang w:val="bs-Latn-BA"/>
        </w:rPr>
        <w:t xml:space="preserve">CAS protokol je jednostavan </w:t>
      </w:r>
      <w:r>
        <w:rPr>
          <w:i/>
          <w:lang w:val="bs-Latn-BA"/>
        </w:rPr>
        <w:t>Single-Sign-On</w:t>
      </w:r>
      <w:r>
        <w:rPr>
          <w:lang w:val="bs-Latn-BA"/>
        </w:rPr>
        <w:t xml:space="preserve"> protokol zasnovan na tiketima. Podrazumijeva postojanje jednog ili više klijenata i jednog servera. Klijenti su integrisani u aplikacije koje treba da komuniciraju sa CAS serverom, pa se one nazivaju CAS servisima.</w:t>
      </w:r>
    </w:p>
    <w:p w14:paraId="6619D277" w14:textId="77777777" w:rsidR="00E94ADE" w:rsidRDefault="00E94ADE">
      <w:pPr>
        <w:spacing w:line="240" w:lineRule="auto"/>
        <w:jc w:val="both"/>
        <w:rPr>
          <w:lang w:val="bs-Latn-BA"/>
        </w:rPr>
      </w:pPr>
    </w:p>
    <w:p w14:paraId="07AC012A" w14:textId="77777777" w:rsidR="00E94ADE" w:rsidRDefault="00CC5052">
      <w:pPr>
        <w:pStyle w:val="ListParagraph1"/>
        <w:numPr>
          <w:ilvl w:val="0"/>
          <w:numId w:val="18"/>
        </w:numPr>
        <w:spacing w:line="240" w:lineRule="auto"/>
        <w:jc w:val="both"/>
        <w:rPr>
          <w:lang w:val="bs-Latn-BA"/>
        </w:rPr>
      </w:pPr>
      <w:r>
        <w:rPr>
          <w:lang w:val="bs-Latn-BA"/>
        </w:rPr>
        <w:t>CAS server je zadužen za autentikaciju korisnika i odobravanje pristupa aplikacijama</w:t>
      </w:r>
    </w:p>
    <w:p w14:paraId="6CB56B3E" w14:textId="77777777" w:rsidR="00E94ADE" w:rsidRDefault="00CC5052">
      <w:pPr>
        <w:pStyle w:val="ListParagraph1"/>
        <w:numPr>
          <w:ilvl w:val="0"/>
          <w:numId w:val="18"/>
        </w:numPr>
        <w:spacing w:line="240" w:lineRule="auto"/>
        <w:jc w:val="both"/>
        <w:rPr>
          <w:lang w:val="bs-Latn-BA"/>
        </w:rPr>
      </w:pPr>
      <w:r>
        <w:rPr>
          <w:lang w:val="bs-Latn-BA"/>
        </w:rPr>
        <w:t>CAS klijent štiti CAS aplikaciju i dobavlja identitet korisnika od CAS servera</w:t>
      </w:r>
    </w:p>
    <w:p w14:paraId="06E01234" w14:textId="77777777" w:rsidR="00E94ADE" w:rsidRDefault="00E94ADE">
      <w:pPr>
        <w:spacing w:line="240" w:lineRule="auto"/>
        <w:jc w:val="both"/>
        <w:rPr>
          <w:lang w:val="bs-Latn-BA"/>
        </w:rPr>
      </w:pPr>
    </w:p>
    <w:p w14:paraId="5D26FEED" w14:textId="77777777" w:rsidR="00E94ADE" w:rsidRDefault="00CC5052">
      <w:pPr>
        <w:spacing w:line="240" w:lineRule="auto"/>
        <w:ind w:firstLine="360"/>
        <w:jc w:val="both"/>
        <w:rPr>
          <w:lang w:val="bs-Latn-BA"/>
        </w:rPr>
      </w:pPr>
      <w:commentRangeStart w:id="205"/>
      <w:r>
        <w:rPr>
          <w:lang w:val="bs-Latn-BA"/>
        </w:rPr>
        <w:t>Za slanje zahtjeva i vraćanje odgovora koristi se HTTP GET metoda, pri čemu se za vraćanje odgovora, koji u suštini predstavlja XML sadržaj, može takođe koristiti i HTTP POST.</w:t>
      </w:r>
      <w:commentRangeEnd w:id="205"/>
      <w:r w:rsidR="00666E3D">
        <w:rPr>
          <w:rStyle w:val="CommentReference"/>
        </w:rPr>
        <w:commentReference w:id="205"/>
      </w:r>
    </w:p>
    <w:p w14:paraId="3C0EA01E" w14:textId="77777777" w:rsidR="00E94ADE" w:rsidRDefault="00E94ADE">
      <w:pPr>
        <w:spacing w:line="240" w:lineRule="auto"/>
        <w:jc w:val="both"/>
        <w:rPr>
          <w:lang w:val="bs-Latn-BA"/>
        </w:rPr>
      </w:pPr>
    </w:p>
    <w:p w14:paraId="18216675" w14:textId="77777777" w:rsidR="00E94ADE" w:rsidRDefault="00CC5052">
      <w:pPr>
        <w:spacing w:line="240" w:lineRule="auto"/>
        <w:ind w:firstLine="360"/>
        <w:jc w:val="both"/>
        <w:rPr>
          <w:lang w:val="bs-Latn-BA"/>
        </w:rPr>
      </w:pPr>
      <w:r>
        <w:rPr>
          <w:lang w:val="bs-Latn-BA"/>
        </w:rPr>
        <w:t xml:space="preserve">Osnovna CAS autentikacija koja omogućava </w:t>
      </w:r>
      <w:r>
        <w:rPr>
          <w:i/>
          <w:lang w:val="bs-Latn-BA"/>
        </w:rPr>
        <w:t>Single-Sign-On</w:t>
      </w:r>
      <w:r>
        <w:rPr>
          <w:lang w:val="bs-Latn-BA"/>
        </w:rPr>
        <w:t xml:space="preserve"> funkcionalnost, implementirana još u verziji CAS 1.0, veoma je jednostavna i u osnovi funkcioniše na sledeći način:  </w:t>
      </w:r>
    </w:p>
    <w:p w14:paraId="54645BE3" w14:textId="77777777" w:rsidR="00E94ADE" w:rsidRDefault="00E94ADE">
      <w:pPr>
        <w:spacing w:line="240" w:lineRule="auto"/>
        <w:jc w:val="both"/>
        <w:rPr>
          <w:lang w:val="bs-Latn-BA"/>
        </w:rPr>
      </w:pPr>
    </w:p>
    <w:p w14:paraId="2925F4F3" w14:textId="77777777" w:rsidR="00E94ADE" w:rsidRDefault="00CC5052">
      <w:pPr>
        <w:spacing w:line="240" w:lineRule="auto"/>
        <w:ind w:firstLine="360"/>
        <w:jc w:val="both"/>
        <w:rPr>
          <w:lang w:val="bs-Latn-BA"/>
        </w:rPr>
      </w:pPr>
      <w:r>
        <w:rPr>
          <w:lang w:val="bs-Latn-BA"/>
        </w:rPr>
        <w:t xml:space="preserve">Kada klijent posjeti aplikaciju (CAS servis) koji zahtijeva autentikaciju, ona ga preusmjerava na CAS server koji vrši autentikaciju korisnika.  To se najčešće vrši provjerom njegovih pristupnih podataka, odnosno korisničkog imena i lozinke, u odnosu na bazu podataka. Ukoliko su podaci ispravni, CAS server preusmjerava klijenta nazad na aplikaciju, zajedno sa servisnim tiketom, koji u suštini predstavlja jedinstven skup karaktera koje klijent koristi kao ključ za pristup servisu. Kada aplikacija primi tiket, ona ga putem sigurnog kanala šalje nazad CAS serveru na provjeru, pri čemu prosleđuje i svoj identifikator servisa. CAS server aplikaciji daje </w:t>
      </w:r>
      <w:commentRangeStart w:id="206"/>
      <w:r w:rsidRPr="00666E3D">
        <w:rPr>
          <w:strike/>
          <w:lang w:val="bs-Latn-BA"/>
          <w:rPrChange w:id="207" w:author="Zoran Djuric" w:date="2018-05-20T09:54:00Z">
            <w:rPr>
              <w:lang w:val="bs-Latn-BA"/>
            </w:rPr>
          </w:rPrChange>
        </w:rPr>
        <w:t>pouzdanu</w:t>
      </w:r>
      <w:r>
        <w:rPr>
          <w:lang w:val="bs-Latn-BA"/>
        </w:rPr>
        <w:t xml:space="preserve"> </w:t>
      </w:r>
      <w:commentRangeEnd w:id="206"/>
      <w:r w:rsidR="00666E3D">
        <w:rPr>
          <w:rStyle w:val="CommentReference"/>
        </w:rPr>
        <w:commentReference w:id="206"/>
      </w:r>
      <w:r>
        <w:rPr>
          <w:lang w:val="bs-Latn-BA"/>
        </w:rPr>
        <w:t xml:space="preserve">informaciju, u obliku XML odgovora, o tome da li je dati korisnik uspješno autentikovan ili ne. Na osnovu tog odgovora, CAS servis donosi odluku o tome da li korisniku treba dozvoliti pristup željenom resursu ili ne. </w:t>
      </w:r>
      <w:r>
        <w:rPr>
          <w:vertAlign w:val="superscript"/>
          <w:lang w:val="bs-Latn-BA"/>
        </w:rPr>
        <w:t>[13]</w:t>
      </w:r>
    </w:p>
    <w:p w14:paraId="3032CDD1" w14:textId="77777777" w:rsidR="00E94ADE" w:rsidRDefault="00E94ADE">
      <w:pPr>
        <w:spacing w:line="240" w:lineRule="auto"/>
        <w:jc w:val="both"/>
        <w:rPr>
          <w:lang w:val="bs-Latn-BA"/>
        </w:rPr>
      </w:pPr>
    </w:p>
    <w:p w14:paraId="280EA5F7" w14:textId="77777777" w:rsidR="00E94ADE" w:rsidRDefault="00CC5052">
      <w:pPr>
        <w:spacing w:line="240" w:lineRule="auto"/>
        <w:ind w:firstLine="360"/>
        <w:jc w:val="both"/>
        <w:rPr>
          <w:lang w:val="bs-Latn-BA"/>
        </w:rPr>
      </w:pPr>
      <w:r>
        <w:rPr>
          <w:lang w:val="bs-Latn-BA"/>
        </w:rPr>
        <w:t>Kao što je ranije pomenuto, CAS 2.0 verzija protokola uvela je novine kao što su podrška za višestepenu autentikaciju, te podrška za autentikaciju putem proksija, koja je omogućila da se jedan CAS servis ponaša kao proksi za neki drugi CAS servis, tako što mu prosleđuje identitet korisnika.</w:t>
      </w:r>
    </w:p>
    <w:p w14:paraId="5501C2CE" w14:textId="77777777" w:rsidR="00E94ADE" w:rsidRDefault="00E94ADE">
      <w:pPr>
        <w:spacing w:line="240" w:lineRule="auto"/>
        <w:jc w:val="both"/>
        <w:rPr>
          <w:lang w:val="bs-Latn-BA"/>
        </w:rPr>
      </w:pPr>
    </w:p>
    <w:p w14:paraId="3F9B3D04" w14:textId="77777777" w:rsidR="00E94ADE" w:rsidRDefault="00CC5052">
      <w:pPr>
        <w:spacing w:line="240" w:lineRule="auto"/>
        <w:ind w:firstLine="360"/>
        <w:jc w:val="both"/>
        <w:rPr>
          <w:lang w:val="bs-Latn-BA"/>
        </w:rPr>
      </w:pPr>
      <w:r>
        <w:rPr>
          <w:lang w:val="bs-Latn-BA"/>
        </w:rPr>
        <w:t>Najvažnije unapređenje u verziji CAS 3.0 u odnosu na verziju CAS 2.0 predstavlja mogućnost dobavljanja autentikacije i određenih atributa koji se odnose na nalog korisnika, putem nove pristupne tačke (</w:t>
      </w:r>
      <w:r>
        <w:rPr>
          <w:i/>
          <w:lang w:val="bs-Latn-BA"/>
        </w:rPr>
        <w:t>endpoint</w:t>
      </w:r>
      <w:r>
        <w:rPr>
          <w:lang w:val="bs-Latn-BA"/>
        </w:rPr>
        <w:t xml:space="preserve">-a). Ovo je korisno u slučaju kada aplikacija koja zahtijeva autentikaciju, osim kreiranja lokalne sesije na osnovu odgovora koji dobije od CAS servera, za autorizovanje pristupa mora da obavi još neke dodatne provjere identiteta korisnika, na osnovu njegovih atributa. </w:t>
      </w:r>
      <w:r>
        <w:rPr>
          <w:lang w:val="bs-Latn-BA"/>
          <w:rPrChange w:id="208" w:author="Ognjen Joldzic" w:date="2018-05-13T02:28:00Z">
            <w:rPr>
              <w:vertAlign w:val="superscript"/>
              <w:lang w:val="bs-Latn-BA"/>
            </w:rPr>
          </w:rPrChange>
        </w:rPr>
        <w:t>[12]</w:t>
      </w:r>
      <w:r>
        <w:rPr>
          <w:vertAlign w:val="superscript"/>
          <w:lang w:val="bs-Latn-BA"/>
        </w:rPr>
        <w:t xml:space="preserve"> </w:t>
      </w:r>
    </w:p>
    <w:p w14:paraId="418096AC" w14:textId="77777777" w:rsidR="00E94ADE" w:rsidRDefault="00E94ADE">
      <w:pPr>
        <w:spacing w:line="240" w:lineRule="auto"/>
        <w:jc w:val="both"/>
        <w:rPr>
          <w:lang w:val="bs-Latn-BA"/>
        </w:rPr>
      </w:pPr>
    </w:p>
    <w:p w14:paraId="7D21249D" w14:textId="77777777" w:rsidR="00E94ADE" w:rsidRDefault="00CC5052">
      <w:pPr>
        <w:spacing w:line="240" w:lineRule="auto"/>
        <w:jc w:val="both"/>
        <w:rPr>
          <w:lang w:val="bs-Latn-BA"/>
        </w:rPr>
      </w:pPr>
      <w:r>
        <w:rPr>
          <w:lang w:val="bs-Latn-BA"/>
        </w:rPr>
        <w:br w:type="page"/>
      </w:r>
    </w:p>
    <w:p w14:paraId="7B869CF5" w14:textId="77777777" w:rsidR="00E94ADE" w:rsidRDefault="00CC5052">
      <w:pPr>
        <w:pStyle w:val="Heading3"/>
        <w:spacing w:line="240" w:lineRule="auto"/>
        <w:jc w:val="both"/>
        <w:rPr>
          <w:lang w:val="bs-Latn-BA"/>
        </w:rPr>
      </w:pPr>
      <w:bookmarkStart w:id="209" w:name="_Toc511154442"/>
      <w:commentRangeStart w:id="210"/>
      <w:r>
        <w:rPr>
          <w:lang w:val="bs-Latn-BA"/>
        </w:rPr>
        <w:lastRenderedPageBreak/>
        <w:t>Arhitektura</w:t>
      </w:r>
      <w:bookmarkEnd w:id="209"/>
      <w:commentRangeEnd w:id="210"/>
      <w:r w:rsidR="00666E3D">
        <w:rPr>
          <w:rStyle w:val="CommentReference"/>
          <w:rFonts w:ascii="Times New Roman" w:eastAsiaTheme="minorHAnsi" w:hAnsi="Times New Roman" w:cstheme="minorBidi"/>
          <w:i w:val="0"/>
          <w:color w:val="auto"/>
        </w:rPr>
        <w:commentReference w:id="210"/>
      </w:r>
    </w:p>
    <w:p w14:paraId="76406201" w14:textId="77777777" w:rsidR="00E94ADE" w:rsidRDefault="00E94ADE">
      <w:pPr>
        <w:spacing w:line="240" w:lineRule="auto"/>
        <w:jc w:val="both"/>
        <w:rPr>
          <w:lang w:val="bs-Latn-BA"/>
        </w:rPr>
      </w:pPr>
    </w:p>
    <w:p w14:paraId="1EFCBC12" w14:textId="77777777" w:rsidR="00E94ADE" w:rsidRDefault="00CC5052">
      <w:pPr>
        <w:spacing w:line="240" w:lineRule="auto"/>
        <w:ind w:firstLine="720"/>
        <w:jc w:val="both"/>
        <w:rPr>
          <w:vertAlign w:val="superscript"/>
          <w:lang w:val="bs-Latn-BA"/>
        </w:rPr>
      </w:pPr>
      <w:del w:id="211" w:author="Ognjen Joldzic" w:date="2018-05-13T02:29:00Z">
        <w:r>
          <w:rPr>
            <w:lang w:val="bs-Latn-BA"/>
          </w:rPr>
          <w:delText xml:space="preserve">Kao što je rečeno, CAS naravno postoji i kao server, što i jeste glavna tema ovog poglavlja, s obzirom na to da se odnosi na postojeća rješenja, tj. implementacije SSO sistema. </w:delText>
        </w:r>
      </w:del>
      <w:r>
        <w:rPr>
          <w:lang w:val="bs-Latn-BA"/>
        </w:rPr>
        <w:t xml:space="preserve">CAS server i klijent su dvije osnovne komponente arhitekture CAS sistema, predstavljene na </w:t>
      </w:r>
      <w:del w:id="212" w:author="Ognjen Joldzic" w:date="2018-05-13T02:30:00Z">
        <w:r>
          <w:rPr>
            <w:lang w:val="bs-Latn-BA"/>
          </w:rPr>
          <w:delText xml:space="preserve">narednoj </w:delText>
        </w:r>
      </w:del>
      <w:r>
        <w:rPr>
          <w:lang w:val="bs-Latn-BA"/>
        </w:rPr>
        <w:t xml:space="preserve">slici 8.1, i mogu da vrše komunikaciju različitim vrstama podržanih protokola, navedenih u tački 8.1.4. </w:t>
      </w:r>
      <w:r>
        <w:rPr>
          <w:vertAlign w:val="superscript"/>
          <w:lang w:val="bs-Latn-BA"/>
        </w:rPr>
        <w:t>[14]</w:t>
      </w:r>
    </w:p>
    <w:p w14:paraId="60C7D42E" w14:textId="77777777" w:rsidR="00E94ADE" w:rsidRDefault="00E94ADE">
      <w:pPr>
        <w:spacing w:line="240" w:lineRule="auto"/>
        <w:ind w:firstLine="720"/>
        <w:jc w:val="both"/>
        <w:rPr>
          <w:lang w:val="bs-Latn-BA"/>
        </w:rPr>
      </w:pPr>
    </w:p>
    <w:p w14:paraId="6D23DA26" w14:textId="77777777" w:rsidR="00E94ADE" w:rsidRDefault="007F34CA">
      <w:pPr>
        <w:keepNext/>
        <w:spacing w:line="240" w:lineRule="auto"/>
        <w:jc w:val="center"/>
        <w:rPr>
          <w:lang w:val="bs-Latn-BA"/>
        </w:rPr>
      </w:pPr>
      <w:commentRangeStart w:id="213"/>
      <w:r>
        <w:rPr>
          <w:lang w:val="bs-Latn-BA"/>
        </w:rPr>
        <w:lastRenderedPageBreak/>
        <w:pict w14:anchorId="62C527CE">
          <v:shape id="_x0000_i1025" type="#_x0000_t75" style="width:381pt;height:474pt">
            <v:imagedata r:id="rId13" o:title="cas_architecture"/>
          </v:shape>
        </w:pict>
      </w:r>
    </w:p>
    <w:p w14:paraId="1374E429" w14:textId="77777777" w:rsidR="00E94ADE" w:rsidRDefault="00CC5052">
      <w:pPr>
        <w:pStyle w:val="Caption"/>
        <w:jc w:val="center"/>
        <w:rPr>
          <w:lang w:val="bs-Latn-BA"/>
        </w:rPr>
      </w:pPr>
      <w:r>
        <w:rPr>
          <w:lang w:val="bs-Latn-BA"/>
        </w:rPr>
        <w:t xml:space="preserve">Slika </w:t>
      </w:r>
      <w:r>
        <w:rPr>
          <w:lang w:val="bs-Latn-BA"/>
        </w:rPr>
        <w:fldChar w:fldCharType="begin"/>
      </w:r>
      <w:r>
        <w:rPr>
          <w:lang w:val="bs-Latn-BA"/>
        </w:rPr>
        <w:instrText xml:space="preserve"> STYLEREF 1 \s </w:instrText>
      </w:r>
      <w:r>
        <w:rPr>
          <w:lang w:val="bs-Latn-BA"/>
        </w:rPr>
        <w:fldChar w:fldCharType="separate"/>
      </w:r>
      <w:r>
        <w:rPr>
          <w:lang w:val="bs-Latn-BA"/>
        </w:rPr>
        <w:t>8</w:t>
      </w:r>
      <w:r>
        <w:rPr>
          <w:lang w:val="bs-Latn-BA"/>
        </w:rPr>
        <w:fldChar w:fldCharType="end"/>
      </w:r>
      <w:r>
        <w:rPr>
          <w:lang w:val="bs-Latn-BA"/>
        </w:rPr>
        <w:t>.</w:t>
      </w:r>
      <w:r>
        <w:rPr>
          <w:lang w:val="bs-Latn-BA"/>
        </w:rPr>
        <w:fldChar w:fldCharType="begin"/>
      </w:r>
      <w:r>
        <w:rPr>
          <w:lang w:val="bs-Latn-BA"/>
        </w:rPr>
        <w:instrText xml:space="preserve"> SEQ Slika \* ARABIC \s 1 </w:instrText>
      </w:r>
      <w:r>
        <w:rPr>
          <w:lang w:val="bs-Latn-BA"/>
        </w:rPr>
        <w:fldChar w:fldCharType="separate"/>
      </w:r>
      <w:r>
        <w:rPr>
          <w:lang w:val="bs-Latn-BA"/>
        </w:rPr>
        <w:t>1</w:t>
      </w:r>
      <w:r>
        <w:rPr>
          <w:lang w:val="bs-Latn-BA"/>
        </w:rPr>
        <w:fldChar w:fldCharType="end"/>
      </w:r>
      <w:r>
        <w:rPr>
          <w:lang w:val="bs-Latn-BA"/>
        </w:rPr>
        <w:t xml:space="preserve"> – Arhitektura CAS sistema</w:t>
      </w:r>
      <w:r>
        <w:rPr>
          <w:rStyle w:val="FootnoteReference"/>
          <w:lang w:val="bs-Latn-BA"/>
        </w:rPr>
        <w:footnoteReference w:id="6"/>
      </w:r>
      <w:commentRangeEnd w:id="213"/>
      <w:r w:rsidR="00666E3D">
        <w:rPr>
          <w:rStyle w:val="CommentReference"/>
          <w:b w:val="0"/>
          <w:bCs w:val="0"/>
          <w:i w:val="0"/>
        </w:rPr>
        <w:commentReference w:id="213"/>
      </w:r>
    </w:p>
    <w:p w14:paraId="0661B238" w14:textId="77777777" w:rsidR="00E94ADE" w:rsidRDefault="00E94ADE">
      <w:pPr>
        <w:spacing w:line="240" w:lineRule="auto"/>
        <w:jc w:val="both"/>
        <w:rPr>
          <w:lang w:val="bs-Latn-BA"/>
        </w:rPr>
      </w:pPr>
    </w:p>
    <w:p w14:paraId="6CFEC018" w14:textId="77777777" w:rsidR="00E94ADE" w:rsidRDefault="00CC5052">
      <w:pPr>
        <w:spacing w:line="240" w:lineRule="auto"/>
        <w:ind w:firstLine="420"/>
        <w:jc w:val="both"/>
        <w:rPr>
          <w:lang w:val="bs-Latn-BA"/>
        </w:rPr>
      </w:pPr>
      <w:r>
        <w:rPr>
          <w:b/>
          <w:lang w:val="bs-Latn-BA"/>
        </w:rPr>
        <w:t>CAS server</w:t>
      </w:r>
      <w:r>
        <w:rPr>
          <w:lang w:val="bs-Latn-BA"/>
        </w:rPr>
        <w:t xml:space="preserve"> je  Java servlet izgrađen na Spring Framework-u, a sastoji se od sledećih podsistema, koji predstavljaju tri različita sloja servera:</w:t>
      </w:r>
    </w:p>
    <w:p w14:paraId="041C49F0" w14:textId="77777777" w:rsidR="00E94ADE" w:rsidRDefault="00E94ADE">
      <w:pPr>
        <w:spacing w:line="240" w:lineRule="auto"/>
        <w:jc w:val="both"/>
        <w:rPr>
          <w:lang w:val="bs-Latn-BA"/>
        </w:rPr>
      </w:pPr>
    </w:p>
    <w:p w14:paraId="4C4D4159" w14:textId="77777777" w:rsidR="00E94ADE" w:rsidRDefault="00CC5052">
      <w:pPr>
        <w:pStyle w:val="ListParagraph1"/>
        <w:numPr>
          <w:ilvl w:val="0"/>
          <w:numId w:val="19"/>
        </w:numPr>
        <w:spacing w:line="240" w:lineRule="auto"/>
        <w:jc w:val="both"/>
        <w:rPr>
          <w:lang w:val="bs-Latn-BA"/>
        </w:rPr>
      </w:pPr>
      <w:r>
        <w:rPr>
          <w:lang w:val="bs-Latn-BA"/>
        </w:rPr>
        <w:t>Web (Spring MVC/Spring Webflow)</w:t>
      </w:r>
    </w:p>
    <w:p w14:paraId="4AD0BFE9" w14:textId="77777777" w:rsidR="00E94ADE" w:rsidRDefault="00CC5052">
      <w:pPr>
        <w:pStyle w:val="ListParagraph1"/>
        <w:numPr>
          <w:ilvl w:val="0"/>
          <w:numId w:val="19"/>
        </w:numPr>
        <w:spacing w:line="240" w:lineRule="auto"/>
        <w:jc w:val="both"/>
        <w:rPr>
          <w:lang w:val="bs-Latn-BA"/>
        </w:rPr>
      </w:pPr>
      <w:r>
        <w:rPr>
          <w:lang w:val="bs-Latn-BA"/>
        </w:rPr>
        <w:lastRenderedPageBreak/>
        <w:t>Tiketi</w:t>
      </w:r>
    </w:p>
    <w:p w14:paraId="455F198C" w14:textId="77777777" w:rsidR="00E94ADE" w:rsidRDefault="00CC5052">
      <w:pPr>
        <w:pStyle w:val="ListParagraph1"/>
        <w:numPr>
          <w:ilvl w:val="0"/>
          <w:numId w:val="19"/>
        </w:numPr>
        <w:spacing w:line="240" w:lineRule="auto"/>
        <w:jc w:val="both"/>
        <w:rPr>
          <w:lang w:val="bs-Latn-BA"/>
        </w:rPr>
      </w:pPr>
      <w:r>
        <w:rPr>
          <w:lang w:val="bs-Latn-BA"/>
        </w:rPr>
        <w:t>Autentikacija</w:t>
      </w:r>
    </w:p>
    <w:p w14:paraId="6C63E9C5" w14:textId="77777777" w:rsidR="00E94ADE" w:rsidRDefault="00E94ADE">
      <w:pPr>
        <w:spacing w:line="240" w:lineRule="auto"/>
        <w:jc w:val="both"/>
        <w:rPr>
          <w:lang w:val="bs-Latn-BA"/>
        </w:rPr>
      </w:pPr>
    </w:p>
    <w:p w14:paraId="500C2992" w14:textId="77777777" w:rsidR="00E94ADE" w:rsidRDefault="00CC5052">
      <w:pPr>
        <w:spacing w:line="240" w:lineRule="auto"/>
        <w:ind w:firstLine="420"/>
        <w:jc w:val="both"/>
        <w:rPr>
          <w:lang w:val="bs-Latn-BA"/>
        </w:rPr>
      </w:pPr>
      <w:r>
        <w:rPr>
          <w:lang w:val="bs-Latn-BA"/>
        </w:rPr>
        <w:t>Web sloj predstavlja pristupnu tačku koja vrši komunikaciju sa vanjskim sistemima, uključujući i CAS klijente. Oslanja se na podsistem tiketa, koji vrši generisanje tiketa za pristup CAS klijentima. Da bi se tiket izdao, korisnik mora biti uspješno autentikovan, tako da se ovaj podsistem dalje oslanja na podsistem za autentikaciju, koji najčešće samo obrađuje zahtjeve koji se šalju prilikom kreiranja SSO sesije. Podsistem za autentikacija provjerava pristupne podatke korisnika u odnosnu na bazu podataka, LDAP bazu, ActiveDirectory servis ili drugi od podržanih izvora autentikacionih podataka.</w:t>
      </w:r>
    </w:p>
    <w:p w14:paraId="7DA39B61" w14:textId="77777777" w:rsidR="00E94ADE" w:rsidRDefault="00E94ADE">
      <w:pPr>
        <w:spacing w:line="240" w:lineRule="auto"/>
        <w:jc w:val="both"/>
        <w:rPr>
          <w:lang w:val="bs-Latn-BA"/>
        </w:rPr>
      </w:pPr>
    </w:p>
    <w:p w14:paraId="088CD42C" w14:textId="77777777" w:rsidR="00E94ADE" w:rsidRDefault="00CC5052">
      <w:pPr>
        <w:spacing w:line="240" w:lineRule="auto"/>
        <w:ind w:firstLine="420"/>
        <w:jc w:val="both"/>
        <w:rPr>
          <w:lang w:val="bs-Latn-BA"/>
        </w:rPr>
      </w:pPr>
      <w:r>
        <w:rPr>
          <w:lang w:val="bs-Latn-BA"/>
        </w:rPr>
        <w:t xml:space="preserve">Kao glavne zadatke ima autentikaciju korisnika, te odobravanje pristupa CAS servisima, tj. klijentima, izdavanjem i provjeravanjem tiketa. </w:t>
      </w:r>
    </w:p>
    <w:p w14:paraId="1DB4603F" w14:textId="77777777" w:rsidR="00E94ADE" w:rsidRDefault="00E94ADE">
      <w:pPr>
        <w:spacing w:line="240" w:lineRule="auto"/>
        <w:jc w:val="both"/>
        <w:rPr>
          <w:lang w:val="bs-Latn-BA"/>
        </w:rPr>
      </w:pPr>
    </w:p>
    <w:p w14:paraId="2BDD1692" w14:textId="77777777" w:rsidR="00E94ADE" w:rsidRDefault="00CC5052">
      <w:pPr>
        <w:spacing w:line="240" w:lineRule="auto"/>
        <w:ind w:firstLine="420"/>
        <w:jc w:val="both"/>
        <w:rPr>
          <w:lang w:val="bs-Latn-BA"/>
        </w:rPr>
      </w:pPr>
      <w:r>
        <w:rPr>
          <w:lang w:val="bs-Latn-BA"/>
        </w:rPr>
        <w:t>Pojam “</w:t>
      </w:r>
      <w:r>
        <w:rPr>
          <w:b/>
          <w:lang w:val="bs-Latn-BA"/>
        </w:rPr>
        <w:t>CAS klijent</w:t>
      </w:r>
      <w:r>
        <w:rPr>
          <w:lang w:val="bs-Latn-BA"/>
        </w:rPr>
        <w:t xml:space="preserve">” ima različito značenja zavisno od konteksta u kom se koristi. CAS klijent je bilo koja aplikacija koja je podešena da vrši komunikaciju sa CAS serverom putem nekog od podržanih protokola, i za nju se koristi i naziv CAS servis. Pored toga, CAS klijent predstavlja i softverski paket koji može biti integrisan u razne platforme i aplikacije kako bi one mogle da komuniciraju sa CAS serverom. </w:t>
      </w:r>
    </w:p>
    <w:p w14:paraId="5BB7B608" w14:textId="77777777" w:rsidR="00E94ADE" w:rsidRDefault="00E94ADE">
      <w:pPr>
        <w:spacing w:line="240" w:lineRule="auto"/>
        <w:jc w:val="both"/>
        <w:rPr>
          <w:lang w:val="bs-Latn-BA"/>
        </w:rPr>
      </w:pPr>
    </w:p>
    <w:p w14:paraId="31CF2653" w14:textId="77777777" w:rsidR="00E94ADE" w:rsidRDefault="00CC5052">
      <w:pPr>
        <w:spacing w:line="240" w:lineRule="auto"/>
        <w:ind w:firstLine="360"/>
        <w:jc w:val="both"/>
        <w:rPr>
          <w:lang w:val="bs-Latn-BA"/>
        </w:rPr>
      </w:pPr>
      <w:commentRangeStart w:id="214"/>
      <w:r>
        <w:rPr>
          <w:lang w:val="bs-Latn-BA"/>
        </w:rPr>
        <w:t>Podržane platforme:</w:t>
      </w:r>
    </w:p>
    <w:p w14:paraId="72FE1AB0" w14:textId="77777777" w:rsidR="00E94ADE" w:rsidRDefault="00E94ADE">
      <w:pPr>
        <w:spacing w:line="240" w:lineRule="auto"/>
        <w:jc w:val="both"/>
        <w:rPr>
          <w:lang w:val="bs-Latn-BA"/>
        </w:rPr>
      </w:pPr>
    </w:p>
    <w:p w14:paraId="1952B84B" w14:textId="77777777" w:rsidR="00E94ADE" w:rsidRDefault="00CC5052">
      <w:pPr>
        <w:pStyle w:val="ListParagraph1"/>
        <w:numPr>
          <w:ilvl w:val="0"/>
          <w:numId w:val="20"/>
        </w:numPr>
        <w:spacing w:line="240" w:lineRule="auto"/>
        <w:jc w:val="both"/>
        <w:rPr>
          <w:lang w:val="bs-Latn-BA"/>
        </w:rPr>
      </w:pPr>
      <w:r>
        <w:rPr>
          <w:lang w:val="bs-Latn-BA"/>
        </w:rPr>
        <w:t>Apache Httpd Server</w:t>
      </w:r>
    </w:p>
    <w:p w14:paraId="1574CD85" w14:textId="77777777" w:rsidR="00E94ADE" w:rsidRDefault="00CC5052">
      <w:pPr>
        <w:pStyle w:val="ListParagraph1"/>
        <w:numPr>
          <w:ilvl w:val="0"/>
          <w:numId w:val="20"/>
        </w:numPr>
        <w:spacing w:line="240" w:lineRule="auto"/>
        <w:jc w:val="both"/>
        <w:rPr>
          <w:lang w:val="bs-Latn-BA"/>
        </w:rPr>
      </w:pPr>
      <w:r>
        <w:rPr>
          <w:lang w:val="bs-Latn-BA"/>
        </w:rPr>
        <w:t>Java</w:t>
      </w:r>
    </w:p>
    <w:p w14:paraId="3CFD2A9A" w14:textId="77777777" w:rsidR="00E94ADE" w:rsidRDefault="00CC5052">
      <w:pPr>
        <w:pStyle w:val="ListParagraph1"/>
        <w:numPr>
          <w:ilvl w:val="0"/>
          <w:numId w:val="20"/>
        </w:numPr>
        <w:spacing w:line="240" w:lineRule="auto"/>
        <w:jc w:val="both"/>
        <w:rPr>
          <w:lang w:val="bs-Latn-BA"/>
        </w:rPr>
      </w:pPr>
      <w:r>
        <w:rPr>
          <w:lang w:val="bs-Latn-BA"/>
        </w:rPr>
        <w:t>.NET</w:t>
      </w:r>
    </w:p>
    <w:p w14:paraId="57583421" w14:textId="77777777" w:rsidR="00E94ADE" w:rsidRDefault="00CC5052">
      <w:pPr>
        <w:pStyle w:val="ListParagraph1"/>
        <w:numPr>
          <w:ilvl w:val="0"/>
          <w:numId w:val="20"/>
        </w:numPr>
        <w:spacing w:line="240" w:lineRule="auto"/>
        <w:jc w:val="both"/>
        <w:rPr>
          <w:lang w:val="bs-Latn-BA"/>
        </w:rPr>
      </w:pPr>
      <w:r>
        <w:rPr>
          <w:lang w:val="bs-Latn-BA"/>
        </w:rPr>
        <w:t>PHP</w:t>
      </w:r>
    </w:p>
    <w:p w14:paraId="6DD4BC30" w14:textId="77777777" w:rsidR="00E94ADE" w:rsidRDefault="00CC5052">
      <w:pPr>
        <w:pStyle w:val="ListParagraph1"/>
        <w:numPr>
          <w:ilvl w:val="0"/>
          <w:numId w:val="20"/>
        </w:numPr>
        <w:spacing w:line="240" w:lineRule="auto"/>
        <w:jc w:val="both"/>
        <w:rPr>
          <w:lang w:val="bs-Latn-BA"/>
        </w:rPr>
      </w:pPr>
      <w:r>
        <w:rPr>
          <w:lang w:val="bs-Latn-BA"/>
        </w:rPr>
        <w:t>Perl</w:t>
      </w:r>
    </w:p>
    <w:p w14:paraId="1544745A" w14:textId="77777777" w:rsidR="00E94ADE" w:rsidRDefault="00CC5052">
      <w:pPr>
        <w:pStyle w:val="ListParagraph1"/>
        <w:numPr>
          <w:ilvl w:val="0"/>
          <w:numId w:val="20"/>
        </w:numPr>
        <w:spacing w:line="240" w:lineRule="auto"/>
        <w:jc w:val="both"/>
        <w:rPr>
          <w:lang w:val="bs-Latn-BA"/>
        </w:rPr>
      </w:pPr>
      <w:r>
        <w:rPr>
          <w:lang w:val="bs-Latn-BA"/>
        </w:rPr>
        <w:t>Python</w:t>
      </w:r>
    </w:p>
    <w:p w14:paraId="7E305E5C" w14:textId="77777777" w:rsidR="00E94ADE" w:rsidRDefault="00CC5052">
      <w:pPr>
        <w:pStyle w:val="ListParagraph1"/>
        <w:numPr>
          <w:ilvl w:val="0"/>
          <w:numId w:val="20"/>
        </w:numPr>
        <w:spacing w:line="240" w:lineRule="auto"/>
        <w:jc w:val="both"/>
        <w:rPr>
          <w:lang w:val="bs-Latn-BA"/>
        </w:rPr>
      </w:pPr>
      <w:r>
        <w:rPr>
          <w:lang w:val="bs-Latn-BA"/>
        </w:rPr>
        <w:t>Ruby</w:t>
      </w:r>
    </w:p>
    <w:p w14:paraId="20A0DC12" w14:textId="77777777" w:rsidR="00E94ADE" w:rsidRDefault="00E94ADE">
      <w:pPr>
        <w:spacing w:line="240" w:lineRule="auto"/>
        <w:jc w:val="both"/>
        <w:rPr>
          <w:lang w:val="bs-Latn-BA"/>
        </w:rPr>
      </w:pPr>
    </w:p>
    <w:p w14:paraId="562760B3" w14:textId="77777777" w:rsidR="00E94ADE" w:rsidRDefault="00E94ADE">
      <w:pPr>
        <w:spacing w:line="240" w:lineRule="auto"/>
        <w:ind w:firstLine="360"/>
        <w:jc w:val="both"/>
        <w:rPr>
          <w:lang w:val="bs-Latn-BA"/>
        </w:rPr>
      </w:pPr>
    </w:p>
    <w:p w14:paraId="3FB59BC7" w14:textId="77777777" w:rsidR="00E94ADE" w:rsidRDefault="00CC5052">
      <w:pPr>
        <w:spacing w:line="240" w:lineRule="auto"/>
        <w:ind w:firstLine="360"/>
        <w:jc w:val="both"/>
        <w:rPr>
          <w:lang w:val="bs-Latn-BA"/>
        </w:rPr>
      </w:pPr>
      <w:r>
        <w:rPr>
          <w:lang w:val="bs-Latn-BA"/>
        </w:rPr>
        <w:t>Podržane aplikacije:</w:t>
      </w:r>
    </w:p>
    <w:p w14:paraId="3525F896" w14:textId="77777777" w:rsidR="00E94ADE" w:rsidRDefault="00E94ADE">
      <w:pPr>
        <w:spacing w:line="240" w:lineRule="auto"/>
        <w:jc w:val="both"/>
        <w:rPr>
          <w:lang w:val="bs-Latn-BA"/>
        </w:rPr>
      </w:pPr>
    </w:p>
    <w:p w14:paraId="0CBE5D6D" w14:textId="77777777" w:rsidR="00E94ADE" w:rsidRDefault="00CC5052">
      <w:pPr>
        <w:pStyle w:val="ListParagraph1"/>
        <w:numPr>
          <w:ilvl w:val="0"/>
          <w:numId w:val="21"/>
        </w:numPr>
        <w:spacing w:line="240" w:lineRule="auto"/>
        <w:jc w:val="both"/>
        <w:rPr>
          <w:lang w:val="bs-Latn-BA"/>
        </w:rPr>
      </w:pPr>
      <w:r>
        <w:rPr>
          <w:lang w:val="bs-Latn-BA"/>
        </w:rPr>
        <w:t>Canvas</w:t>
      </w:r>
    </w:p>
    <w:p w14:paraId="7E12C448" w14:textId="77777777" w:rsidR="00E94ADE" w:rsidRDefault="00CC5052">
      <w:pPr>
        <w:pStyle w:val="ListParagraph1"/>
        <w:numPr>
          <w:ilvl w:val="0"/>
          <w:numId w:val="21"/>
        </w:numPr>
        <w:spacing w:line="240" w:lineRule="auto"/>
        <w:jc w:val="both"/>
        <w:rPr>
          <w:lang w:val="bs-Latn-BA"/>
        </w:rPr>
      </w:pPr>
      <w:r>
        <w:rPr>
          <w:lang w:val="bs-Latn-BA"/>
        </w:rPr>
        <w:t>Atlassian Confluence i JIRA</w:t>
      </w:r>
    </w:p>
    <w:p w14:paraId="31010C5F" w14:textId="77777777" w:rsidR="00E94ADE" w:rsidRDefault="00CC5052">
      <w:pPr>
        <w:pStyle w:val="ListParagraph1"/>
        <w:numPr>
          <w:ilvl w:val="0"/>
          <w:numId w:val="21"/>
        </w:numPr>
        <w:spacing w:line="240" w:lineRule="auto"/>
        <w:jc w:val="both"/>
        <w:rPr>
          <w:lang w:val="bs-Latn-BA"/>
        </w:rPr>
      </w:pPr>
      <w:r>
        <w:rPr>
          <w:lang w:val="bs-Latn-BA"/>
        </w:rPr>
        <w:t>Drupal</w:t>
      </w:r>
    </w:p>
    <w:p w14:paraId="10446910" w14:textId="77777777" w:rsidR="00E94ADE" w:rsidRDefault="00CC5052">
      <w:pPr>
        <w:pStyle w:val="ListParagraph1"/>
        <w:numPr>
          <w:ilvl w:val="0"/>
          <w:numId w:val="21"/>
        </w:numPr>
        <w:spacing w:line="240" w:lineRule="auto"/>
        <w:jc w:val="both"/>
        <w:rPr>
          <w:lang w:val="bs-Latn-BA"/>
        </w:rPr>
      </w:pPr>
      <w:r>
        <w:rPr>
          <w:lang w:val="bs-Latn-BA"/>
        </w:rPr>
        <w:lastRenderedPageBreak/>
        <w:t>Liferay</w:t>
      </w:r>
    </w:p>
    <w:p w14:paraId="2B7F4868" w14:textId="77777777" w:rsidR="00E94ADE" w:rsidRDefault="00CC5052">
      <w:pPr>
        <w:pStyle w:val="ListParagraph1"/>
        <w:numPr>
          <w:ilvl w:val="0"/>
          <w:numId w:val="21"/>
        </w:numPr>
        <w:spacing w:line="240" w:lineRule="auto"/>
        <w:jc w:val="both"/>
        <w:rPr>
          <w:lang w:val="bs-Latn-BA"/>
        </w:rPr>
      </w:pPr>
      <w:r>
        <w:rPr>
          <w:lang w:val="bs-Latn-BA"/>
        </w:rPr>
        <w:t>UPortal</w:t>
      </w:r>
    </w:p>
    <w:p w14:paraId="4D097D18" w14:textId="77777777" w:rsidR="00E94ADE" w:rsidRDefault="00CC5052">
      <w:pPr>
        <w:pStyle w:val="ListParagraph1"/>
        <w:numPr>
          <w:ilvl w:val="0"/>
          <w:numId w:val="21"/>
        </w:numPr>
        <w:spacing w:line="240" w:lineRule="auto"/>
        <w:jc w:val="both"/>
        <w:rPr>
          <w:lang w:val="bs-Latn-BA"/>
        </w:rPr>
      </w:pPr>
      <w:r>
        <w:rPr>
          <w:lang w:val="bs-Latn-BA"/>
        </w:rPr>
        <w:t>...</w:t>
      </w:r>
    </w:p>
    <w:p w14:paraId="0010EE38" w14:textId="77777777" w:rsidR="00E94ADE" w:rsidRDefault="00E94ADE">
      <w:pPr>
        <w:rPr>
          <w:lang w:val="bs-Latn-BA"/>
        </w:rPr>
      </w:pPr>
    </w:p>
    <w:p w14:paraId="248F8E6C" w14:textId="77777777" w:rsidR="00E94ADE" w:rsidRDefault="00CC5052">
      <w:pPr>
        <w:rPr>
          <w:lang w:val="bs-Latn-BA"/>
        </w:rPr>
      </w:pPr>
      <w:r>
        <w:rPr>
          <w:lang w:val="bs-Latn-BA"/>
        </w:rPr>
        <w:br w:type="page"/>
      </w:r>
      <w:commentRangeEnd w:id="214"/>
      <w:r w:rsidR="00C32512">
        <w:rPr>
          <w:rStyle w:val="CommentReference"/>
        </w:rPr>
        <w:commentReference w:id="214"/>
      </w:r>
    </w:p>
    <w:p w14:paraId="325781EE" w14:textId="77777777" w:rsidR="00E94ADE" w:rsidRDefault="00CC5052">
      <w:pPr>
        <w:pStyle w:val="Heading3"/>
        <w:spacing w:line="240" w:lineRule="auto"/>
        <w:jc w:val="both"/>
        <w:rPr>
          <w:lang w:val="bs-Latn-BA"/>
        </w:rPr>
      </w:pPr>
      <w:bookmarkStart w:id="215" w:name="_Toc511154443"/>
      <w:r>
        <w:rPr>
          <w:lang w:val="bs-Latn-BA"/>
        </w:rPr>
        <w:lastRenderedPageBreak/>
        <w:t>Protokoli</w:t>
      </w:r>
      <w:bookmarkEnd w:id="215"/>
    </w:p>
    <w:p w14:paraId="62204D84" w14:textId="77777777" w:rsidR="00E94ADE" w:rsidRDefault="00E94ADE">
      <w:pPr>
        <w:spacing w:line="240" w:lineRule="auto"/>
        <w:jc w:val="both"/>
        <w:rPr>
          <w:lang w:val="bs-Latn-BA"/>
        </w:rPr>
      </w:pPr>
    </w:p>
    <w:p w14:paraId="0C4ABACA" w14:textId="77777777" w:rsidR="00E94ADE" w:rsidRDefault="00CC5052">
      <w:pPr>
        <w:spacing w:line="240" w:lineRule="auto"/>
        <w:ind w:firstLine="720"/>
        <w:jc w:val="both"/>
        <w:rPr>
          <w:lang w:val="bs-Latn-BA"/>
        </w:rPr>
      </w:pPr>
      <w:r>
        <w:rPr>
          <w:lang w:val="bs-Latn-BA"/>
        </w:rPr>
        <w:t xml:space="preserve">Klijent komunicira sa serverom putem bilo kog od nekoliko podržanih protokola. Iako su oni uglavnom međusobno slični, svaki od njih posjeduje neke mogućnosti koje ga izdvajaju od ostalih, zbog čega predstavlja bolji izbor u određenom slučaju upotrebe. Npr., CAS protokol podržava autentikaciju posredstvom proksija, dok SAML protokol podržava </w:t>
      </w:r>
      <w:r>
        <w:rPr>
          <w:i/>
          <w:lang w:val="bs-Latn-BA"/>
        </w:rPr>
        <w:t>Single-Log-Out</w:t>
      </w:r>
      <w:r>
        <w:rPr>
          <w:lang w:val="bs-Latn-BA"/>
        </w:rPr>
        <w:t xml:space="preserve"> (SLO). </w:t>
      </w:r>
      <w:r>
        <w:rPr>
          <w:vertAlign w:val="superscript"/>
          <w:lang w:val="bs-Latn-BA"/>
        </w:rPr>
        <w:t>[14]</w:t>
      </w:r>
    </w:p>
    <w:p w14:paraId="29EC9833" w14:textId="77777777" w:rsidR="00E94ADE" w:rsidRDefault="00E94ADE">
      <w:pPr>
        <w:spacing w:line="240" w:lineRule="auto"/>
        <w:jc w:val="both"/>
        <w:rPr>
          <w:lang w:val="bs-Latn-BA"/>
        </w:rPr>
      </w:pPr>
    </w:p>
    <w:p w14:paraId="74979492" w14:textId="77777777" w:rsidR="00E94ADE" w:rsidRDefault="00CC5052">
      <w:pPr>
        <w:spacing w:line="240" w:lineRule="auto"/>
        <w:ind w:firstLine="360"/>
        <w:jc w:val="both"/>
        <w:rPr>
          <w:lang w:val="bs-Latn-BA"/>
        </w:rPr>
      </w:pPr>
      <w:r>
        <w:rPr>
          <w:lang w:val="bs-Latn-BA"/>
        </w:rPr>
        <w:t>Podržani su sledeći protokoli:</w:t>
      </w:r>
    </w:p>
    <w:p w14:paraId="762BA025" w14:textId="77777777" w:rsidR="00E94ADE" w:rsidRDefault="00E94ADE">
      <w:pPr>
        <w:spacing w:line="240" w:lineRule="auto"/>
        <w:jc w:val="both"/>
        <w:rPr>
          <w:lang w:val="bs-Latn-BA"/>
        </w:rPr>
      </w:pPr>
    </w:p>
    <w:p w14:paraId="02AB9612" w14:textId="77777777" w:rsidR="00E94ADE" w:rsidRDefault="00CC5052">
      <w:pPr>
        <w:pStyle w:val="ListParagraph1"/>
        <w:numPr>
          <w:ilvl w:val="0"/>
          <w:numId w:val="22"/>
        </w:numPr>
        <w:spacing w:line="240" w:lineRule="auto"/>
        <w:jc w:val="both"/>
        <w:rPr>
          <w:lang w:val="bs-Latn-BA"/>
        </w:rPr>
      </w:pPr>
      <w:r>
        <w:rPr>
          <w:lang w:val="bs-Latn-BA"/>
        </w:rPr>
        <w:t>CAS (1.x, 2.x, 3.x)</w:t>
      </w:r>
    </w:p>
    <w:p w14:paraId="0BA8CFF0" w14:textId="77777777" w:rsidR="00E94ADE" w:rsidRDefault="00CC5052">
      <w:pPr>
        <w:pStyle w:val="ListParagraph1"/>
        <w:numPr>
          <w:ilvl w:val="0"/>
          <w:numId w:val="22"/>
        </w:numPr>
        <w:spacing w:line="240" w:lineRule="auto"/>
        <w:jc w:val="both"/>
        <w:rPr>
          <w:lang w:val="bs-Latn-BA"/>
        </w:rPr>
      </w:pPr>
      <w:r>
        <w:rPr>
          <w:lang w:val="bs-Latn-BA"/>
        </w:rPr>
        <w:t>SAML (v1.1 i v2)</w:t>
      </w:r>
    </w:p>
    <w:p w14:paraId="663DE1C9" w14:textId="77777777" w:rsidR="00E94ADE" w:rsidRDefault="00CC5052">
      <w:pPr>
        <w:pStyle w:val="ListParagraph1"/>
        <w:numPr>
          <w:ilvl w:val="0"/>
          <w:numId w:val="22"/>
        </w:numPr>
        <w:spacing w:line="240" w:lineRule="auto"/>
        <w:jc w:val="both"/>
        <w:rPr>
          <w:lang w:val="bs-Latn-BA"/>
        </w:rPr>
      </w:pPr>
      <w:r>
        <w:rPr>
          <w:lang w:val="bs-Latn-BA"/>
        </w:rPr>
        <w:t>OpenID / OpenID Connect</w:t>
      </w:r>
    </w:p>
    <w:p w14:paraId="6F0BC44F" w14:textId="77777777" w:rsidR="00E94ADE" w:rsidRDefault="00CC5052">
      <w:pPr>
        <w:pStyle w:val="ListParagraph1"/>
        <w:numPr>
          <w:ilvl w:val="0"/>
          <w:numId w:val="22"/>
        </w:numPr>
        <w:spacing w:line="240" w:lineRule="auto"/>
        <w:jc w:val="both"/>
        <w:rPr>
          <w:lang w:val="bs-Latn-BA"/>
        </w:rPr>
      </w:pPr>
      <w:r>
        <w:rPr>
          <w:lang w:val="bs-Latn-BA"/>
        </w:rPr>
        <w:t>OAuth 2.0</w:t>
      </w:r>
    </w:p>
    <w:p w14:paraId="3176F5A0" w14:textId="77777777" w:rsidR="00E94ADE" w:rsidRDefault="00CC5052">
      <w:pPr>
        <w:pStyle w:val="ListParagraph1"/>
        <w:numPr>
          <w:ilvl w:val="0"/>
          <w:numId w:val="22"/>
        </w:numPr>
        <w:spacing w:line="240" w:lineRule="auto"/>
        <w:jc w:val="both"/>
        <w:rPr>
          <w:lang w:val="bs-Latn-BA"/>
        </w:rPr>
      </w:pPr>
      <w:r>
        <w:rPr>
          <w:lang w:val="bs-Latn-BA"/>
        </w:rPr>
        <w:t>WS Federation</w:t>
      </w:r>
    </w:p>
    <w:p w14:paraId="3BB9B665" w14:textId="77777777" w:rsidR="00E94ADE" w:rsidRDefault="00E94ADE">
      <w:pPr>
        <w:spacing w:line="240" w:lineRule="auto"/>
        <w:jc w:val="both"/>
        <w:rPr>
          <w:lang w:val="bs-Latn-BA"/>
        </w:rPr>
      </w:pPr>
    </w:p>
    <w:p w14:paraId="5E970E2A" w14:textId="77777777" w:rsidR="00E94ADE" w:rsidRDefault="00E94ADE">
      <w:pPr>
        <w:spacing w:line="240" w:lineRule="auto"/>
        <w:jc w:val="both"/>
        <w:rPr>
          <w:lang w:val="bs-Latn-BA"/>
        </w:rPr>
      </w:pPr>
    </w:p>
    <w:p w14:paraId="64075A6A" w14:textId="77777777" w:rsidR="00E94ADE" w:rsidRDefault="00CC5052">
      <w:pPr>
        <w:pStyle w:val="Heading2"/>
        <w:spacing w:line="240" w:lineRule="auto"/>
        <w:jc w:val="both"/>
        <w:rPr>
          <w:lang w:val="bs-Latn-BA"/>
        </w:rPr>
      </w:pPr>
      <w:bookmarkStart w:id="216" w:name="_Toc511154444"/>
      <w:r>
        <w:rPr>
          <w:lang w:val="bs-Latn-BA"/>
        </w:rPr>
        <w:t>Shibboleth</w:t>
      </w:r>
      <w:bookmarkEnd w:id="216"/>
    </w:p>
    <w:p w14:paraId="092489B3" w14:textId="77777777" w:rsidR="00E94ADE" w:rsidRDefault="00E94ADE">
      <w:pPr>
        <w:spacing w:line="240" w:lineRule="auto"/>
        <w:jc w:val="both"/>
        <w:rPr>
          <w:lang w:val="bs-Latn-BA"/>
        </w:rPr>
      </w:pPr>
    </w:p>
    <w:p w14:paraId="59C34ECC" w14:textId="77777777" w:rsidR="00E94ADE" w:rsidRDefault="00CC5052">
      <w:pPr>
        <w:spacing w:line="240" w:lineRule="auto"/>
        <w:ind w:firstLine="576"/>
        <w:jc w:val="both"/>
        <w:rPr>
          <w:lang w:val="bs-Latn-BA"/>
        </w:rPr>
      </w:pPr>
      <w:r>
        <w:rPr>
          <w:lang w:val="bs-Latn-BA"/>
        </w:rPr>
        <w:t xml:space="preserve">Shibboleth je još jedna od </w:t>
      </w:r>
      <w:r>
        <w:rPr>
          <w:i/>
          <w:lang w:val="bs-Latn-BA"/>
        </w:rPr>
        <w:t>Open-Source</w:t>
      </w:r>
      <w:r>
        <w:rPr>
          <w:lang w:val="bs-Latn-BA"/>
        </w:rPr>
        <w:t xml:space="preserve"> implementacija SSO sistema, namijenjena za upotrebu unutar jedne ili između više različitih organizacija. To je </w:t>
      </w:r>
      <w:del w:id="217" w:author="Ognjen Joldzic" w:date="2018-05-13T02:33:00Z">
        <w:r>
          <w:rPr>
            <w:lang w:val="bs-Latn-BA"/>
          </w:rPr>
          <w:delText xml:space="preserve">u suštini </w:delText>
        </w:r>
      </w:del>
      <w:r>
        <w:rPr>
          <w:lang w:val="bs-Latn-BA"/>
        </w:rPr>
        <w:t xml:space="preserve">softverski paket koji kao dvije osnovne komponente, tj. aplikacije, sadrži </w:t>
      </w:r>
      <w:del w:id="218" w:author="Ognjen Joldzic" w:date="2018-05-13T02:33:00Z">
        <w:r>
          <w:rPr>
            <w:lang w:val="bs-Latn-BA"/>
          </w:rPr>
          <w:delText xml:space="preserve">sledeće - </w:delText>
        </w:r>
      </w:del>
      <w:r>
        <w:rPr>
          <w:lang w:val="bs-Latn-BA"/>
        </w:rPr>
        <w:t>provajder identiteta (IdP) koji obezbjeđuje sigurnosne informacije o korisnicima, te servis provajder (SP) koji koristi te informacije i na osnovu njih odobrava pristup zaštićenom sadržaju. Pored toga, moguće je koristiti i treću komponentu - servis za otkrivanje (</w:t>
      </w:r>
      <w:r>
        <w:rPr>
          <w:i/>
          <w:lang w:val="bs-Latn-BA"/>
        </w:rPr>
        <w:t>Discovery Service</w:t>
      </w:r>
      <w:r>
        <w:rPr>
          <w:lang w:val="bs-Latn-BA"/>
        </w:rPr>
        <w:t xml:space="preserve"> - DS) koji pomaže servis provajderima da otkriju tj. pronađu provajdere identiteta posredstvom kojih mogu vršiti autentikaciju korisnika. Kako bi obezbijedila </w:t>
      </w:r>
      <w:r>
        <w:rPr>
          <w:i/>
          <w:lang w:val="bs-Latn-BA"/>
        </w:rPr>
        <w:t>Single-Sign-On</w:t>
      </w:r>
      <w:r>
        <w:rPr>
          <w:lang w:val="bs-Latn-BA"/>
        </w:rPr>
        <w:t xml:space="preserve"> funkcionalnost, implementacija se zasniva na široko prihvaćenih standardima vezanim za jedinstvenu identifikaciju korisnika, i to prvenstveno na SAML standardu. Korisnik se autentikuje tako što unosi svoje pristupne podatke u okviru provajdera identiteta, koji zatim servis provajderu šalje minimalnu količinu informacija o korisniku, potrebnu za donošenje odluka o pravima pristupa.</w:t>
      </w:r>
    </w:p>
    <w:p w14:paraId="34B2DFD9" w14:textId="77777777" w:rsidR="00E94ADE" w:rsidRDefault="00E94ADE">
      <w:pPr>
        <w:spacing w:line="240" w:lineRule="auto"/>
        <w:jc w:val="both"/>
        <w:rPr>
          <w:lang w:val="bs-Latn-BA"/>
        </w:rPr>
      </w:pPr>
    </w:p>
    <w:p w14:paraId="4D424559" w14:textId="77777777" w:rsidR="00E94ADE" w:rsidRDefault="00CC5052">
      <w:pPr>
        <w:spacing w:line="240" w:lineRule="auto"/>
        <w:ind w:firstLine="576"/>
        <w:jc w:val="both"/>
        <w:rPr>
          <w:lang w:val="bs-Latn-BA"/>
        </w:rPr>
      </w:pPr>
      <w:r>
        <w:rPr>
          <w:lang w:val="bs-Latn-BA"/>
        </w:rPr>
        <w:t xml:space="preserve">Shibboleth je započet 2000. godine kao projekat Internet2 zajednice, nakon čega je uvezan sa OASIS SAML razvojnom grupom. 2003. godine izbačena je prva verzija Shibboleth 1.0, koja je stekla je veliku popularnost i prihvaćenost od strane istraživačkih i obrazovnih zajednica širom svijeta. Druga verzija, Shibboleth 2.0, izašla je godinu dana nakon objavljivanja SAML 2.0 protokola, a glavna nadogradnja bila je upravo podrška za novu verziju protokola. Pored toga, značajnije promjene su i unapređena enkripcija, te definisanje podrazumijevanog trajanja sesije </w:t>
      </w:r>
      <w:r>
        <w:rPr>
          <w:lang w:val="bs-Latn-BA"/>
        </w:rPr>
        <w:lastRenderedPageBreak/>
        <w:t xml:space="preserve">od 30 minuta. Treća verzija, Shibboleth 3.0, objavljena je 2014. godine, a fokus je stavljen na podršku za naprednu autentikaciju te veću fleksibilnost izmjene i podešavanja sistema. </w:t>
      </w:r>
      <w:r>
        <w:rPr>
          <w:lang w:val="bs-Latn-BA"/>
          <w:rPrChange w:id="219" w:author="Ognjen Joldzic" w:date="2018-05-13T02:34:00Z">
            <w:rPr>
              <w:vertAlign w:val="superscript"/>
              <w:lang w:val="bs-Latn-BA"/>
            </w:rPr>
          </w:rPrChange>
        </w:rPr>
        <w:t>[15]</w:t>
      </w:r>
    </w:p>
    <w:p w14:paraId="026B460C" w14:textId="77777777" w:rsidR="00E94ADE" w:rsidRDefault="00E94ADE">
      <w:pPr>
        <w:spacing w:line="240" w:lineRule="auto"/>
        <w:jc w:val="both"/>
        <w:rPr>
          <w:lang w:val="bs-Latn-BA"/>
        </w:rPr>
      </w:pPr>
    </w:p>
    <w:p w14:paraId="686ADE3F" w14:textId="77777777" w:rsidR="00E94ADE" w:rsidRDefault="00CC5052">
      <w:pPr>
        <w:spacing w:line="240" w:lineRule="auto"/>
        <w:ind w:firstLine="576"/>
        <w:jc w:val="both"/>
        <w:rPr>
          <w:lang w:val="bs-Latn-BA"/>
        </w:rPr>
      </w:pPr>
      <w:r>
        <w:rPr>
          <w:lang w:val="bs-Latn-BA"/>
        </w:rPr>
        <w:t>Trenutno, poslednja stabilna verzija Shibboleth provajdera identiteta je IdP 3.3.2</w:t>
      </w:r>
      <w:r>
        <w:rPr>
          <w:rStyle w:val="FootnoteReference"/>
          <w:lang w:val="bs-Latn-BA"/>
        </w:rPr>
        <w:footnoteReference w:id="7"/>
      </w:r>
      <w:r>
        <w:rPr>
          <w:lang w:val="bs-Latn-BA"/>
        </w:rPr>
        <w:t>, dok je poslednja verzija servis provajdera SP 2.6.1</w:t>
      </w:r>
      <w:r>
        <w:rPr>
          <w:rStyle w:val="FootnoteReference"/>
          <w:lang w:val="bs-Latn-BA"/>
        </w:rPr>
        <w:footnoteReference w:id="8"/>
      </w:r>
      <w:r>
        <w:rPr>
          <w:lang w:val="bs-Latn-BA"/>
        </w:rPr>
        <w:t>.</w:t>
      </w:r>
    </w:p>
    <w:p w14:paraId="66DD1750" w14:textId="77777777" w:rsidR="00E94ADE" w:rsidRDefault="00CC5052">
      <w:pPr>
        <w:pStyle w:val="Heading3"/>
        <w:spacing w:line="240" w:lineRule="auto"/>
        <w:jc w:val="both"/>
        <w:rPr>
          <w:lang w:val="bs-Latn-BA"/>
        </w:rPr>
      </w:pPr>
      <w:bookmarkStart w:id="220" w:name="_Toc511154445"/>
      <w:r>
        <w:rPr>
          <w:lang w:val="bs-Latn-BA"/>
        </w:rPr>
        <w:t>Osnovne karakteristike</w:t>
      </w:r>
      <w:bookmarkEnd w:id="220"/>
    </w:p>
    <w:p w14:paraId="4AD455A4" w14:textId="77777777" w:rsidR="00E94ADE" w:rsidRDefault="00E94ADE">
      <w:pPr>
        <w:spacing w:line="240" w:lineRule="auto"/>
        <w:jc w:val="both"/>
        <w:rPr>
          <w:lang w:val="bs-Latn-BA"/>
        </w:rPr>
      </w:pPr>
    </w:p>
    <w:p w14:paraId="4EE65EE7" w14:textId="77777777" w:rsidR="00E94ADE" w:rsidRDefault="00CC5052">
      <w:pPr>
        <w:pStyle w:val="ListParagraph1"/>
        <w:numPr>
          <w:ilvl w:val="0"/>
          <w:numId w:val="23"/>
        </w:numPr>
        <w:spacing w:line="240" w:lineRule="auto"/>
        <w:jc w:val="both"/>
        <w:rPr>
          <w:lang w:val="bs-Latn-BA"/>
        </w:rPr>
      </w:pPr>
      <w:commentRangeStart w:id="221"/>
      <w:ins w:id="222" w:author="Ognjen Joldzic" w:date="2018-05-13T02:34:00Z">
        <w:r>
          <w:t>p</w:t>
        </w:r>
      </w:ins>
      <w:del w:id="223" w:author="Ognjen Joldzic" w:date="2018-05-13T02:34:00Z">
        <w:r>
          <w:rPr>
            <w:lang w:val="bs-Latn-BA"/>
          </w:rPr>
          <w:delText>P</w:delText>
        </w:r>
      </w:del>
      <w:r>
        <w:rPr>
          <w:lang w:val="bs-Latn-BA"/>
        </w:rPr>
        <w:t xml:space="preserve">odrška za LDAP, Kerberos, JAAS, X.509, SPNEGO, Duo Security </w:t>
      </w:r>
    </w:p>
    <w:p w14:paraId="76D39417" w14:textId="77777777" w:rsidR="00E94ADE" w:rsidRDefault="00CC5052">
      <w:pPr>
        <w:pStyle w:val="ListParagraph1"/>
        <w:numPr>
          <w:ilvl w:val="0"/>
          <w:numId w:val="23"/>
        </w:numPr>
        <w:spacing w:line="240" w:lineRule="auto"/>
        <w:jc w:val="both"/>
        <w:rPr>
          <w:lang w:val="bs-Latn-BA"/>
        </w:rPr>
      </w:pPr>
      <w:ins w:id="224" w:author="Ognjen Joldzic" w:date="2018-05-13T02:34:00Z">
        <w:r>
          <w:t>p</w:t>
        </w:r>
      </w:ins>
      <w:del w:id="225" w:author="Ognjen Joldzic" w:date="2018-05-13T02:34:00Z">
        <w:r>
          <w:rPr>
            <w:lang w:val="bs-Latn-BA"/>
          </w:rPr>
          <w:delText>P</w:delText>
        </w:r>
      </w:del>
      <w:r>
        <w:rPr>
          <w:lang w:val="bs-Latn-BA"/>
        </w:rPr>
        <w:t>odrška za čitanje korisničkih podataka iz LDAP direktorijuma i relacionih baza podataka</w:t>
      </w:r>
    </w:p>
    <w:p w14:paraId="2DE51DD5" w14:textId="77777777" w:rsidR="00E94ADE" w:rsidRDefault="00CC5052">
      <w:pPr>
        <w:pStyle w:val="ListParagraph1"/>
        <w:numPr>
          <w:ilvl w:val="0"/>
          <w:numId w:val="23"/>
        </w:numPr>
        <w:spacing w:line="240" w:lineRule="auto"/>
        <w:jc w:val="both"/>
        <w:rPr>
          <w:lang w:val="bs-Latn-BA"/>
        </w:rPr>
      </w:pPr>
      <w:ins w:id="226" w:author="Ognjen Joldzic" w:date="2018-05-13T02:34:00Z">
        <w:r>
          <w:t>p</w:t>
        </w:r>
      </w:ins>
      <w:del w:id="227" w:author="Ognjen Joldzic" w:date="2018-05-13T02:34:00Z">
        <w:r>
          <w:rPr>
            <w:lang w:val="bs-Latn-BA"/>
          </w:rPr>
          <w:delText>P</w:delText>
        </w:r>
      </w:del>
      <w:r>
        <w:rPr>
          <w:lang w:val="bs-Latn-BA"/>
        </w:rPr>
        <w:t>otpuna kontrola nad podacima koji se prosleđuju zavisnim sistemima (servis provajderima)</w:t>
      </w:r>
    </w:p>
    <w:p w14:paraId="49B64860" w14:textId="77777777" w:rsidR="00E94ADE" w:rsidRDefault="00CC5052">
      <w:pPr>
        <w:pStyle w:val="ListParagraph1"/>
        <w:numPr>
          <w:ilvl w:val="0"/>
          <w:numId w:val="23"/>
        </w:numPr>
        <w:spacing w:line="240" w:lineRule="auto"/>
        <w:jc w:val="both"/>
        <w:rPr>
          <w:lang w:val="bs-Latn-BA"/>
        </w:rPr>
      </w:pPr>
      <w:ins w:id="228" w:author="Ognjen Joldzic" w:date="2018-05-13T02:34:00Z">
        <w:r>
          <w:t>o</w:t>
        </w:r>
      </w:ins>
      <w:del w:id="229" w:author="Ognjen Joldzic" w:date="2018-05-13T02:34:00Z">
        <w:r>
          <w:rPr>
            <w:lang w:val="bs-Latn-BA"/>
          </w:rPr>
          <w:delText>O</w:delText>
        </w:r>
      </w:del>
      <w:r>
        <w:rPr>
          <w:lang w:val="bs-Latn-BA"/>
        </w:rPr>
        <w:t>dlična skalabilnost – jedna instanca može obrađivati milione autentikacionih zahtijeva dnevno i može komunicirati sa stotinama servis provajdera</w:t>
      </w:r>
    </w:p>
    <w:p w14:paraId="7103561A" w14:textId="77777777" w:rsidR="00E94ADE" w:rsidRDefault="00CC5052">
      <w:pPr>
        <w:pStyle w:val="ListParagraph1"/>
        <w:numPr>
          <w:ilvl w:val="0"/>
          <w:numId w:val="23"/>
        </w:numPr>
        <w:spacing w:line="240" w:lineRule="auto"/>
        <w:jc w:val="both"/>
        <w:rPr>
          <w:lang w:val="bs-Latn-BA"/>
        </w:rPr>
      </w:pPr>
      <w:ins w:id="230" w:author="Ognjen Joldzic" w:date="2018-05-13T02:34:00Z">
        <w:r>
          <w:t>p</w:t>
        </w:r>
      </w:ins>
      <w:del w:id="231" w:author="Ognjen Joldzic" w:date="2018-05-13T02:34:00Z">
        <w:r>
          <w:rPr>
            <w:lang w:val="bs-Latn-BA"/>
          </w:rPr>
          <w:delText>P</w:delText>
        </w:r>
      </w:del>
      <w:r>
        <w:rPr>
          <w:lang w:val="bs-Latn-BA"/>
        </w:rPr>
        <w:t>odrška za SAML 1.1, SAML 2.0 i CAS 2 SSO protokol</w:t>
      </w:r>
    </w:p>
    <w:p w14:paraId="280B0B5F" w14:textId="77777777" w:rsidR="00E94ADE" w:rsidRDefault="00CC5052">
      <w:pPr>
        <w:pStyle w:val="ListParagraph1"/>
        <w:numPr>
          <w:ilvl w:val="0"/>
          <w:numId w:val="23"/>
        </w:numPr>
        <w:spacing w:line="240" w:lineRule="auto"/>
        <w:jc w:val="both"/>
        <w:rPr>
          <w:lang w:val="bs-Latn-BA"/>
        </w:rPr>
      </w:pPr>
      <w:ins w:id="232" w:author="Ognjen Joldzic" w:date="2018-05-13T02:34:00Z">
        <w:r>
          <w:t>p</w:t>
        </w:r>
      </w:ins>
      <w:del w:id="233" w:author="Ognjen Joldzic" w:date="2018-05-13T02:34:00Z">
        <w:r>
          <w:rPr>
            <w:lang w:val="bs-Latn-BA"/>
          </w:rPr>
          <w:delText>P</w:delText>
        </w:r>
      </w:del>
      <w:r>
        <w:rPr>
          <w:lang w:val="bs-Latn-BA"/>
        </w:rPr>
        <w:t>odrška za bilo koju implementaciju servis provajdera koja je kompatibilna sa SAML 1.1 i 2.0 protokolom</w:t>
      </w:r>
    </w:p>
    <w:p w14:paraId="4AC012F4" w14:textId="77777777" w:rsidR="00E94ADE" w:rsidRDefault="00CC5052">
      <w:pPr>
        <w:pStyle w:val="ListParagraph1"/>
        <w:numPr>
          <w:ilvl w:val="0"/>
          <w:numId w:val="23"/>
        </w:numPr>
        <w:spacing w:line="240" w:lineRule="auto"/>
        <w:jc w:val="both"/>
        <w:rPr>
          <w:lang w:val="bs-Latn-BA"/>
        </w:rPr>
      </w:pPr>
      <w:ins w:id="234" w:author="Ognjen Joldzic" w:date="2018-05-13T02:34:00Z">
        <w:r>
          <w:t>o</w:t>
        </w:r>
      </w:ins>
      <w:del w:id="235" w:author="Ognjen Joldzic" w:date="2018-05-13T02:34:00Z">
        <w:r>
          <w:rPr>
            <w:lang w:val="bs-Latn-BA"/>
          </w:rPr>
          <w:delText>O</w:delText>
        </w:r>
      </w:del>
      <w:r>
        <w:rPr>
          <w:lang w:val="bs-Latn-BA"/>
        </w:rPr>
        <w:t>biman API koji omogućava proširivanje funkcionalnosti u slučaju nekih posebnih potreba i slučajeva upotrebe</w:t>
      </w:r>
    </w:p>
    <w:p w14:paraId="45A3F381" w14:textId="77777777" w:rsidR="00E94ADE" w:rsidRDefault="00CC5052">
      <w:pPr>
        <w:pStyle w:val="ListParagraph1"/>
        <w:numPr>
          <w:ilvl w:val="0"/>
          <w:numId w:val="23"/>
        </w:numPr>
        <w:spacing w:line="240" w:lineRule="auto"/>
        <w:jc w:val="both"/>
        <w:rPr>
          <w:lang w:val="bs-Latn-BA"/>
        </w:rPr>
      </w:pPr>
      <w:ins w:id="236" w:author="Ognjen Joldzic" w:date="2018-05-13T02:34:00Z">
        <w:r>
          <w:t>p</w:t>
        </w:r>
      </w:ins>
      <w:del w:id="237" w:author="Ognjen Joldzic" w:date="2018-05-13T02:34:00Z">
        <w:r>
          <w:rPr>
            <w:lang w:val="bs-Latn-BA"/>
          </w:rPr>
          <w:delText>P</w:delText>
        </w:r>
      </w:del>
      <w:r>
        <w:rPr>
          <w:lang w:val="bs-Latn-BA"/>
        </w:rPr>
        <w:t xml:space="preserve">odrška za platforme - Linux, Windows, Mac OS X, Solaris i Java Servlete </w:t>
      </w:r>
      <w:commentRangeStart w:id="238"/>
      <w:r>
        <w:rPr>
          <w:lang w:val="bs-Latn-BA"/>
          <w:rPrChange w:id="239" w:author="Ognjen Joldzic" w:date="2018-05-13T02:34:00Z">
            <w:rPr>
              <w:vertAlign w:val="superscript"/>
              <w:lang w:val="bs-Latn-BA"/>
            </w:rPr>
          </w:rPrChange>
        </w:rPr>
        <w:t>[16]</w:t>
      </w:r>
      <w:commentRangeEnd w:id="238"/>
      <w:r>
        <w:commentReference w:id="238"/>
      </w:r>
      <w:commentRangeEnd w:id="221"/>
      <w:r w:rsidR="00C32512">
        <w:rPr>
          <w:rStyle w:val="CommentReference"/>
        </w:rPr>
        <w:commentReference w:id="221"/>
      </w:r>
    </w:p>
    <w:p w14:paraId="3DC1860A" w14:textId="77777777" w:rsidR="00E94ADE" w:rsidRDefault="00E94ADE">
      <w:pPr>
        <w:spacing w:line="240" w:lineRule="auto"/>
        <w:jc w:val="both"/>
        <w:rPr>
          <w:lang w:val="bs-Latn-BA"/>
        </w:rPr>
      </w:pPr>
    </w:p>
    <w:p w14:paraId="443FEFDF" w14:textId="77777777" w:rsidR="00E94ADE" w:rsidRDefault="00CC5052">
      <w:pPr>
        <w:spacing w:line="240" w:lineRule="auto"/>
        <w:ind w:firstLine="360"/>
        <w:jc w:val="both"/>
        <w:rPr>
          <w:lang w:val="bs-Latn-BA"/>
        </w:rPr>
      </w:pPr>
      <w:r>
        <w:rPr>
          <w:lang w:val="bs-Latn-BA"/>
        </w:rPr>
        <w:t>Kao što je navedeno u uvodu za Shibboleth SSO rješenje, njegova implementacije se prvenstveno zasniva na SAML protokolu, ali kako je on već detaljnije obrađen u poglavlju 6 - SAML, za razliku od prethodno pomenutog CAS protokola u okviru Apereo CAS rješenja, ovdje nema potrebe za dodatnim objašnjenjem samog protokola.</w:t>
      </w:r>
    </w:p>
    <w:p w14:paraId="63E2075D" w14:textId="77777777" w:rsidR="00E94ADE" w:rsidRDefault="00E94ADE">
      <w:pPr>
        <w:spacing w:line="240" w:lineRule="auto"/>
        <w:ind w:firstLine="360"/>
        <w:jc w:val="both"/>
        <w:rPr>
          <w:lang w:val="bs-Latn-BA"/>
        </w:rPr>
      </w:pPr>
    </w:p>
    <w:p w14:paraId="71417451" w14:textId="77777777" w:rsidR="00E94ADE" w:rsidRDefault="00E94ADE">
      <w:pPr>
        <w:spacing w:line="240" w:lineRule="auto"/>
        <w:ind w:firstLine="360"/>
        <w:jc w:val="both"/>
        <w:rPr>
          <w:lang w:val="bs-Latn-BA"/>
        </w:rPr>
      </w:pPr>
    </w:p>
    <w:p w14:paraId="77183917" w14:textId="77777777" w:rsidR="00E94ADE" w:rsidRDefault="00CC5052">
      <w:pPr>
        <w:pStyle w:val="Heading3"/>
        <w:spacing w:line="240" w:lineRule="auto"/>
        <w:jc w:val="both"/>
        <w:rPr>
          <w:lang w:val="bs-Latn-BA"/>
        </w:rPr>
      </w:pPr>
      <w:bookmarkStart w:id="240" w:name="_Toc511154446"/>
      <w:r>
        <w:rPr>
          <w:lang w:val="bs-Latn-BA"/>
        </w:rPr>
        <w:t>Arhitektura</w:t>
      </w:r>
      <w:bookmarkEnd w:id="240"/>
    </w:p>
    <w:p w14:paraId="77531652" w14:textId="77777777" w:rsidR="00E94ADE" w:rsidRDefault="00E94ADE">
      <w:pPr>
        <w:spacing w:line="240" w:lineRule="auto"/>
        <w:jc w:val="both"/>
        <w:rPr>
          <w:lang w:val="bs-Latn-BA"/>
        </w:rPr>
      </w:pPr>
    </w:p>
    <w:p w14:paraId="498C4871" w14:textId="77777777" w:rsidR="00E94ADE" w:rsidRDefault="00CC5052">
      <w:pPr>
        <w:spacing w:line="240" w:lineRule="auto"/>
        <w:ind w:firstLine="360"/>
        <w:jc w:val="both"/>
        <w:rPr>
          <w:lang w:val="bs-Latn-BA"/>
        </w:rPr>
      </w:pPr>
      <w:r>
        <w:rPr>
          <w:lang w:val="bs-Latn-BA"/>
        </w:rPr>
        <w:t>Gledajući na visokom nivou, Shibboleth arhitektura definiše interakciju između provajdera identiteta i servis provajdera, u svrhu postizanja Single Sign-On funkcionalnosti na mreži. Osnovne komponente Shibboleth softverskog paketa, pa tako i arhitekture, su sledeće:</w:t>
      </w:r>
    </w:p>
    <w:p w14:paraId="25C3EC3F" w14:textId="77777777" w:rsidR="00E94ADE" w:rsidRDefault="00E94ADE">
      <w:pPr>
        <w:spacing w:line="240" w:lineRule="auto"/>
        <w:jc w:val="both"/>
        <w:rPr>
          <w:lang w:val="bs-Latn-BA"/>
        </w:rPr>
      </w:pPr>
    </w:p>
    <w:p w14:paraId="684AF484" w14:textId="77777777" w:rsidR="00E94ADE" w:rsidRDefault="00CC5052">
      <w:pPr>
        <w:pStyle w:val="ListParagraph1"/>
        <w:numPr>
          <w:ilvl w:val="0"/>
          <w:numId w:val="24"/>
        </w:numPr>
        <w:spacing w:line="240" w:lineRule="auto"/>
        <w:jc w:val="both"/>
        <w:rPr>
          <w:lang w:val="bs-Latn-BA"/>
        </w:rPr>
      </w:pPr>
      <w:commentRangeStart w:id="241"/>
      <w:r>
        <w:rPr>
          <w:lang w:val="bs-Latn-BA"/>
        </w:rPr>
        <w:lastRenderedPageBreak/>
        <w:t>Provajder identiteta (</w:t>
      </w:r>
      <w:r>
        <w:rPr>
          <w:i/>
          <w:lang w:val="bs-Latn-BA"/>
        </w:rPr>
        <w:t xml:space="preserve">Identity Provider </w:t>
      </w:r>
      <w:r>
        <w:rPr>
          <w:lang w:val="bs-Latn-BA"/>
        </w:rPr>
        <w:t xml:space="preserve">- IdP) – vrši autentikaciju korisnika i prosleđuje informacije o njemu ka servis provajderu. Nalazi se u okviru organizacije koja je zadužena za održavanje korisničkih naloga. </w:t>
      </w:r>
    </w:p>
    <w:p w14:paraId="1E935EAC" w14:textId="77777777" w:rsidR="00E94ADE" w:rsidRDefault="00CC5052">
      <w:pPr>
        <w:pStyle w:val="ListParagraph1"/>
        <w:numPr>
          <w:ilvl w:val="0"/>
          <w:numId w:val="24"/>
        </w:numPr>
        <w:spacing w:line="240" w:lineRule="auto"/>
        <w:jc w:val="both"/>
        <w:rPr>
          <w:lang w:val="bs-Latn-BA"/>
        </w:rPr>
      </w:pPr>
      <w:r>
        <w:rPr>
          <w:lang w:val="bs-Latn-BA"/>
        </w:rPr>
        <w:t>Servis provajder (</w:t>
      </w:r>
      <w:r>
        <w:rPr>
          <w:i/>
          <w:lang w:val="bs-Latn-BA"/>
        </w:rPr>
        <w:t>Service Provider</w:t>
      </w:r>
      <w:r>
        <w:rPr>
          <w:lang w:val="bs-Latn-BA"/>
        </w:rPr>
        <w:t xml:space="preserve"> - SP) – štiti resurse od neodobrenog pristupa, a odluke o pravu pristupa donosi na osnovu informacija koje dobija od provajdera identiteta. Nalazi se u okviru organizacije koja nudi te resurse. </w:t>
      </w:r>
    </w:p>
    <w:p w14:paraId="16A3A37C" w14:textId="77777777" w:rsidR="00E94ADE" w:rsidRDefault="00CC5052">
      <w:pPr>
        <w:pStyle w:val="ListParagraph1"/>
        <w:numPr>
          <w:ilvl w:val="0"/>
          <w:numId w:val="24"/>
        </w:numPr>
        <w:spacing w:line="240" w:lineRule="auto"/>
        <w:jc w:val="both"/>
        <w:rPr>
          <w:lang w:val="bs-Latn-BA"/>
        </w:rPr>
      </w:pPr>
      <w:r>
        <w:rPr>
          <w:lang w:val="bs-Latn-BA"/>
        </w:rPr>
        <w:t>Servis za otkrivanje (</w:t>
      </w:r>
      <w:r>
        <w:rPr>
          <w:i/>
          <w:lang w:val="bs-Latn-BA"/>
        </w:rPr>
        <w:t>Discovery Service</w:t>
      </w:r>
      <w:r>
        <w:rPr>
          <w:lang w:val="bs-Latn-BA"/>
        </w:rPr>
        <w:t xml:space="preserve"> - DS) – pomaže servis provajderu da za datog korisnika otkrije tj. pronađe odgovarajući provajder identitet, kako bi posredstvom njega izvršio njegovu autentikaciju, sa napomenom da ova komponenta nije neophodna u svim konfiguracijama sistema.</w:t>
      </w:r>
      <w:commentRangeEnd w:id="241"/>
      <w:r w:rsidR="00C32512">
        <w:rPr>
          <w:rStyle w:val="CommentReference"/>
        </w:rPr>
        <w:commentReference w:id="241"/>
      </w:r>
    </w:p>
    <w:p w14:paraId="1EC38BF7" w14:textId="77777777" w:rsidR="00E94ADE" w:rsidRDefault="00E94ADE">
      <w:pPr>
        <w:spacing w:line="240" w:lineRule="auto"/>
        <w:rPr>
          <w:lang w:val="bs-Latn-BA"/>
        </w:rPr>
      </w:pPr>
    </w:p>
    <w:p w14:paraId="4EDD33E2" w14:textId="77777777" w:rsidR="00E94ADE" w:rsidRDefault="00CC5052">
      <w:pPr>
        <w:spacing w:line="240" w:lineRule="auto"/>
        <w:ind w:firstLine="360"/>
        <w:jc w:val="both"/>
        <w:rPr>
          <w:lang w:val="bs-Latn-BA"/>
        </w:rPr>
      </w:pPr>
      <w:r>
        <w:rPr>
          <w:lang w:val="bs-Latn-BA"/>
        </w:rPr>
        <w:t>S obzirom na to da se Shibboleth oslanja prvenstveno na SAML protokol, za nazive komponenti sistema upotrebljeni su pojmovi koji su standardni i u SAML specifikaciji.</w:t>
      </w:r>
    </w:p>
    <w:p w14:paraId="171C44F0" w14:textId="77777777" w:rsidR="00E94ADE" w:rsidRDefault="00E94ADE">
      <w:pPr>
        <w:spacing w:line="240" w:lineRule="auto"/>
        <w:rPr>
          <w:lang w:val="bs-Latn-BA"/>
        </w:rPr>
      </w:pPr>
    </w:p>
    <w:p w14:paraId="328D6AE1" w14:textId="77777777" w:rsidR="00E94ADE" w:rsidRDefault="00CC5052">
      <w:pPr>
        <w:keepNext/>
        <w:spacing w:line="240" w:lineRule="auto"/>
        <w:jc w:val="center"/>
        <w:rPr>
          <w:lang w:val="bs-Latn-BA"/>
        </w:rPr>
      </w:pPr>
      <w:commentRangeStart w:id="242"/>
      <w:r>
        <w:rPr>
          <w:noProof/>
        </w:rPr>
        <w:drawing>
          <wp:inline distT="0" distB="0" distL="0" distR="0" wp14:anchorId="4094EE77" wp14:editId="2C8D22E6">
            <wp:extent cx="4955540" cy="1685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049167" cy="1717604"/>
                    </a:xfrm>
                    <a:prstGeom prst="rect">
                      <a:avLst/>
                    </a:prstGeom>
                    <a:noFill/>
                    <a:ln>
                      <a:noFill/>
                    </a:ln>
                  </pic:spPr>
                </pic:pic>
              </a:graphicData>
            </a:graphic>
          </wp:inline>
        </w:drawing>
      </w:r>
      <w:commentRangeEnd w:id="242"/>
      <w:r w:rsidR="00C32512">
        <w:rPr>
          <w:rStyle w:val="CommentReference"/>
        </w:rPr>
        <w:commentReference w:id="242"/>
      </w:r>
    </w:p>
    <w:p w14:paraId="7649FC59" w14:textId="77777777" w:rsidR="00E94ADE" w:rsidRDefault="00CC5052">
      <w:pPr>
        <w:pStyle w:val="Caption"/>
        <w:jc w:val="center"/>
        <w:rPr>
          <w:lang w:val="bs-Latn-BA"/>
        </w:rPr>
      </w:pPr>
      <w:r>
        <w:rPr>
          <w:lang w:val="bs-Latn-BA"/>
        </w:rPr>
        <w:t xml:space="preserve">Slika </w:t>
      </w:r>
      <w:r>
        <w:rPr>
          <w:lang w:val="bs-Latn-BA"/>
        </w:rPr>
        <w:fldChar w:fldCharType="begin"/>
      </w:r>
      <w:r>
        <w:rPr>
          <w:lang w:val="bs-Latn-BA"/>
        </w:rPr>
        <w:instrText xml:space="preserve"> STYLEREF 1 \s </w:instrText>
      </w:r>
      <w:r>
        <w:rPr>
          <w:lang w:val="bs-Latn-BA"/>
        </w:rPr>
        <w:fldChar w:fldCharType="separate"/>
      </w:r>
      <w:r>
        <w:rPr>
          <w:lang w:val="bs-Latn-BA"/>
        </w:rPr>
        <w:t>8</w:t>
      </w:r>
      <w:r>
        <w:rPr>
          <w:lang w:val="bs-Latn-BA"/>
        </w:rPr>
        <w:fldChar w:fldCharType="end"/>
      </w:r>
      <w:r>
        <w:rPr>
          <w:lang w:val="bs-Latn-BA"/>
        </w:rPr>
        <w:t>.</w:t>
      </w:r>
      <w:r>
        <w:rPr>
          <w:lang w:val="bs-Latn-BA"/>
        </w:rPr>
        <w:fldChar w:fldCharType="begin"/>
      </w:r>
      <w:r>
        <w:rPr>
          <w:lang w:val="bs-Latn-BA"/>
        </w:rPr>
        <w:instrText xml:space="preserve"> SEQ Slika \* ARABIC \s 1 </w:instrText>
      </w:r>
      <w:r>
        <w:rPr>
          <w:lang w:val="bs-Latn-BA"/>
        </w:rPr>
        <w:fldChar w:fldCharType="separate"/>
      </w:r>
      <w:r>
        <w:rPr>
          <w:lang w:val="bs-Latn-BA"/>
        </w:rPr>
        <w:t>2</w:t>
      </w:r>
      <w:r>
        <w:rPr>
          <w:lang w:val="bs-Latn-BA"/>
        </w:rPr>
        <w:fldChar w:fldCharType="end"/>
      </w:r>
      <w:r>
        <w:rPr>
          <w:lang w:val="bs-Latn-BA"/>
        </w:rPr>
        <w:t xml:space="preserve"> – Osnovna interakcija </w:t>
      </w:r>
      <w:r>
        <w:rPr>
          <w:vertAlign w:val="superscript"/>
          <w:lang w:val="bs-Latn-BA"/>
        </w:rPr>
        <w:t>[17]</w:t>
      </w:r>
    </w:p>
    <w:p w14:paraId="0F62CE88" w14:textId="77777777" w:rsidR="00E94ADE" w:rsidRDefault="00E94ADE">
      <w:pPr>
        <w:spacing w:line="240" w:lineRule="auto"/>
        <w:rPr>
          <w:lang w:val="bs-Latn-BA"/>
        </w:rPr>
      </w:pPr>
    </w:p>
    <w:p w14:paraId="5C99F5F8" w14:textId="77777777" w:rsidR="00E94ADE" w:rsidRDefault="00CC5052">
      <w:pPr>
        <w:spacing w:line="240" w:lineRule="auto"/>
        <w:ind w:firstLine="360"/>
        <w:jc w:val="both"/>
        <w:rPr>
          <w:lang w:val="bs-Latn-BA"/>
        </w:rPr>
      </w:pPr>
      <w:r>
        <w:rPr>
          <w:lang w:val="bs-Latn-BA"/>
        </w:rPr>
        <w:t>Na prethodnoj slici 8.2, prikazana je na visokom nivou interakcija koja se odvija između korisnika (posredstvom internet preglednika), provajdera identiteta i servis provajdera:</w:t>
      </w:r>
    </w:p>
    <w:p w14:paraId="197E1EA3" w14:textId="77777777" w:rsidR="00E94ADE" w:rsidRDefault="00E94ADE">
      <w:pPr>
        <w:spacing w:line="240" w:lineRule="auto"/>
        <w:jc w:val="both"/>
        <w:rPr>
          <w:lang w:val="bs-Latn-BA"/>
        </w:rPr>
      </w:pPr>
    </w:p>
    <w:p w14:paraId="166A0A24" w14:textId="77777777" w:rsidR="00E94ADE" w:rsidRDefault="00CC5052">
      <w:pPr>
        <w:pStyle w:val="ListParagraph1"/>
        <w:numPr>
          <w:ilvl w:val="0"/>
          <w:numId w:val="25"/>
        </w:numPr>
        <w:spacing w:line="240" w:lineRule="auto"/>
        <w:jc w:val="both"/>
        <w:rPr>
          <w:lang w:val="bs-Latn-BA"/>
        </w:rPr>
      </w:pPr>
      <w:r>
        <w:rPr>
          <w:lang w:val="bs-Latn-BA"/>
        </w:rPr>
        <w:t>SP je ustanovio da određeni korisnik pokušava pristupiti zaštićenom resursu</w:t>
      </w:r>
    </w:p>
    <w:p w14:paraId="7D13C005" w14:textId="77777777" w:rsidR="00E94ADE" w:rsidRDefault="00CC5052">
      <w:pPr>
        <w:pStyle w:val="ListParagraph1"/>
        <w:numPr>
          <w:ilvl w:val="0"/>
          <w:numId w:val="25"/>
        </w:numPr>
        <w:spacing w:line="240" w:lineRule="auto"/>
        <w:jc w:val="both"/>
        <w:rPr>
          <w:lang w:val="bs-Latn-BA"/>
        </w:rPr>
      </w:pPr>
      <w:r>
        <w:rPr>
          <w:lang w:val="bs-Latn-BA"/>
        </w:rPr>
        <w:t>SP preusmjerava korisnika na IdP, zajedno sa zahtjevom za autentikaciju koji je prethodno generisao</w:t>
      </w:r>
    </w:p>
    <w:p w14:paraId="79BA81D0" w14:textId="77777777" w:rsidR="00E94ADE" w:rsidRDefault="00CC5052">
      <w:pPr>
        <w:pStyle w:val="ListParagraph1"/>
        <w:numPr>
          <w:ilvl w:val="0"/>
          <w:numId w:val="25"/>
        </w:numPr>
        <w:spacing w:line="240" w:lineRule="auto"/>
        <w:jc w:val="both"/>
        <w:rPr>
          <w:lang w:val="bs-Latn-BA"/>
        </w:rPr>
      </w:pPr>
      <w:r>
        <w:rPr>
          <w:lang w:val="bs-Latn-BA"/>
        </w:rPr>
        <w:t>IdP autentikuje korisnika, nakon čega ga zajedno sa autentikacionim odgovorom šalje nazad na SP</w:t>
      </w:r>
    </w:p>
    <w:p w14:paraId="03130E77" w14:textId="77777777" w:rsidR="00E94ADE" w:rsidRDefault="00CC5052">
      <w:pPr>
        <w:pStyle w:val="ListParagraph1"/>
        <w:numPr>
          <w:ilvl w:val="0"/>
          <w:numId w:val="25"/>
        </w:numPr>
        <w:spacing w:line="240" w:lineRule="auto"/>
        <w:jc w:val="both"/>
        <w:rPr>
          <w:lang w:val="bs-Latn-BA"/>
        </w:rPr>
      </w:pPr>
      <w:r>
        <w:rPr>
          <w:lang w:val="bs-Latn-BA"/>
        </w:rPr>
        <w:t xml:space="preserve">SP provjerava odgovor koji je dobio od IdP-a, i ukoliko je sve u redu, dozvoljava korisniku da pristupi željenom resursu </w:t>
      </w:r>
      <w:r>
        <w:rPr>
          <w:vertAlign w:val="superscript"/>
          <w:lang w:val="bs-Latn-BA"/>
        </w:rPr>
        <w:t>[17]</w:t>
      </w:r>
    </w:p>
    <w:p w14:paraId="0D1E8F20" w14:textId="77777777" w:rsidR="00E94ADE" w:rsidRDefault="00E94ADE">
      <w:pPr>
        <w:spacing w:line="240" w:lineRule="auto"/>
        <w:jc w:val="both"/>
        <w:rPr>
          <w:lang w:val="bs-Latn-BA"/>
        </w:rPr>
      </w:pPr>
    </w:p>
    <w:p w14:paraId="68657253" w14:textId="77777777" w:rsidR="00E94ADE" w:rsidRDefault="00E94ADE">
      <w:pPr>
        <w:spacing w:line="240" w:lineRule="auto"/>
        <w:jc w:val="both"/>
        <w:rPr>
          <w:lang w:val="bs-Latn-BA"/>
        </w:rPr>
      </w:pPr>
    </w:p>
    <w:p w14:paraId="16DFD7BA" w14:textId="77777777" w:rsidR="00E94ADE" w:rsidRDefault="00CC5052">
      <w:pPr>
        <w:pStyle w:val="Heading3"/>
        <w:spacing w:line="240" w:lineRule="auto"/>
        <w:rPr>
          <w:lang w:val="bs-Latn-BA"/>
        </w:rPr>
      </w:pPr>
      <w:bookmarkStart w:id="243" w:name="_Toc511154447"/>
      <w:commentRangeStart w:id="244"/>
      <w:r>
        <w:rPr>
          <w:lang w:val="bs-Latn-BA"/>
        </w:rPr>
        <w:lastRenderedPageBreak/>
        <w:t>Provajder identiteta – IdP</w:t>
      </w:r>
      <w:bookmarkEnd w:id="243"/>
      <w:commentRangeEnd w:id="244"/>
      <w:r>
        <w:commentReference w:id="244"/>
      </w:r>
    </w:p>
    <w:p w14:paraId="2463AF3F" w14:textId="77777777" w:rsidR="00E94ADE" w:rsidRDefault="00E94ADE">
      <w:pPr>
        <w:spacing w:line="240" w:lineRule="auto"/>
        <w:rPr>
          <w:lang w:val="bs-Latn-BA"/>
        </w:rPr>
      </w:pPr>
    </w:p>
    <w:p w14:paraId="1F46D1F7" w14:textId="77777777" w:rsidR="00E94ADE" w:rsidRDefault="00CC5052">
      <w:pPr>
        <w:spacing w:line="240" w:lineRule="auto"/>
        <w:ind w:firstLine="720"/>
        <w:jc w:val="both"/>
        <w:rPr>
          <w:lang w:val="bs-Latn-BA"/>
        </w:rPr>
      </w:pPr>
      <w:r>
        <w:rPr>
          <w:lang w:val="bs-Latn-BA"/>
        </w:rPr>
        <w:t>Kao i kod prethodnog rješenja, implementacija servera sastoji se od odvojenih dijelova koda uvezanih Spring Framework-om, u okviru kog se takvi dijelovi nazivaju komponentama (</w:t>
      </w:r>
      <w:r>
        <w:rPr>
          <w:i/>
          <w:lang w:val="bs-Latn-BA"/>
        </w:rPr>
        <w:t>Components</w:t>
      </w:r>
      <w:r>
        <w:rPr>
          <w:lang w:val="bs-Latn-BA"/>
        </w:rPr>
        <w:t xml:space="preserve">). One mogu biti manje ili veće cjeline, pri čemu više manjih komponenti mogu činiti jednu veću, koja u tom slučaju predstavlja servis. </w:t>
      </w:r>
    </w:p>
    <w:p w14:paraId="7AF1AE8B" w14:textId="77777777" w:rsidR="00E94ADE" w:rsidRDefault="00E94ADE">
      <w:pPr>
        <w:spacing w:line="240" w:lineRule="auto"/>
        <w:rPr>
          <w:lang w:val="bs-Latn-BA"/>
        </w:rPr>
      </w:pPr>
    </w:p>
    <w:p w14:paraId="24C20515" w14:textId="77777777" w:rsidR="00E94ADE" w:rsidRDefault="00CC5052">
      <w:pPr>
        <w:keepNext/>
        <w:spacing w:line="240" w:lineRule="auto"/>
        <w:jc w:val="center"/>
        <w:rPr>
          <w:lang w:val="bs-Latn-BA"/>
        </w:rPr>
      </w:pPr>
      <w:r>
        <w:rPr>
          <w:noProof/>
        </w:rPr>
        <w:drawing>
          <wp:inline distT="0" distB="0" distL="0" distR="0" wp14:anchorId="3D8098F6" wp14:editId="0978F32E">
            <wp:extent cx="5490845" cy="3781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510553" cy="3794586"/>
                    </a:xfrm>
                    <a:prstGeom prst="rect">
                      <a:avLst/>
                    </a:prstGeom>
                    <a:noFill/>
                    <a:ln>
                      <a:noFill/>
                    </a:ln>
                  </pic:spPr>
                </pic:pic>
              </a:graphicData>
            </a:graphic>
          </wp:inline>
        </w:drawing>
      </w:r>
    </w:p>
    <w:p w14:paraId="4249B066" w14:textId="77777777" w:rsidR="00E94ADE" w:rsidRDefault="00CC5052">
      <w:pPr>
        <w:pStyle w:val="Caption"/>
        <w:jc w:val="center"/>
        <w:rPr>
          <w:lang w:val="bs-Latn-BA"/>
        </w:rPr>
      </w:pPr>
      <w:r>
        <w:rPr>
          <w:lang w:val="bs-Latn-BA"/>
        </w:rPr>
        <w:t xml:space="preserve">Slika </w:t>
      </w:r>
      <w:r>
        <w:rPr>
          <w:lang w:val="bs-Latn-BA"/>
        </w:rPr>
        <w:fldChar w:fldCharType="begin"/>
      </w:r>
      <w:r>
        <w:rPr>
          <w:lang w:val="bs-Latn-BA"/>
        </w:rPr>
        <w:instrText xml:space="preserve"> STYLEREF 1 \s </w:instrText>
      </w:r>
      <w:r>
        <w:rPr>
          <w:lang w:val="bs-Latn-BA"/>
        </w:rPr>
        <w:fldChar w:fldCharType="separate"/>
      </w:r>
      <w:r>
        <w:rPr>
          <w:lang w:val="bs-Latn-BA"/>
        </w:rPr>
        <w:t>8</w:t>
      </w:r>
      <w:r>
        <w:rPr>
          <w:lang w:val="bs-Latn-BA"/>
        </w:rPr>
        <w:fldChar w:fldCharType="end"/>
      </w:r>
      <w:r>
        <w:rPr>
          <w:lang w:val="bs-Latn-BA"/>
        </w:rPr>
        <w:t>.</w:t>
      </w:r>
      <w:r>
        <w:rPr>
          <w:lang w:val="bs-Latn-BA"/>
        </w:rPr>
        <w:fldChar w:fldCharType="begin"/>
      </w:r>
      <w:r>
        <w:rPr>
          <w:lang w:val="bs-Latn-BA"/>
        </w:rPr>
        <w:instrText xml:space="preserve"> SEQ Slika \* ARABIC \s 1 </w:instrText>
      </w:r>
      <w:r>
        <w:rPr>
          <w:lang w:val="bs-Latn-BA"/>
        </w:rPr>
        <w:fldChar w:fldCharType="separate"/>
      </w:r>
      <w:r>
        <w:rPr>
          <w:lang w:val="bs-Latn-BA"/>
        </w:rPr>
        <w:t>3</w:t>
      </w:r>
      <w:r>
        <w:rPr>
          <w:lang w:val="bs-Latn-BA"/>
        </w:rPr>
        <w:fldChar w:fldCharType="end"/>
      </w:r>
      <w:r>
        <w:rPr>
          <w:lang w:val="bs-Latn-BA"/>
        </w:rPr>
        <w:t xml:space="preserve"> – Arhitektura IdP-a </w:t>
      </w:r>
      <w:r>
        <w:rPr>
          <w:vertAlign w:val="superscript"/>
          <w:lang w:val="bs-Latn-BA"/>
        </w:rPr>
        <w:t>[18]</w:t>
      </w:r>
    </w:p>
    <w:p w14:paraId="2001149F" w14:textId="77777777" w:rsidR="00E94ADE" w:rsidRDefault="00E94ADE">
      <w:pPr>
        <w:spacing w:line="240" w:lineRule="auto"/>
        <w:rPr>
          <w:lang w:val="bs-Latn-BA"/>
        </w:rPr>
      </w:pPr>
    </w:p>
    <w:p w14:paraId="6480C9E3" w14:textId="034C2686" w:rsidR="00E94ADE" w:rsidRDefault="00CC5052">
      <w:pPr>
        <w:spacing w:line="240" w:lineRule="auto"/>
        <w:ind w:firstLine="720"/>
        <w:jc w:val="both"/>
        <w:rPr>
          <w:lang w:val="bs-Latn-BA"/>
        </w:rPr>
      </w:pPr>
      <w:r>
        <w:rPr>
          <w:lang w:val="bs-Latn-BA"/>
        </w:rPr>
        <w:t xml:space="preserve">Sama arhitektura IdP-a, prikazana na </w:t>
      </w:r>
      <w:del w:id="245" w:author="Ognjen Joldzic" w:date="2018-05-13T02:38:00Z">
        <w:r>
          <w:rPr>
            <w:lang w:val="bs-Latn-BA"/>
          </w:rPr>
          <w:delText xml:space="preserve">prethodnoj </w:delText>
        </w:r>
      </w:del>
      <w:r>
        <w:rPr>
          <w:lang w:val="bs-Latn-BA"/>
        </w:rPr>
        <w:t xml:space="preserve">slici 8.3, prilično je jednostavna. Novi HTTP zahtjev dolazi prvo na </w:t>
      </w:r>
      <w:r>
        <w:rPr>
          <w:i/>
          <w:lang w:val="bs-Latn-BA"/>
        </w:rPr>
        <w:t>Request Dispatcher</w:t>
      </w:r>
      <w:r>
        <w:rPr>
          <w:lang w:val="bs-Latn-BA"/>
        </w:rPr>
        <w:t xml:space="preserve">, koji na osnovu atributa vrši njegovu analizu, i zatim ga prosleđuje </w:t>
      </w:r>
      <w:r>
        <w:rPr>
          <w:i/>
          <w:lang w:val="bs-Latn-BA"/>
        </w:rPr>
        <w:t>Profile Handler</w:t>
      </w:r>
      <w:r>
        <w:rPr>
          <w:lang w:val="bs-Latn-BA"/>
        </w:rPr>
        <w:t>-u. Njegov zadatak je da obradi zahtjev</w:t>
      </w:r>
      <w:del w:id="246" w:author="Zoran Djuric" w:date="2018-05-20T10:01:00Z">
        <w:r w:rsidDel="00C32512">
          <w:rPr>
            <w:lang w:val="bs-Latn-BA"/>
          </w:rPr>
          <w:delText xml:space="preserve"> bilo kog od podržanih protokola</w:delText>
        </w:r>
      </w:del>
      <w:r>
        <w:rPr>
          <w:lang w:val="bs-Latn-BA"/>
        </w:rPr>
        <w:t>. Pri tome se izvršavaju određene akcije, od kojih svaka vrši određeni dio cjelokupnog procesa obrade, kako bi se na kraju dobio odgovarajući odgovor. Taj odgovor se zatim vraća nazad podnosiocu zahtjeva. Same akcije koje se izvršavaju pri tom procesu, mogu biti vezane za autentikaciju korisnika, određivanje njegovih atributa, potpisivanje odgovora itd., pri čemu one takođe mogu pozivati i neke vanjske sisteme, ukoliko je to potrebno.</w:t>
      </w:r>
    </w:p>
    <w:p w14:paraId="3BCDF729" w14:textId="77777777" w:rsidR="00E94ADE" w:rsidRDefault="00E94ADE">
      <w:pPr>
        <w:spacing w:line="240" w:lineRule="auto"/>
        <w:rPr>
          <w:lang w:val="bs-Latn-BA"/>
        </w:rPr>
      </w:pPr>
    </w:p>
    <w:p w14:paraId="678FB6BC" w14:textId="77777777" w:rsidR="00E94ADE" w:rsidRDefault="00CC5052">
      <w:pPr>
        <w:spacing w:line="240" w:lineRule="auto"/>
        <w:ind w:firstLine="720"/>
        <w:jc w:val="both"/>
        <w:rPr>
          <w:lang w:val="bs-Latn-BA"/>
        </w:rPr>
      </w:pPr>
      <w:r>
        <w:rPr>
          <w:lang w:val="bs-Latn-BA"/>
        </w:rPr>
        <w:lastRenderedPageBreak/>
        <w:t>Za instalaciju IdP-a v3, neophodne su platforme Oracle ili OpenJDK Java 7/8, kao i Tomcat 7+ ili Jetty 8+ servlet kontejneri.</w:t>
      </w:r>
      <w:r>
        <w:rPr>
          <w:rStyle w:val="FootnoteReference"/>
          <w:lang w:val="bs-Latn-BA"/>
        </w:rPr>
        <w:footnoteReference w:id="9"/>
      </w:r>
    </w:p>
    <w:p w14:paraId="0F623825" w14:textId="77777777" w:rsidR="00E94ADE" w:rsidRDefault="00E94ADE">
      <w:pPr>
        <w:spacing w:line="240" w:lineRule="auto"/>
        <w:ind w:firstLine="720"/>
        <w:rPr>
          <w:lang w:val="bs-Latn-BA"/>
        </w:rPr>
      </w:pPr>
    </w:p>
    <w:p w14:paraId="4610A1DB" w14:textId="77777777" w:rsidR="00E94ADE" w:rsidRDefault="00E94ADE">
      <w:pPr>
        <w:spacing w:line="240" w:lineRule="auto"/>
        <w:ind w:firstLine="720"/>
        <w:rPr>
          <w:lang w:val="bs-Latn-BA"/>
        </w:rPr>
      </w:pPr>
    </w:p>
    <w:p w14:paraId="071E342A" w14:textId="77777777" w:rsidR="00E94ADE" w:rsidRDefault="00CC5052">
      <w:pPr>
        <w:pStyle w:val="Heading3"/>
        <w:spacing w:line="240" w:lineRule="auto"/>
        <w:rPr>
          <w:lang w:val="bs-Latn-BA"/>
        </w:rPr>
      </w:pPr>
      <w:bookmarkStart w:id="247" w:name="_Toc511154448"/>
      <w:r>
        <w:rPr>
          <w:lang w:val="bs-Latn-BA"/>
        </w:rPr>
        <w:t>Servis provajder – SP</w:t>
      </w:r>
      <w:bookmarkEnd w:id="247"/>
    </w:p>
    <w:p w14:paraId="2CC3EE6D" w14:textId="77777777" w:rsidR="00E94ADE" w:rsidRDefault="00E94ADE">
      <w:pPr>
        <w:spacing w:line="240" w:lineRule="auto"/>
        <w:rPr>
          <w:lang w:val="bs-Latn-BA"/>
        </w:rPr>
      </w:pPr>
    </w:p>
    <w:p w14:paraId="739E83CB" w14:textId="77777777" w:rsidR="00E94ADE" w:rsidRDefault="00CC5052">
      <w:pPr>
        <w:spacing w:line="240" w:lineRule="auto"/>
        <w:ind w:firstLine="720"/>
        <w:jc w:val="both"/>
        <w:rPr>
          <w:lang w:val="bs-Latn-BA"/>
        </w:rPr>
      </w:pPr>
      <w:r>
        <w:rPr>
          <w:lang w:val="bs-Latn-BA"/>
        </w:rPr>
        <w:t>Shibboleth servis provajder omogućava da se web aplikacije, napisane upotrebom bilo kog programskog jezika ili framework-a, brzo i lako integrišu u SSO sistem, bez potrebe za velikim promjenama unutar koda aplikacije.</w:t>
      </w:r>
    </w:p>
    <w:p w14:paraId="2332E56E" w14:textId="77777777" w:rsidR="00E94ADE" w:rsidRDefault="00E94ADE">
      <w:pPr>
        <w:spacing w:line="240" w:lineRule="auto"/>
        <w:rPr>
          <w:lang w:val="bs-Latn-BA"/>
        </w:rPr>
      </w:pPr>
    </w:p>
    <w:p w14:paraId="729868FA" w14:textId="77777777" w:rsidR="00E94ADE" w:rsidRDefault="00CC5052">
      <w:pPr>
        <w:spacing w:line="240" w:lineRule="auto"/>
        <w:ind w:firstLine="360"/>
        <w:jc w:val="both"/>
        <w:rPr>
          <w:lang w:val="bs-Latn-BA"/>
        </w:rPr>
      </w:pPr>
      <w:r>
        <w:rPr>
          <w:lang w:val="bs-Latn-BA"/>
        </w:rPr>
        <w:t>Servis provajder, integrisan u okviru web aplikacije sa kojom zajedno predstavlja dio SSO sistema, ima sledeće osnovne zadatke:</w:t>
      </w:r>
    </w:p>
    <w:p w14:paraId="5C002B9D" w14:textId="77777777" w:rsidR="00E94ADE" w:rsidRDefault="00E94ADE">
      <w:pPr>
        <w:spacing w:line="240" w:lineRule="auto"/>
        <w:rPr>
          <w:lang w:val="bs-Latn-BA"/>
        </w:rPr>
      </w:pPr>
    </w:p>
    <w:p w14:paraId="0D961C5A" w14:textId="77777777" w:rsidR="00E94ADE" w:rsidRDefault="00CC5052">
      <w:pPr>
        <w:pStyle w:val="ListParagraph1"/>
        <w:numPr>
          <w:ilvl w:val="0"/>
          <w:numId w:val="26"/>
        </w:numPr>
        <w:spacing w:line="240" w:lineRule="auto"/>
        <w:jc w:val="both"/>
        <w:rPr>
          <w:lang w:val="bs-Latn-BA"/>
        </w:rPr>
      </w:pPr>
      <w:r>
        <w:rPr>
          <w:lang w:val="bs-Latn-BA"/>
        </w:rPr>
        <w:t>Presretanje zahtjeva ka zaštićenim resursima i pristupnim tačkama aplikacije</w:t>
      </w:r>
    </w:p>
    <w:p w14:paraId="52CA54E7" w14:textId="77777777" w:rsidR="00E94ADE" w:rsidRDefault="00CC5052">
      <w:pPr>
        <w:pStyle w:val="ListParagraph1"/>
        <w:numPr>
          <w:ilvl w:val="0"/>
          <w:numId w:val="26"/>
        </w:numPr>
        <w:spacing w:line="240" w:lineRule="auto"/>
        <w:jc w:val="both"/>
        <w:rPr>
          <w:lang w:val="bs-Latn-BA"/>
        </w:rPr>
      </w:pPr>
      <w:r>
        <w:rPr>
          <w:lang w:val="bs-Latn-BA"/>
        </w:rPr>
        <w:t>Izdavanje SAML autentikacionih zahtjeva određenom provajderu identiteta</w:t>
      </w:r>
    </w:p>
    <w:p w14:paraId="37280234" w14:textId="77777777" w:rsidR="00E94ADE" w:rsidRDefault="00CC5052">
      <w:pPr>
        <w:pStyle w:val="ListParagraph1"/>
        <w:numPr>
          <w:ilvl w:val="0"/>
          <w:numId w:val="26"/>
        </w:numPr>
        <w:spacing w:line="240" w:lineRule="auto"/>
        <w:jc w:val="both"/>
        <w:rPr>
          <w:lang w:val="bs-Latn-BA"/>
        </w:rPr>
      </w:pPr>
      <w:r>
        <w:rPr>
          <w:lang w:val="bs-Latn-BA"/>
        </w:rPr>
        <w:t>Obrađivanje SAML odgovora i izvlačenje informacija o korisniku</w:t>
      </w:r>
    </w:p>
    <w:p w14:paraId="14E94808" w14:textId="77777777" w:rsidR="00E94ADE" w:rsidRDefault="00CC5052">
      <w:pPr>
        <w:pStyle w:val="ListParagraph1"/>
        <w:numPr>
          <w:ilvl w:val="0"/>
          <w:numId w:val="26"/>
        </w:numPr>
        <w:spacing w:line="240" w:lineRule="auto"/>
        <w:jc w:val="both"/>
        <w:rPr>
          <w:lang w:val="bs-Latn-BA"/>
        </w:rPr>
      </w:pPr>
      <w:r>
        <w:rPr>
          <w:lang w:val="bs-Latn-BA"/>
        </w:rPr>
        <w:t>Sprovođenje lokalnih propisa i prikupljanje dodatnih podataka</w:t>
      </w:r>
    </w:p>
    <w:p w14:paraId="547D04CA" w14:textId="77777777" w:rsidR="00E94ADE" w:rsidRDefault="00E94ADE">
      <w:pPr>
        <w:spacing w:line="240" w:lineRule="auto"/>
        <w:rPr>
          <w:lang w:val="bs-Latn-BA"/>
        </w:rPr>
      </w:pPr>
    </w:p>
    <w:p w14:paraId="5B2DA7D3" w14:textId="77777777" w:rsidR="00E94ADE" w:rsidRDefault="00CC5052">
      <w:pPr>
        <w:spacing w:line="240" w:lineRule="auto"/>
        <w:ind w:firstLine="360"/>
        <w:jc w:val="both"/>
        <w:rPr>
          <w:lang w:val="bs-Latn-BA"/>
        </w:rPr>
      </w:pPr>
      <w:r>
        <w:rPr>
          <w:lang w:val="bs-Latn-BA"/>
        </w:rPr>
        <w:t xml:space="preserve">Osim upotrebe u kombinaciji sa Shibboleth provajderom identiteta, ovaj servis provajder može se koristiti i u kombinaciji sa bilo kojom drugom implementacijom IdP-a koja je u skladu sa SAML standardom. </w:t>
      </w:r>
      <w:r>
        <w:rPr>
          <w:vertAlign w:val="superscript"/>
          <w:lang w:val="bs-Latn-BA"/>
        </w:rPr>
        <w:t>[18]</w:t>
      </w:r>
    </w:p>
    <w:p w14:paraId="018C3FD2" w14:textId="77777777" w:rsidR="00E94ADE" w:rsidRDefault="00E94ADE">
      <w:pPr>
        <w:spacing w:line="240" w:lineRule="auto"/>
        <w:rPr>
          <w:lang w:val="bs-Latn-BA"/>
        </w:rPr>
      </w:pPr>
    </w:p>
    <w:p w14:paraId="7C78F98F" w14:textId="77777777" w:rsidR="00E94ADE" w:rsidRDefault="00CC5052">
      <w:pPr>
        <w:spacing w:line="240" w:lineRule="auto"/>
        <w:jc w:val="both"/>
        <w:rPr>
          <w:lang w:val="bs-Latn-BA"/>
        </w:rPr>
      </w:pPr>
      <w:commentRangeStart w:id="248"/>
      <w:r>
        <w:rPr>
          <w:lang w:val="bs-Latn-BA"/>
        </w:rPr>
        <w:t>Podržane platforme i sistemi:</w:t>
      </w:r>
    </w:p>
    <w:p w14:paraId="480ACB7A" w14:textId="77777777" w:rsidR="00E94ADE" w:rsidRDefault="00E94ADE">
      <w:pPr>
        <w:spacing w:line="240" w:lineRule="auto"/>
        <w:jc w:val="both"/>
        <w:rPr>
          <w:lang w:val="bs-Latn-BA"/>
        </w:rPr>
      </w:pPr>
    </w:p>
    <w:p w14:paraId="612CD552" w14:textId="77777777" w:rsidR="00E94ADE" w:rsidRDefault="00CC5052">
      <w:pPr>
        <w:pStyle w:val="ListParagraph1"/>
        <w:numPr>
          <w:ilvl w:val="0"/>
          <w:numId w:val="27"/>
        </w:numPr>
        <w:spacing w:line="240" w:lineRule="auto"/>
        <w:jc w:val="both"/>
        <w:rPr>
          <w:lang w:val="bs-Latn-BA"/>
        </w:rPr>
      </w:pPr>
      <w:r>
        <w:rPr>
          <w:lang w:val="bs-Latn-BA"/>
        </w:rPr>
        <w:t>Linux OS</w:t>
      </w:r>
    </w:p>
    <w:p w14:paraId="10008801" w14:textId="77777777" w:rsidR="00E94ADE" w:rsidRDefault="00CC5052">
      <w:pPr>
        <w:pStyle w:val="ListParagraph1"/>
        <w:numPr>
          <w:ilvl w:val="0"/>
          <w:numId w:val="27"/>
        </w:numPr>
        <w:spacing w:line="240" w:lineRule="auto"/>
        <w:jc w:val="both"/>
        <w:rPr>
          <w:lang w:val="bs-Latn-BA"/>
        </w:rPr>
      </w:pPr>
      <w:r>
        <w:rPr>
          <w:lang w:val="bs-Latn-BA"/>
        </w:rPr>
        <w:t>Mac OS X</w:t>
      </w:r>
    </w:p>
    <w:p w14:paraId="7F6E4056" w14:textId="77777777" w:rsidR="00E94ADE" w:rsidRDefault="00CC5052">
      <w:pPr>
        <w:pStyle w:val="ListParagraph1"/>
        <w:numPr>
          <w:ilvl w:val="0"/>
          <w:numId w:val="27"/>
        </w:numPr>
        <w:spacing w:line="240" w:lineRule="auto"/>
        <w:jc w:val="both"/>
        <w:rPr>
          <w:lang w:val="bs-Latn-BA"/>
        </w:rPr>
      </w:pPr>
      <w:r>
        <w:rPr>
          <w:lang w:val="bs-Latn-BA"/>
        </w:rPr>
        <w:t>Windows</w:t>
      </w:r>
    </w:p>
    <w:p w14:paraId="43A7295D" w14:textId="77777777" w:rsidR="00E94ADE" w:rsidRDefault="00CC5052">
      <w:pPr>
        <w:pStyle w:val="ListParagraph1"/>
        <w:numPr>
          <w:ilvl w:val="0"/>
          <w:numId w:val="27"/>
        </w:numPr>
        <w:spacing w:line="240" w:lineRule="auto"/>
        <w:jc w:val="both"/>
        <w:rPr>
          <w:lang w:val="bs-Latn-BA"/>
        </w:rPr>
      </w:pPr>
      <w:r>
        <w:rPr>
          <w:lang w:val="bs-Latn-BA"/>
        </w:rPr>
        <w:t>Solaris</w:t>
      </w:r>
    </w:p>
    <w:p w14:paraId="7EEAB404" w14:textId="77777777" w:rsidR="00E94ADE" w:rsidRDefault="00CC5052">
      <w:pPr>
        <w:pStyle w:val="ListParagraph1"/>
        <w:numPr>
          <w:ilvl w:val="0"/>
          <w:numId w:val="27"/>
        </w:numPr>
        <w:spacing w:line="240" w:lineRule="auto"/>
        <w:jc w:val="both"/>
        <w:rPr>
          <w:lang w:val="bs-Latn-BA"/>
        </w:rPr>
      </w:pPr>
      <w:r>
        <w:rPr>
          <w:lang w:val="bs-Latn-BA"/>
        </w:rPr>
        <w:t>Java Servleti</w:t>
      </w:r>
      <w:commentRangeEnd w:id="248"/>
      <w:r w:rsidR="00C32512">
        <w:rPr>
          <w:rStyle w:val="CommentReference"/>
        </w:rPr>
        <w:commentReference w:id="248"/>
      </w:r>
    </w:p>
    <w:p w14:paraId="0D08F87D" w14:textId="77777777" w:rsidR="00E94ADE" w:rsidRDefault="00E94ADE">
      <w:pPr>
        <w:spacing w:line="240" w:lineRule="auto"/>
        <w:rPr>
          <w:lang w:val="bs-Latn-BA"/>
        </w:rPr>
      </w:pPr>
    </w:p>
    <w:p w14:paraId="2C3190C7" w14:textId="77777777" w:rsidR="00E94ADE" w:rsidRDefault="00E94ADE">
      <w:pPr>
        <w:spacing w:line="240" w:lineRule="auto"/>
        <w:rPr>
          <w:lang w:val="bs-Latn-BA"/>
        </w:rPr>
      </w:pPr>
    </w:p>
    <w:p w14:paraId="048BF312" w14:textId="77777777" w:rsidR="00E94ADE" w:rsidRDefault="00CC5052">
      <w:pPr>
        <w:pStyle w:val="Heading2"/>
        <w:spacing w:line="240" w:lineRule="auto"/>
        <w:jc w:val="both"/>
        <w:rPr>
          <w:lang w:val="bs-Latn-BA"/>
        </w:rPr>
      </w:pPr>
      <w:bookmarkStart w:id="249" w:name="_Toc511154449"/>
      <w:r>
        <w:rPr>
          <w:lang w:val="bs-Latn-BA"/>
        </w:rPr>
        <w:lastRenderedPageBreak/>
        <w:t>WSO2 Identity Server</w:t>
      </w:r>
      <w:bookmarkEnd w:id="249"/>
    </w:p>
    <w:p w14:paraId="07F8A5AD" w14:textId="77777777" w:rsidR="00E94ADE" w:rsidRDefault="00E94ADE">
      <w:pPr>
        <w:spacing w:line="240" w:lineRule="auto"/>
        <w:rPr>
          <w:lang w:val="bs-Latn-BA"/>
        </w:rPr>
      </w:pPr>
    </w:p>
    <w:p w14:paraId="68F890CC" w14:textId="77777777" w:rsidR="00E94ADE" w:rsidRDefault="00CC5052">
      <w:pPr>
        <w:spacing w:line="240" w:lineRule="auto"/>
        <w:ind w:firstLine="576"/>
        <w:jc w:val="both"/>
        <w:rPr>
          <w:lang w:val="bs-Latn-BA"/>
        </w:rPr>
      </w:pPr>
      <w:r>
        <w:rPr>
          <w:lang w:val="bs-Latn-BA"/>
        </w:rPr>
        <w:t xml:space="preserve">WSO2 Identity Server (dalje u tekstu WSO2 IS) je </w:t>
      </w:r>
      <w:r>
        <w:rPr>
          <w:i/>
          <w:lang w:val="bs-Latn-BA"/>
        </w:rPr>
        <w:t>Open-Source</w:t>
      </w:r>
      <w:r>
        <w:rPr>
          <w:lang w:val="bs-Latn-BA"/>
        </w:rPr>
        <w:t xml:space="preserve"> rješenje za upravljanje identitetima korisnika u okviru web aplikacija i servisa. Kao takvo, osim same SSO funkcionalnosti, nudi i brojne druge mogućnosti kao što su: kreiranje baze korisnika, autentikacija i autorizacija korisnika, delegacija pristupa, registracija korisnika, resetovanje lozinke, zaključavanje naloga itd. Kako je tema ovog rada vezana za SSO, dalji pregled i analiza će se uglavnom odnositi na SSO funkcionalnosti koju nudi ovo rješenje. </w:t>
      </w:r>
    </w:p>
    <w:p w14:paraId="22D7CFBB" w14:textId="77777777" w:rsidR="00E94ADE" w:rsidRDefault="00E94ADE">
      <w:pPr>
        <w:spacing w:line="240" w:lineRule="auto"/>
        <w:jc w:val="both"/>
        <w:rPr>
          <w:lang w:val="bs-Latn-BA"/>
        </w:rPr>
      </w:pPr>
    </w:p>
    <w:p w14:paraId="4C4908CF" w14:textId="77777777" w:rsidR="00E94ADE" w:rsidRDefault="00CC5052">
      <w:pPr>
        <w:spacing w:line="240" w:lineRule="auto"/>
        <w:ind w:firstLine="576"/>
        <w:jc w:val="both"/>
        <w:rPr>
          <w:lang w:val="bs-Latn-BA"/>
        </w:rPr>
      </w:pPr>
      <w:r>
        <w:rPr>
          <w:lang w:val="bs-Latn-BA"/>
        </w:rPr>
        <w:t>Kompanija WSO2, osnovana je u Avgustu 2005. godine od strane Sanjiva Weerawarana</w:t>
      </w:r>
      <w:r>
        <w:rPr>
          <w:rStyle w:val="FootnoteReference"/>
          <w:lang w:val="bs-Latn-BA"/>
        </w:rPr>
        <w:footnoteReference w:id="10"/>
      </w:r>
      <w:r>
        <w:rPr>
          <w:lang w:val="bs-Latn-BA"/>
        </w:rPr>
        <w:t xml:space="preserve"> koji je bio istraživač u IBM-u, gdje je bio jedan od osnivača platforme web servisa</w:t>
      </w:r>
      <w:r>
        <w:rPr>
          <w:rStyle w:val="FootnoteReference"/>
          <w:lang w:val="bs-Latn-BA"/>
        </w:rPr>
        <w:footnoteReference w:id="11"/>
      </w:r>
      <w:r>
        <w:rPr>
          <w:lang w:val="bs-Latn-BA"/>
        </w:rPr>
        <w:t>. WSO2 IS je samo jedan od nekoliko proizvoda ove kompanije, i njegova poslednja verzija je WSO2 IS 5.4.1</w:t>
      </w:r>
      <w:r>
        <w:rPr>
          <w:rStyle w:val="FootnoteReference"/>
          <w:lang w:val="bs-Latn-BA"/>
        </w:rPr>
        <w:footnoteReference w:id="12"/>
      </w:r>
      <w:r>
        <w:rPr>
          <w:lang w:val="bs-Latn-BA"/>
        </w:rPr>
        <w:t>.</w:t>
      </w:r>
    </w:p>
    <w:p w14:paraId="28E3B8CE" w14:textId="77777777" w:rsidR="00E94ADE" w:rsidRDefault="00E94ADE">
      <w:pPr>
        <w:spacing w:line="240" w:lineRule="auto"/>
        <w:ind w:firstLine="576"/>
        <w:jc w:val="both"/>
        <w:rPr>
          <w:lang w:val="bs-Latn-BA"/>
        </w:rPr>
      </w:pPr>
    </w:p>
    <w:p w14:paraId="433574E0" w14:textId="77777777" w:rsidR="00E94ADE" w:rsidRDefault="00E94ADE">
      <w:pPr>
        <w:spacing w:line="240" w:lineRule="auto"/>
        <w:ind w:firstLine="576"/>
        <w:jc w:val="both"/>
        <w:rPr>
          <w:lang w:val="bs-Latn-BA"/>
        </w:rPr>
      </w:pPr>
    </w:p>
    <w:p w14:paraId="74D19E7F" w14:textId="77777777" w:rsidR="00E94ADE" w:rsidRDefault="00CC5052">
      <w:pPr>
        <w:pStyle w:val="Heading3"/>
        <w:spacing w:line="240" w:lineRule="auto"/>
        <w:rPr>
          <w:lang w:val="bs-Latn-BA"/>
        </w:rPr>
      </w:pPr>
      <w:bookmarkStart w:id="250" w:name="_Toc511154450"/>
      <w:r>
        <w:rPr>
          <w:lang w:val="bs-Latn-BA"/>
        </w:rPr>
        <w:t>Osnovne karakteristike</w:t>
      </w:r>
      <w:bookmarkEnd w:id="250"/>
    </w:p>
    <w:p w14:paraId="28BA6846" w14:textId="77777777" w:rsidR="00E94ADE" w:rsidRDefault="00E94ADE">
      <w:pPr>
        <w:spacing w:line="240" w:lineRule="auto"/>
        <w:jc w:val="both"/>
        <w:rPr>
          <w:lang w:val="bs-Latn-BA"/>
        </w:rPr>
      </w:pPr>
    </w:p>
    <w:p w14:paraId="123EFBE8" w14:textId="77777777" w:rsidR="00E94ADE" w:rsidRDefault="00CC5052">
      <w:pPr>
        <w:pStyle w:val="ListParagraph1"/>
        <w:numPr>
          <w:ilvl w:val="0"/>
          <w:numId w:val="28"/>
        </w:numPr>
        <w:spacing w:line="240" w:lineRule="auto"/>
        <w:jc w:val="both"/>
        <w:rPr>
          <w:lang w:val="bs-Latn-BA"/>
        </w:rPr>
      </w:pPr>
      <w:ins w:id="251" w:author="Ognjen Joldzic" w:date="2018-05-13T02:41:00Z">
        <w:r>
          <w:t>p</w:t>
        </w:r>
      </w:ins>
      <w:del w:id="252" w:author="Ognjen Joldzic" w:date="2018-05-13T02:41:00Z">
        <w:r>
          <w:rPr>
            <w:lang w:val="bs-Latn-BA"/>
          </w:rPr>
          <w:delText>P</w:delText>
        </w:r>
      </w:del>
      <w:r>
        <w:rPr>
          <w:lang w:val="bs-Latn-BA"/>
        </w:rPr>
        <w:t>odrška za SSO protokole – OAuth2/OpenID Connect, SAML 2.0 i WS-Federation/Trust</w:t>
      </w:r>
      <w:ins w:id="253" w:author="Ognjen Joldzic" w:date="2018-05-13T02:41:00Z">
        <w:r>
          <w:t>,</w:t>
        </w:r>
      </w:ins>
    </w:p>
    <w:p w14:paraId="1552A8C8" w14:textId="77777777" w:rsidR="00E94ADE" w:rsidRDefault="00CC5052">
      <w:pPr>
        <w:pStyle w:val="ListParagraph1"/>
        <w:numPr>
          <w:ilvl w:val="0"/>
          <w:numId w:val="28"/>
        </w:numPr>
        <w:spacing w:line="240" w:lineRule="auto"/>
        <w:jc w:val="both"/>
        <w:rPr>
          <w:lang w:val="bs-Latn-BA"/>
        </w:rPr>
      </w:pPr>
      <w:ins w:id="254" w:author="Ognjen Joldzic" w:date="2018-05-13T02:41:00Z">
        <w:r>
          <w:t>p</w:t>
        </w:r>
      </w:ins>
      <w:del w:id="255" w:author="Ognjen Joldzic" w:date="2018-05-13T02:41:00Z">
        <w:r>
          <w:rPr>
            <w:lang w:val="bs-Latn-BA"/>
          </w:rPr>
          <w:delText>P</w:delText>
        </w:r>
      </w:del>
      <w:r>
        <w:rPr>
          <w:lang w:val="bs-Latn-BA"/>
        </w:rPr>
        <w:t>odrška za višestepenu autentikaciju upotrebom jednokratke SMS/e-mail lozinke ili servisa kao što su FIDO, MePIN, Duo Security itd</w:t>
      </w:r>
      <w:ins w:id="256" w:author="Ognjen Joldzic" w:date="2018-05-13T02:41:00Z">
        <w:r>
          <w:t>,</w:t>
        </w:r>
      </w:ins>
      <w:del w:id="257" w:author="Ognjen Joldzic" w:date="2018-05-13T02:41:00Z">
        <w:r>
          <w:rPr>
            <w:lang w:val="bs-Latn-BA"/>
          </w:rPr>
          <w:delText>.</w:delText>
        </w:r>
      </w:del>
    </w:p>
    <w:p w14:paraId="1F21CEA9" w14:textId="77777777" w:rsidR="00E94ADE" w:rsidRDefault="00CC5052">
      <w:pPr>
        <w:pStyle w:val="ListParagraph1"/>
        <w:numPr>
          <w:ilvl w:val="0"/>
          <w:numId w:val="28"/>
        </w:numPr>
        <w:spacing w:line="240" w:lineRule="auto"/>
        <w:jc w:val="both"/>
        <w:rPr>
          <w:lang w:val="bs-Latn-BA"/>
        </w:rPr>
      </w:pPr>
      <w:ins w:id="258" w:author="Ognjen Joldzic" w:date="2018-05-13T02:41:00Z">
        <w:r>
          <w:t>u</w:t>
        </w:r>
      </w:ins>
      <w:del w:id="259" w:author="Ognjen Joldzic" w:date="2018-05-13T02:41:00Z">
        <w:r>
          <w:rPr>
            <w:lang w:val="bs-Latn-BA"/>
          </w:rPr>
          <w:delText>U</w:delText>
        </w:r>
      </w:del>
      <w:r>
        <w:rPr>
          <w:lang w:val="bs-Latn-BA"/>
        </w:rPr>
        <w:t>ređivanje korisničkih naloga i grupa</w:t>
      </w:r>
      <w:ins w:id="260" w:author="Ognjen Joldzic" w:date="2018-05-13T02:41:00Z">
        <w:r>
          <w:t>,</w:t>
        </w:r>
      </w:ins>
    </w:p>
    <w:p w14:paraId="6F01E03D" w14:textId="77777777" w:rsidR="00E94ADE" w:rsidRDefault="00CC5052">
      <w:pPr>
        <w:pStyle w:val="ListParagraph1"/>
        <w:numPr>
          <w:ilvl w:val="0"/>
          <w:numId w:val="28"/>
        </w:numPr>
        <w:spacing w:line="240" w:lineRule="auto"/>
        <w:jc w:val="both"/>
        <w:rPr>
          <w:lang w:val="bs-Latn-BA"/>
        </w:rPr>
      </w:pPr>
      <w:ins w:id="261" w:author="Ognjen Joldzic" w:date="2018-05-13T02:41:00Z">
        <w:r>
          <w:t>a</w:t>
        </w:r>
      </w:ins>
      <w:del w:id="262" w:author="Ognjen Joldzic" w:date="2018-05-13T02:41:00Z">
        <w:r>
          <w:rPr>
            <w:lang w:val="bs-Latn-BA"/>
          </w:rPr>
          <w:delText>A</w:delText>
        </w:r>
      </w:del>
      <w:r>
        <w:rPr>
          <w:lang w:val="bs-Latn-BA"/>
        </w:rPr>
        <w:t>utorizacija sa XACML kontrolom pristupa zasnovanom na ulogama i atributima</w:t>
      </w:r>
      <w:ins w:id="263" w:author="Ognjen Joldzic" w:date="2018-05-13T02:41:00Z">
        <w:r>
          <w:t>,</w:t>
        </w:r>
      </w:ins>
    </w:p>
    <w:p w14:paraId="360482DD" w14:textId="77777777" w:rsidR="00E94ADE" w:rsidRDefault="00CC5052">
      <w:pPr>
        <w:pStyle w:val="ListParagraph1"/>
        <w:numPr>
          <w:ilvl w:val="0"/>
          <w:numId w:val="28"/>
        </w:numPr>
        <w:spacing w:line="240" w:lineRule="auto"/>
        <w:jc w:val="both"/>
        <w:rPr>
          <w:lang w:val="bs-Latn-BA"/>
        </w:rPr>
      </w:pPr>
      <w:ins w:id="264" w:author="Ognjen Joldzic" w:date="2018-05-13T02:41:00Z">
        <w:r>
          <w:t>a</w:t>
        </w:r>
      </w:ins>
      <w:del w:id="265" w:author="Ognjen Joldzic" w:date="2018-05-13T02:41:00Z">
        <w:r>
          <w:rPr>
            <w:lang w:val="bs-Latn-BA"/>
          </w:rPr>
          <w:delText>A</w:delText>
        </w:r>
      </w:del>
      <w:r>
        <w:rPr>
          <w:lang w:val="bs-Latn-BA"/>
        </w:rPr>
        <w:t>naliza i izvještaj o aktivnostima na sistemu, kao što su prethodne autentikacije korisnika</w:t>
      </w:r>
      <w:ins w:id="266" w:author="Ognjen Joldzic" w:date="2018-05-13T02:41:00Z">
        <w:r>
          <w:t>,</w:t>
        </w:r>
      </w:ins>
    </w:p>
    <w:p w14:paraId="661D381E" w14:textId="77777777" w:rsidR="00E94ADE" w:rsidRDefault="00CC5052">
      <w:pPr>
        <w:pStyle w:val="ListParagraph1"/>
        <w:numPr>
          <w:ilvl w:val="0"/>
          <w:numId w:val="28"/>
        </w:numPr>
        <w:spacing w:line="240" w:lineRule="auto"/>
        <w:jc w:val="both"/>
        <w:rPr>
          <w:lang w:val="bs-Latn-BA"/>
        </w:rPr>
      </w:pPr>
      <w:ins w:id="267" w:author="Ognjen Joldzic" w:date="2018-05-13T02:41:00Z">
        <w:r>
          <w:t>p</w:t>
        </w:r>
      </w:ins>
      <w:del w:id="268" w:author="Ognjen Joldzic" w:date="2018-05-13T02:41:00Z">
        <w:r>
          <w:rPr>
            <w:lang w:val="bs-Latn-BA"/>
          </w:rPr>
          <w:delText>P</w:delText>
        </w:r>
      </w:del>
      <w:r>
        <w:rPr>
          <w:lang w:val="bs-Latn-BA"/>
        </w:rPr>
        <w:t xml:space="preserve">odrška za delegiranu autentikaciju upotrebom WSO2 IS konektora </w:t>
      </w:r>
      <w:r>
        <w:rPr>
          <w:rStyle w:val="FootnoteReference"/>
          <w:lang w:val="bs-Latn-BA"/>
        </w:rPr>
        <w:footnoteReference w:id="13"/>
      </w:r>
    </w:p>
    <w:p w14:paraId="09FEBCF4" w14:textId="77777777" w:rsidR="00E94ADE" w:rsidRDefault="00E94ADE">
      <w:pPr>
        <w:spacing w:line="240" w:lineRule="auto"/>
        <w:jc w:val="both"/>
        <w:rPr>
          <w:lang w:val="bs-Latn-BA"/>
        </w:rPr>
      </w:pPr>
    </w:p>
    <w:p w14:paraId="0CA39F41" w14:textId="77777777" w:rsidR="00E94ADE" w:rsidRDefault="00E94ADE">
      <w:pPr>
        <w:spacing w:line="240" w:lineRule="auto"/>
        <w:jc w:val="both"/>
        <w:rPr>
          <w:lang w:val="bs-Latn-BA"/>
        </w:rPr>
      </w:pPr>
    </w:p>
    <w:p w14:paraId="7C214671" w14:textId="77777777" w:rsidR="00E94ADE" w:rsidRDefault="00CC5052">
      <w:pPr>
        <w:pStyle w:val="Heading3"/>
        <w:spacing w:line="240" w:lineRule="auto"/>
        <w:rPr>
          <w:lang w:val="bs-Latn-BA"/>
        </w:rPr>
      </w:pPr>
      <w:bookmarkStart w:id="269" w:name="_Toc511154451"/>
      <w:r>
        <w:rPr>
          <w:lang w:val="bs-Latn-BA"/>
        </w:rPr>
        <w:t>Arhitektura</w:t>
      </w:r>
      <w:bookmarkEnd w:id="269"/>
    </w:p>
    <w:p w14:paraId="23986858" w14:textId="77777777" w:rsidR="00E94ADE" w:rsidRDefault="00E94ADE">
      <w:pPr>
        <w:spacing w:line="240" w:lineRule="auto"/>
        <w:rPr>
          <w:lang w:val="bs-Latn-BA"/>
        </w:rPr>
      </w:pPr>
    </w:p>
    <w:p w14:paraId="28E7C539" w14:textId="77777777" w:rsidR="00E94ADE" w:rsidRDefault="00CC5052">
      <w:pPr>
        <w:spacing w:line="240" w:lineRule="auto"/>
        <w:ind w:firstLine="720"/>
        <w:jc w:val="both"/>
        <w:rPr>
          <w:lang w:val="bs-Latn-BA"/>
        </w:rPr>
      </w:pPr>
      <w:r>
        <w:rPr>
          <w:lang w:val="bs-Latn-BA"/>
        </w:rPr>
        <w:t xml:space="preserve">WSO2 IS posjeduje panel za upravljanje, čime se administratorima i ostalim korisnicima koji imaju odgovarajuće privilegije, omogućava da prijavljuju nove korisnike, dodjeljuju im </w:t>
      </w:r>
      <w:r>
        <w:rPr>
          <w:lang w:val="bs-Latn-BA"/>
        </w:rPr>
        <w:lastRenderedPageBreak/>
        <w:t xml:space="preserve">odgovarajuće role, te vrše sve ostale akcije vezane za upravljanje identitetima. Međutim, taj dio funkcionalnosti sistema je van opsega </w:t>
      </w:r>
      <w:r>
        <w:rPr>
          <w:i/>
          <w:lang w:val="bs-Latn-BA"/>
        </w:rPr>
        <w:t>Single Sign-On</w:t>
      </w:r>
      <w:r>
        <w:rPr>
          <w:lang w:val="bs-Latn-BA"/>
        </w:rPr>
        <w:t xml:space="preserve">-a, ali se pored toga WSO2 IS može koristiti upravo i kao SSO server, odnosno kao provajder identiteta za nezavisne aplikacije koje imaju svoje posebne grupe korisnika, što i jeste teme ove glave. </w:t>
      </w:r>
    </w:p>
    <w:p w14:paraId="5E85D999" w14:textId="77777777" w:rsidR="00E94ADE" w:rsidRDefault="00E94ADE">
      <w:pPr>
        <w:spacing w:line="240" w:lineRule="auto"/>
        <w:rPr>
          <w:lang w:val="bs-Latn-BA"/>
        </w:rPr>
      </w:pPr>
    </w:p>
    <w:p w14:paraId="4FF99DC5" w14:textId="77777777" w:rsidR="00E94ADE" w:rsidRDefault="00CC5052">
      <w:pPr>
        <w:keepNext/>
        <w:spacing w:line="240" w:lineRule="auto"/>
        <w:jc w:val="center"/>
        <w:rPr>
          <w:lang w:val="bs-Latn-BA"/>
        </w:rPr>
      </w:pPr>
      <w:commentRangeStart w:id="270"/>
      <w:r>
        <w:rPr>
          <w:noProof/>
        </w:rPr>
        <w:drawing>
          <wp:inline distT="0" distB="0" distL="0" distR="0" wp14:anchorId="0015EF13" wp14:editId="64816AB1">
            <wp:extent cx="4881245" cy="3667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938395" cy="3709742"/>
                    </a:xfrm>
                    <a:prstGeom prst="rect">
                      <a:avLst/>
                    </a:prstGeom>
                    <a:noFill/>
                    <a:ln>
                      <a:noFill/>
                    </a:ln>
                  </pic:spPr>
                </pic:pic>
              </a:graphicData>
            </a:graphic>
          </wp:inline>
        </w:drawing>
      </w:r>
      <w:commentRangeEnd w:id="270"/>
      <w:r w:rsidR="00C32512">
        <w:rPr>
          <w:rStyle w:val="CommentReference"/>
        </w:rPr>
        <w:commentReference w:id="270"/>
      </w:r>
    </w:p>
    <w:p w14:paraId="36266A94" w14:textId="77777777" w:rsidR="00E94ADE" w:rsidRDefault="00CC5052">
      <w:pPr>
        <w:pStyle w:val="Caption"/>
        <w:jc w:val="center"/>
        <w:rPr>
          <w:lang w:val="bs-Latn-BA"/>
        </w:rPr>
      </w:pPr>
      <w:r>
        <w:rPr>
          <w:lang w:val="bs-Latn-BA"/>
        </w:rPr>
        <w:t xml:space="preserve">Slika </w:t>
      </w:r>
      <w:r>
        <w:rPr>
          <w:lang w:val="bs-Latn-BA"/>
        </w:rPr>
        <w:fldChar w:fldCharType="begin"/>
      </w:r>
      <w:r>
        <w:rPr>
          <w:lang w:val="bs-Latn-BA"/>
        </w:rPr>
        <w:instrText xml:space="preserve"> STYLEREF 1 \s </w:instrText>
      </w:r>
      <w:r>
        <w:rPr>
          <w:lang w:val="bs-Latn-BA"/>
        </w:rPr>
        <w:fldChar w:fldCharType="separate"/>
      </w:r>
      <w:r>
        <w:rPr>
          <w:lang w:val="bs-Latn-BA"/>
        </w:rPr>
        <w:t>8</w:t>
      </w:r>
      <w:r>
        <w:rPr>
          <w:lang w:val="bs-Latn-BA"/>
        </w:rPr>
        <w:fldChar w:fldCharType="end"/>
      </w:r>
      <w:r>
        <w:rPr>
          <w:lang w:val="bs-Latn-BA"/>
        </w:rPr>
        <w:t>.</w:t>
      </w:r>
      <w:r>
        <w:rPr>
          <w:lang w:val="bs-Latn-BA"/>
        </w:rPr>
        <w:fldChar w:fldCharType="begin"/>
      </w:r>
      <w:r>
        <w:rPr>
          <w:lang w:val="bs-Latn-BA"/>
        </w:rPr>
        <w:instrText xml:space="preserve"> SEQ Slika \* ARABIC \s 1 </w:instrText>
      </w:r>
      <w:r>
        <w:rPr>
          <w:lang w:val="bs-Latn-BA"/>
        </w:rPr>
        <w:fldChar w:fldCharType="separate"/>
      </w:r>
      <w:r>
        <w:rPr>
          <w:lang w:val="bs-Latn-BA"/>
        </w:rPr>
        <w:t>4</w:t>
      </w:r>
      <w:r>
        <w:rPr>
          <w:lang w:val="bs-Latn-BA"/>
        </w:rPr>
        <w:fldChar w:fldCharType="end"/>
      </w:r>
      <w:r>
        <w:rPr>
          <w:lang w:val="bs-Latn-BA"/>
        </w:rPr>
        <w:t xml:space="preserve"> – Arhitektura servera </w:t>
      </w:r>
      <w:r>
        <w:rPr>
          <w:vertAlign w:val="superscript"/>
          <w:lang w:val="bs-Latn-BA"/>
        </w:rPr>
        <w:t>[19]</w:t>
      </w:r>
    </w:p>
    <w:p w14:paraId="7AD38BB3" w14:textId="77777777" w:rsidR="00E94ADE" w:rsidRDefault="00CC5052">
      <w:pPr>
        <w:spacing w:line="240" w:lineRule="auto"/>
        <w:ind w:firstLine="360"/>
        <w:jc w:val="both"/>
        <w:rPr>
          <w:lang w:val="bs-Latn-BA"/>
        </w:rPr>
      </w:pPr>
      <w:r>
        <w:rPr>
          <w:lang w:val="bs-Latn-BA"/>
        </w:rPr>
        <w:t xml:space="preserve">Na </w:t>
      </w:r>
      <w:del w:id="271" w:author="Ognjen Joldzic" w:date="2018-05-13T02:41:00Z">
        <w:r>
          <w:rPr>
            <w:lang w:val="bs-Latn-BA"/>
          </w:rPr>
          <w:delText xml:space="preserve">prethodnoj </w:delText>
        </w:r>
      </w:del>
      <w:r>
        <w:rPr>
          <w:lang w:val="bs-Latn-BA"/>
        </w:rPr>
        <w:t>slici 8.4 prikazana je kompletna arhitektura servera identiteta, koja se na osnovu njegovih gore pomenutih funkcionalnosti, može podijeliti na dva velika dijela:</w:t>
      </w:r>
    </w:p>
    <w:p w14:paraId="20A34D5D" w14:textId="77777777" w:rsidR="00E94ADE" w:rsidRDefault="00E94ADE">
      <w:pPr>
        <w:spacing w:line="240" w:lineRule="auto"/>
        <w:jc w:val="both"/>
        <w:rPr>
          <w:lang w:val="bs-Latn-BA"/>
        </w:rPr>
      </w:pPr>
    </w:p>
    <w:p w14:paraId="33DB9BAA" w14:textId="77777777" w:rsidR="00E94ADE" w:rsidRDefault="00CC5052">
      <w:pPr>
        <w:pStyle w:val="ListParagraph1"/>
        <w:numPr>
          <w:ilvl w:val="0"/>
          <w:numId w:val="29"/>
        </w:numPr>
        <w:spacing w:line="240" w:lineRule="auto"/>
        <w:jc w:val="both"/>
        <w:rPr>
          <w:lang w:val="bs-Latn-BA"/>
        </w:rPr>
      </w:pPr>
      <w:commentRangeStart w:id="272"/>
      <w:ins w:id="273" w:author="Ognjen Joldzic" w:date="2018-05-13T02:42:00Z">
        <w:r>
          <w:t>d</w:t>
        </w:r>
      </w:ins>
      <w:del w:id="274" w:author="Ognjen Joldzic" w:date="2018-05-13T02:42:00Z">
        <w:r>
          <w:rPr>
            <w:lang w:val="bs-Latn-BA"/>
          </w:rPr>
          <w:delText>D</w:delText>
        </w:r>
      </w:del>
      <w:r>
        <w:rPr>
          <w:lang w:val="bs-Latn-BA"/>
        </w:rPr>
        <w:t>io vezan za autentikaciju korisnika (</w:t>
      </w:r>
      <w:r>
        <w:rPr>
          <w:i/>
          <w:lang w:val="bs-Latn-BA"/>
        </w:rPr>
        <w:t>Autentication Framework</w:t>
      </w:r>
      <w:r>
        <w:rPr>
          <w:lang w:val="bs-Latn-BA"/>
        </w:rPr>
        <w:t>)</w:t>
      </w:r>
      <w:ins w:id="275" w:author="Ognjen Joldzic" w:date="2018-05-13T02:42:00Z">
        <w:r>
          <w:t>,</w:t>
        </w:r>
      </w:ins>
    </w:p>
    <w:p w14:paraId="0AEF890D" w14:textId="77777777" w:rsidR="00E94ADE" w:rsidRDefault="00CC5052">
      <w:pPr>
        <w:pStyle w:val="ListParagraph1"/>
        <w:numPr>
          <w:ilvl w:val="0"/>
          <w:numId w:val="29"/>
        </w:numPr>
        <w:spacing w:line="240" w:lineRule="auto"/>
        <w:jc w:val="both"/>
        <w:rPr>
          <w:lang w:val="bs-Latn-BA"/>
        </w:rPr>
      </w:pPr>
      <w:ins w:id="276" w:author="Ognjen Joldzic" w:date="2018-05-13T02:42:00Z">
        <w:r>
          <w:t>d</w:t>
        </w:r>
      </w:ins>
      <w:del w:id="277" w:author="Ognjen Joldzic" w:date="2018-05-13T02:42:00Z">
        <w:r>
          <w:rPr>
            <w:lang w:val="bs-Latn-BA"/>
          </w:rPr>
          <w:delText>D</w:delText>
        </w:r>
      </w:del>
      <w:r>
        <w:rPr>
          <w:lang w:val="bs-Latn-BA"/>
        </w:rPr>
        <w:t>io vezan za registraciju i dodavanje korisnika (</w:t>
      </w:r>
      <w:r>
        <w:rPr>
          <w:i/>
          <w:lang w:val="bs-Latn-BA"/>
        </w:rPr>
        <w:t>Provisioning Framework</w:t>
      </w:r>
      <w:r>
        <w:rPr>
          <w:lang w:val="bs-Latn-BA"/>
        </w:rPr>
        <w:t xml:space="preserve">) </w:t>
      </w:r>
    </w:p>
    <w:p w14:paraId="2269655B" w14:textId="77777777" w:rsidR="00E94ADE" w:rsidRDefault="00E94ADE">
      <w:pPr>
        <w:spacing w:line="240" w:lineRule="auto"/>
        <w:jc w:val="both"/>
        <w:rPr>
          <w:lang w:val="bs-Latn-BA"/>
        </w:rPr>
      </w:pPr>
    </w:p>
    <w:p w14:paraId="40621F49" w14:textId="77777777" w:rsidR="00E94ADE" w:rsidRDefault="00CC5052">
      <w:pPr>
        <w:spacing w:line="240" w:lineRule="auto"/>
        <w:ind w:firstLine="360"/>
        <w:jc w:val="both"/>
        <w:rPr>
          <w:lang w:val="bs-Latn-BA"/>
        </w:rPr>
      </w:pPr>
      <w:r>
        <w:rPr>
          <w:lang w:val="bs-Latn-BA"/>
        </w:rPr>
        <w:t xml:space="preserve">Kako je tema ove glave SSO funkcionalnost postojećih rješenja, pa prema tome i autentikacija korisnika kao dio </w:t>
      </w:r>
      <w:r>
        <w:rPr>
          <w:i/>
          <w:lang w:val="bs-Latn-BA"/>
        </w:rPr>
        <w:t>Single Sign-On</w:t>
      </w:r>
      <w:r>
        <w:rPr>
          <w:lang w:val="bs-Latn-BA"/>
        </w:rPr>
        <w:t>-a, u narednom dijelu predstavljen je samo dio arhitekture vezan za autentikaciju</w:t>
      </w:r>
      <w:commentRangeEnd w:id="272"/>
      <w:r>
        <w:commentReference w:id="272"/>
      </w:r>
      <w:r>
        <w:rPr>
          <w:lang w:val="bs-Latn-BA"/>
        </w:rPr>
        <w:t>, zajedno sa komponentama koje se odnose na taj proces, a to su sledeće:</w:t>
      </w:r>
    </w:p>
    <w:p w14:paraId="0F571B73" w14:textId="77777777" w:rsidR="00E94ADE" w:rsidRDefault="00E94ADE">
      <w:pPr>
        <w:spacing w:line="240" w:lineRule="auto"/>
        <w:ind w:firstLine="360"/>
        <w:jc w:val="both"/>
        <w:rPr>
          <w:lang w:val="bs-Latn-BA"/>
        </w:rPr>
      </w:pPr>
    </w:p>
    <w:p w14:paraId="1BC4BBC8" w14:textId="77777777" w:rsidR="00E94ADE" w:rsidRDefault="00CC5052">
      <w:pPr>
        <w:pStyle w:val="ListParagraph1"/>
        <w:numPr>
          <w:ilvl w:val="0"/>
          <w:numId w:val="30"/>
        </w:numPr>
        <w:spacing w:line="240" w:lineRule="auto"/>
        <w:jc w:val="both"/>
        <w:rPr>
          <w:lang w:val="bs-Latn-BA"/>
        </w:rPr>
      </w:pPr>
      <w:ins w:id="278" w:author="Ognjen Joldzic" w:date="2018-05-13T02:42:00Z">
        <w:r>
          <w:t>s</w:t>
        </w:r>
      </w:ins>
      <w:del w:id="279" w:author="Ognjen Joldzic" w:date="2018-05-13T02:42:00Z">
        <w:r>
          <w:rPr>
            <w:lang w:val="bs-Latn-BA"/>
          </w:rPr>
          <w:delText>S</w:delText>
        </w:r>
      </w:del>
      <w:r>
        <w:rPr>
          <w:lang w:val="bs-Latn-BA"/>
        </w:rPr>
        <w:t>ervis provajderi (</w:t>
      </w:r>
      <w:r>
        <w:rPr>
          <w:i/>
          <w:lang w:val="bs-Latn-BA"/>
        </w:rPr>
        <w:t>Service providers</w:t>
      </w:r>
      <w:r>
        <w:rPr>
          <w:lang w:val="bs-Latn-BA"/>
        </w:rPr>
        <w:t>)</w:t>
      </w:r>
      <w:ins w:id="280" w:author="Ognjen Joldzic" w:date="2018-05-13T02:43:00Z">
        <w:r>
          <w:t>,</w:t>
        </w:r>
      </w:ins>
    </w:p>
    <w:p w14:paraId="6564B98D" w14:textId="77777777" w:rsidR="00E94ADE" w:rsidRDefault="00CC5052">
      <w:pPr>
        <w:pStyle w:val="ListParagraph1"/>
        <w:numPr>
          <w:ilvl w:val="0"/>
          <w:numId w:val="30"/>
        </w:numPr>
        <w:spacing w:line="240" w:lineRule="auto"/>
        <w:jc w:val="both"/>
        <w:rPr>
          <w:lang w:val="bs-Latn-BA"/>
        </w:rPr>
      </w:pPr>
      <w:ins w:id="281" w:author="Ognjen Joldzic" w:date="2018-05-13T02:42:00Z">
        <w:r>
          <w:t>u</w:t>
        </w:r>
      </w:ins>
      <w:del w:id="282" w:author="Ognjen Joldzic" w:date="2018-05-13T02:42:00Z">
        <w:r>
          <w:rPr>
            <w:lang w:val="bs-Latn-BA"/>
          </w:rPr>
          <w:delText>U</w:delText>
        </w:r>
      </w:del>
      <w:r>
        <w:rPr>
          <w:lang w:val="bs-Latn-BA"/>
        </w:rPr>
        <w:t>lazni autentikatori (</w:t>
      </w:r>
      <w:r>
        <w:rPr>
          <w:i/>
          <w:lang w:val="bs-Latn-BA"/>
        </w:rPr>
        <w:t>Inbound authenticators</w:t>
      </w:r>
      <w:r>
        <w:rPr>
          <w:lang w:val="bs-Latn-BA"/>
        </w:rPr>
        <w:t>)</w:t>
      </w:r>
      <w:ins w:id="283" w:author="Ognjen Joldzic" w:date="2018-05-13T02:43:00Z">
        <w:r>
          <w:t>,</w:t>
        </w:r>
      </w:ins>
    </w:p>
    <w:p w14:paraId="642F4484" w14:textId="77777777" w:rsidR="00E94ADE" w:rsidRDefault="00CC5052">
      <w:pPr>
        <w:pStyle w:val="ListParagraph1"/>
        <w:numPr>
          <w:ilvl w:val="0"/>
          <w:numId w:val="30"/>
        </w:numPr>
        <w:spacing w:line="240" w:lineRule="auto"/>
        <w:jc w:val="both"/>
        <w:rPr>
          <w:lang w:val="bs-Latn-BA"/>
        </w:rPr>
      </w:pPr>
      <w:ins w:id="284" w:author="Ognjen Joldzic" w:date="2018-05-13T02:42:00Z">
        <w:r>
          <w:lastRenderedPageBreak/>
          <w:t>a</w:t>
        </w:r>
      </w:ins>
      <w:del w:id="285" w:author="Ognjen Joldzic" w:date="2018-05-13T02:42:00Z">
        <w:r>
          <w:rPr>
            <w:lang w:val="bs-Latn-BA"/>
          </w:rPr>
          <w:delText>A</w:delText>
        </w:r>
      </w:del>
      <w:r>
        <w:rPr>
          <w:lang w:val="bs-Latn-BA"/>
        </w:rPr>
        <w:t xml:space="preserve">utentikacioni </w:t>
      </w:r>
      <w:r>
        <w:rPr>
          <w:i/>
          <w:lang w:val="bs-Latn-BA"/>
        </w:rPr>
        <w:t xml:space="preserve">framework </w:t>
      </w:r>
      <w:r>
        <w:rPr>
          <w:lang w:val="bs-Latn-BA"/>
        </w:rPr>
        <w:t>(</w:t>
      </w:r>
      <w:r>
        <w:rPr>
          <w:i/>
          <w:lang w:val="bs-Latn-BA"/>
        </w:rPr>
        <w:t>Authentication framework</w:t>
      </w:r>
      <w:r>
        <w:rPr>
          <w:lang w:val="bs-Latn-BA"/>
        </w:rPr>
        <w:t>)</w:t>
      </w:r>
      <w:ins w:id="286" w:author="Ognjen Joldzic" w:date="2018-05-13T02:43:00Z">
        <w:r>
          <w:t>,</w:t>
        </w:r>
      </w:ins>
    </w:p>
    <w:p w14:paraId="0464642F" w14:textId="77777777" w:rsidR="00E94ADE" w:rsidRDefault="00CC5052">
      <w:pPr>
        <w:pStyle w:val="ListParagraph1"/>
        <w:numPr>
          <w:ilvl w:val="0"/>
          <w:numId w:val="30"/>
        </w:numPr>
        <w:spacing w:line="240" w:lineRule="auto"/>
        <w:jc w:val="both"/>
        <w:rPr>
          <w:lang w:val="bs-Latn-BA"/>
        </w:rPr>
      </w:pPr>
      <w:ins w:id="287" w:author="Ognjen Joldzic" w:date="2018-05-13T02:42:00Z">
        <w:r>
          <w:t>l</w:t>
        </w:r>
      </w:ins>
      <w:del w:id="288" w:author="Ognjen Joldzic" w:date="2018-05-13T02:42:00Z">
        <w:r>
          <w:rPr>
            <w:lang w:val="bs-Latn-BA"/>
          </w:rPr>
          <w:delText>L</w:delText>
        </w:r>
      </w:del>
      <w:r>
        <w:rPr>
          <w:lang w:val="bs-Latn-BA"/>
        </w:rPr>
        <w:t>okalni autentikatori (</w:t>
      </w:r>
      <w:r>
        <w:rPr>
          <w:i/>
          <w:lang w:val="bs-Latn-BA"/>
        </w:rPr>
        <w:t>Local authenticators</w:t>
      </w:r>
      <w:r>
        <w:rPr>
          <w:lang w:val="bs-Latn-BA"/>
        </w:rPr>
        <w:t>)</w:t>
      </w:r>
      <w:ins w:id="289" w:author="Ognjen Joldzic" w:date="2018-05-13T02:43:00Z">
        <w:r>
          <w:t>,</w:t>
        </w:r>
      </w:ins>
    </w:p>
    <w:p w14:paraId="1A640597" w14:textId="77777777" w:rsidR="00E94ADE" w:rsidRDefault="00CC5052">
      <w:pPr>
        <w:pStyle w:val="ListParagraph1"/>
        <w:numPr>
          <w:ilvl w:val="0"/>
          <w:numId w:val="30"/>
        </w:numPr>
        <w:spacing w:line="240" w:lineRule="auto"/>
        <w:jc w:val="both"/>
        <w:rPr>
          <w:lang w:val="bs-Latn-BA"/>
        </w:rPr>
      </w:pPr>
      <w:ins w:id="290" w:author="Ognjen Joldzic" w:date="2018-05-13T02:42:00Z">
        <w:r>
          <w:t>e</w:t>
        </w:r>
      </w:ins>
      <w:del w:id="291" w:author="Ognjen Joldzic" w:date="2018-05-13T02:42:00Z">
        <w:r>
          <w:rPr>
            <w:lang w:val="bs-Latn-BA"/>
          </w:rPr>
          <w:delText>E</w:delText>
        </w:r>
      </w:del>
      <w:r>
        <w:rPr>
          <w:lang w:val="bs-Latn-BA"/>
        </w:rPr>
        <w:t>ksterni autentikatori (</w:t>
      </w:r>
      <w:r>
        <w:rPr>
          <w:i/>
          <w:lang w:val="bs-Latn-BA"/>
        </w:rPr>
        <w:t>Federated authenticators</w:t>
      </w:r>
      <w:r>
        <w:rPr>
          <w:lang w:val="bs-Latn-BA"/>
        </w:rPr>
        <w:t>)</w:t>
      </w:r>
      <w:ins w:id="292" w:author="Ognjen Joldzic" w:date="2018-05-13T02:43:00Z">
        <w:r>
          <w:t>,</w:t>
        </w:r>
      </w:ins>
    </w:p>
    <w:p w14:paraId="0A373345" w14:textId="77777777" w:rsidR="00E94ADE" w:rsidRDefault="00CC5052">
      <w:pPr>
        <w:pStyle w:val="ListParagraph1"/>
        <w:numPr>
          <w:ilvl w:val="0"/>
          <w:numId w:val="30"/>
        </w:numPr>
        <w:spacing w:line="240" w:lineRule="auto"/>
        <w:jc w:val="both"/>
        <w:rPr>
          <w:lang w:val="bs-Latn-BA"/>
        </w:rPr>
      </w:pPr>
      <w:ins w:id="293" w:author="Ognjen Joldzic" w:date="2018-05-13T02:42:00Z">
        <w:r>
          <w:t>e</w:t>
        </w:r>
      </w:ins>
      <w:del w:id="294" w:author="Ognjen Joldzic" w:date="2018-05-13T02:42:00Z">
        <w:r>
          <w:rPr>
            <w:lang w:val="bs-Latn-BA"/>
          </w:rPr>
          <w:delText>E</w:delText>
        </w:r>
      </w:del>
      <w:r>
        <w:rPr>
          <w:lang w:val="bs-Latn-BA"/>
        </w:rPr>
        <w:t>ksterne aplikacije (External applications)</w:t>
      </w:r>
      <w:ins w:id="295" w:author="Ognjen Joldzic" w:date="2018-05-13T02:43:00Z">
        <w:r>
          <w:t>.</w:t>
        </w:r>
      </w:ins>
    </w:p>
    <w:p w14:paraId="02B6A780" w14:textId="77777777" w:rsidR="00E94ADE" w:rsidRDefault="00E94ADE">
      <w:pPr>
        <w:spacing w:line="240" w:lineRule="auto"/>
        <w:jc w:val="both"/>
        <w:rPr>
          <w:lang w:val="bs-Latn-BA"/>
        </w:rPr>
      </w:pPr>
    </w:p>
    <w:p w14:paraId="34448D47" w14:textId="77777777" w:rsidR="00E94ADE" w:rsidRDefault="00E94ADE">
      <w:pPr>
        <w:spacing w:line="240" w:lineRule="auto"/>
        <w:jc w:val="both"/>
        <w:rPr>
          <w:lang w:val="bs-Latn-BA"/>
        </w:rPr>
      </w:pPr>
    </w:p>
    <w:p w14:paraId="44ECA3FA" w14:textId="77777777" w:rsidR="00E94ADE" w:rsidRDefault="00CC5052">
      <w:pPr>
        <w:spacing w:line="240" w:lineRule="auto"/>
        <w:ind w:firstLine="360"/>
        <w:jc w:val="both"/>
        <w:rPr>
          <w:lang w:val="bs-Latn-BA"/>
        </w:rPr>
      </w:pPr>
      <w:commentRangeStart w:id="296"/>
      <w:r>
        <w:rPr>
          <w:b/>
          <w:lang w:val="bs-Latn-BA"/>
        </w:rPr>
        <w:t>Servis provajderi</w:t>
      </w:r>
      <w:commentRangeEnd w:id="296"/>
      <w:r>
        <w:commentReference w:id="296"/>
      </w:r>
      <w:r>
        <w:rPr>
          <w:b/>
          <w:lang w:val="bs-Latn-BA"/>
        </w:rPr>
        <w:t xml:space="preserve"> </w:t>
      </w:r>
      <w:r>
        <w:rPr>
          <w:lang w:val="bs-Latn-BA"/>
        </w:rPr>
        <w:t xml:space="preserve">su </w:t>
      </w:r>
      <w:r>
        <w:rPr>
          <w:i/>
          <w:lang w:val="bs-Latn-BA"/>
        </w:rPr>
        <w:t>web</w:t>
      </w:r>
      <w:r>
        <w:rPr>
          <w:lang w:val="bs-Latn-BA"/>
        </w:rPr>
        <w:t xml:space="preserve"> servisi koji se oslanjaju na provajder identiteta, kako bi posredstvom njega izvršili autentikaciju i autorizaciju korisnika. To se vrši slanjem odgovarajućeg zahtjeva, putem nekog od podržanih protokola među kojima se nalaze SAML 2.0, OpenID Connect i WS Federation/Trust.</w:t>
      </w:r>
    </w:p>
    <w:p w14:paraId="455B8DBB" w14:textId="77777777" w:rsidR="00E94ADE" w:rsidRDefault="00E94ADE">
      <w:pPr>
        <w:spacing w:line="240" w:lineRule="auto"/>
        <w:jc w:val="both"/>
        <w:rPr>
          <w:lang w:val="bs-Latn-BA"/>
        </w:rPr>
      </w:pPr>
    </w:p>
    <w:p w14:paraId="64590597" w14:textId="77777777" w:rsidR="00E94ADE" w:rsidRDefault="00CC5052">
      <w:pPr>
        <w:spacing w:line="240" w:lineRule="auto"/>
        <w:ind w:firstLine="360"/>
        <w:jc w:val="both"/>
        <w:rPr>
          <w:lang w:val="bs-Latn-BA"/>
        </w:rPr>
      </w:pPr>
      <w:r>
        <w:rPr>
          <w:lang w:val="bs-Latn-BA"/>
        </w:rPr>
        <w:t xml:space="preserve"> </w:t>
      </w:r>
      <w:r>
        <w:rPr>
          <w:b/>
          <w:lang w:val="bs-Latn-BA"/>
        </w:rPr>
        <w:t xml:space="preserve">Ulazni autentikatori </w:t>
      </w:r>
      <w:r>
        <w:rPr>
          <w:lang w:val="bs-Latn-BA"/>
        </w:rPr>
        <w:t xml:space="preserve">su odgovorni za identifikovanje i parsiranje svih dolaznih zahtjeva za autentikaciju, kao i generisanje odgovarajućeg odgovora za primljeni zahtjev. Za svaki od podržanih protokola, postoji po jedan ulazni autentikator. Tako npr. ulazni autentikator za SAML 2.0 zahtjeve treba da prihvati SAML zahtjev od servis provajdera, provjeri ga, te u zajedničkom internom obliku proslijedi autentikacionom </w:t>
      </w:r>
      <w:r>
        <w:rPr>
          <w:i/>
          <w:lang w:val="bs-Latn-BA"/>
        </w:rPr>
        <w:t>framework</w:t>
      </w:r>
      <w:r>
        <w:rPr>
          <w:lang w:val="bs-Latn-BA"/>
        </w:rPr>
        <w:t>-u na dalju obradu. Takođe, kada od njega nazad dobije odgovor, treba da ga pretvori u odgovarajući SAML odgovor koji vraća servis provajderu.</w:t>
      </w:r>
    </w:p>
    <w:p w14:paraId="463856B5" w14:textId="77777777" w:rsidR="00E94ADE" w:rsidRDefault="00E94ADE">
      <w:pPr>
        <w:spacing w:line="240" w:lineRule="auto"/>
        <w:jc w:val="both"/>
        <w:rPr>
          <w:lang w:val="bs-Latn-BA"/>
        </w:rPr>
      </w:pPr>
    </w:p>
    <w:p w14:paraId="7A634A52" w14:textId="77777777" w:rsidR="00E94ADE" w:rsidRDefault="00CC5052">
      <w:pPr>
        <w:spacing w:line="240" w:lineRule="auto"/>
        <w:ind w:firstLine="360"/>
        <w:jc w:val="both"/>
        <w:rPr>
          <w:lang w:val="bs-Latn-BA"/>
        </w:rPr>
      </w:pPr>
      <w:r>
        <w:rPr>
          <w:b/>
          <w:lang w:val="bs-Latn-BA"/>
        </w:rPr>
        <w:t xml:space="preserve">Autentikacioni </w:t>
      </w:r>
      <w:r>
        <w:rPr>
          <w:b/>
          <w:i/>
          <w:lang w:val="bs-Latn-BA"/>
        </w:rPr>
        <w:t>framework</w:t>
      </w:r>
      <w:r>
        <w:rPr>
          <w:i/>
          <w:lang w:val="bs-Latn-BA"/>
        </w:rPr>
        <w:t xml:space="preserve"> </w:t>
      </w:r>
      <w:r>
        <w:rPr>
          <w:lang w:val="bs-Latn-BA"/>
        </w:rPr>
        <w:t xml:space="preserve">iz zahtjeva koji je primio od ulaznog autentikatora izvlači podatak o tome koji servis provajder je ga je uputio, te na osnovu postavki koje odgovaraju tom provajderu, određuje način na koji treba izvršiti autentikaciju korisnika kako bi ona bila u skladu sa autentikacionim zahtjevom. Ova komponenta nije vezana ni za jedan određeni protokol, nego radi nad zajedničkim internim modelom u čijem obliku je i primila zahtjev od ulaznog autentikatora. </w:t>
      </w:r>
    </w:p>
    <w:p w14:paraId="4E27338F" w14:textId="77777777" w:rsidR="00E94ADE" w:rsidRDefault="00E94ADE">
      <w:pPr>
        <w:spacing w:line="240" w:lineRule="auto"/>
        <w:jc w:val="both"/>
        <w:rPr>
          <w:lang w:val="bs-Latn-BA"/>
        </w:rPr>
      </w:pPr>
    </w:p>
    <w:p w14:paraId="50F1D3E2" w14:textId="77777777" w:rsidR="00E94ADE" w:rsidRDefault="00CC5052">
      <w:pPr>
        <w:spacing w:line="240" w:lineRule="auto"/>
        <w:ind w:firstLine="360"/>
        <w:jc w:val="both"/>
        <w:rPr>
          <w:lang w:val="bs-Latn-BA"/>
        </w:rPr>
      </w:pPr>
      <w:r>
        <w:rPr>
          <w:b/>
          <w:lang w:val="bs-Latn-BA"/>
        </w:rPr>
        <w:t>Lokalni autentikatori</w:t>
      </w:r>
      <w:r>
        <w:rPr>
          <w:lang w:val="bs-Latn-BA"/>
        </w:rPr>
        <w:t xml:space="preserve"> vrše autentikaciju korisnika na osnovu lokalno dostupnih kredencijala, odnosno pristupnih podataka. Autentikacija se najčešće vrši provjerom korisničkog imena i lozinke, koji su primljeni u okviru zahtjeva proslijeđenog od strane autentikacionog </w:t>
      </w:r>
      <w:r>
        <w:rPr>
          <w:i/>
          <w:lang w:val="bs-Latn-BA"/>
        </w:rPr>
        <w:t>framework</w:t>
      </w:r>
      <w:r>
        <w:rPr>
          <w:lang w:val="bs-Latn-BA"/>
        </w:rPr>
        <w:t xml:space="preserve">-a,  u odnosu na bazu korisničkih naloga na koju je server povezan. Pored toga, moguće je razviti i sopstveni autentikator te ga integrisati u okviru servera. Ukoliko je autentikacija bila uspješna, lokalni autentikator će o tome informisati autentikacioni </w:t>
      </w:r>
      <w:r>
        <w:rPr>
          <w:i/>
          <w:lang w:val="bs-Latn-BA"/>
        </w:rPr>
        <w:t>framework</w:t>
      </w:r>
      <w:r>
        <w:rPr>
          <w:lang w:val="bs-Latn-BA"/>
        </w:rPr>
        <w:t xml:space="preserve">, koji će odlučiti da li je potrebna </w:t>
      </w:r>
      <w:commentRangeStart w:id="297"/>
      <w:r>
        <w:rPr>
          <w:lang w:val="bs-Latn-BA"/>
        </w:rPr>
        <w:t>dodatna autentikacija</w:t>
      </w:r>
      <w:commentRangeEnd w:id="297"/>
      <w:r>
        <w:commentReference w:id="297"/>
      </w:r>
      <w:r>
        <w:rPr>
          <w:lang w:val="bs-Latn-BA"/>
        </w:rPr>
        <w:t xml:space="preserve"> ili ne, te proslijediti odgovor odgovarajućem ulaznom autentikatoru kako bi on izvršio generisanje odgovora koji je u skladu sa datim protokolom.</w:t>
      </w:r>
    </w:p>
    <w:p w14:paraId="685A6442" w14:textId="77777777" w:rsidR="00E94ADE" w:rsidRDefault="00E94ADE">
      <w:pPr>
        <w:spacing w:line="240" w:lineRule="auto"/>
        <w:jc w:val="both"/>
        <w:rPr>
          <w:lang w:val="bs-Latn-BA"/>
        </w:rPr>
      </w:pPr>
    </w:p>
    <w:p w14:paraId="6EC52C0A" w14:textId="77777777" w:rsidR="00E94ADE" w:rsidRDefault="00CC5052">
      <w:pPr>
        <w:spacing w:line="240" w:lineRule="auto"/>
        <w:ind w:firstLine="360"/>
        <w:jc w:val="both"/>
        <w:rPr>
          <w:lang w:val="bs-Latn-BA"/>
        </w:rPr>
      </w:pPr>
      <w:r>
        <w:rPr>
          <w:b/>
          <w:lang w:val="bs-Latn-BA"/>
        </w:rPr>
        <w:t>Eksterni autentikatori</w:t>
      </w:r>
      <w:r>
        <w:rPr>
          <w:lang w:val="bs-Latn-BA"/>
        </w:rPr>
        <w:t xml:space="preserve"> su odgovorni za autentikaciju korisnika posredstvom nekog od podržanih eksternih sistema, kao što su Facebook, Google, Yahoo, LinkedIn, Twitter ili bilo koji drugi provajder identiteta. Kada autentikacioni </w:t>
      </w:r>
      <w:commentRangeStart w:id="298"/>
      <w:r>
        <w:rPr>
          <w:i/>
          <w:lang w:val="bs-Latn-BA"/>
        </w:rPr>
        <w:t>framework</w:t>
      </w:r>
      <w:r>
        <w:rPr>
          <w:lang w:val="bs-Latn-BA"/>
        </w:rPr>
        <w:t xml:space="preserve"> </w:t>
      </w:r>
      <w:commentRangeEnd w:id="298"/>
      <w:r>
        <w:commentReference w:id="298"/>
      </w:r>
      <w:r>
        <w:rPr>
          <w:lang w:val="bs-Latn-BA"/>
        </w:rPr>
        <w:t xml:space="preserve">primi zahtjev od ulaznog </w:t>
      </w:r>
      <w:r>
        <w:rPr>
          <w:lang w:val="bs-Latn-BA"/>
        </w:rPr>
        <w:lastRenderedPageBreak/>
        <w:t xml:space="preserve">autentikatora, on na osnovu zahtjeva i postavki podešenih za dati servis provajder pronalazi koji eksterni autentikatori su registrovani za njega, te komunicira sa njima u cilju eksterne autentikacije korisnika.  Važi isto kao i za prethodnu komponentu - moguće je razviti i </w:t>
      </w:r>
      <w:commentRangeStart w:id="299"/>
      <w:r>
        <w:rPr>
          <w:lang w:val="bs-Latn-BA"/>
        </w:rPr>
        <w:t xml:space="preserve">integrisati sa server </w:t>
      </w:r>
      <w:commentRangeEnd w:id="299"/>
      <w:r w:rsidR="00C32512">
        <w:rPr>
          <w:rStyle w:val="CommentReference"/>
        </w:rPr>
        <w:commentReference w:id="299"/>
      </w:r>
      <w:r>
        <w:rPr>
          <w:lang w:val="bs-Latn-BA"/>
        </w:rPr>
        <w:t xml:space="preserve">sopstveni eksterni autentikator. Takođe, nakon uspješne autentikacije kontrola se prebacuje na autentikacioni </w:t>
      </w:r>
      <w:r>
        <w:rPr>
          <w:i/>
          <w:lang w:val="bs-Latn-BA"/>
        </w:rPr>
        <w:t>framework</w:t>
      </w:r>
      <w:r>
        <w:rPr>
          <w:lang w:val="bs-Latn-BA"/>
        </w:rPr>
        <w:t>, koji dalje prosleđuje odgovor ulaznom autentikatoru s ciljem generisanja odgovora u skladu sa datim protokolom.</w:t>
      </w:r>
    </w:p>
    <w:p w14:paraId="1D376356" w14:textId="77777777" w:rsidR="00E94ADE" w:rsidRDefault="00E94ADE">
      <w:pPr>
        <w:spacing w:line="240" w:lineRule="auto"/>
        <w:jc w:val="both"/>
        <w:rPr>
          <w:lang w:val="bs-Latn-BA"/>
        </w:rPr>
      </w:pPr>
    </w:p>
    <w:p w14:paraId="70EA9CB3" w14:textId="77777777" w:rsidR="00E94ADE" w:rsidRDefault="00CC5052">
      <w:pPr>
        <w:spacing w:line="240" w:lineRule="auto"/>
        <w:ind w:firstLine="360"/>
        <w:jc w:val="both"/>
        <w:rPr>
          <w:lang w:val="bs-Latn-BA"/>
        </w:rPr>
      </w:pPr>
      <w:r>
        <w:rPr>
          <w:b/>
          <w:lang w:val="bs-Latn-BA"/>
        </w:rPr>
        <w:t>Eksterne aplikacije</w:t>
      </w:r>
      <w:r>
        <w:rPr>
          <w:lang w:val="bs-Latn-BA"/>
        </w:rPr>
        <w:t xml:space="preserve"> su eksterni sistemi koji se mogu koristiti i kao provajderi identiteta u slučaju autentikacije upotrebom nekog od eksternih autentikatora. </w:t>
      </w:r>
      <w:r>
        <w:rPr>
          <w:vertAlign w:val="superscript"/>
          <w:lang w:val="bs-Latn-BA"/>
        </w:rPr>
        <w:t>[19]</w:t>
      </w:r>
    </w:p>
    <w:p w14:paraId="738A83A6" w14:textId="77777777" w:rsidR="00E94ADE" w:rsidRDefault="00E94ADE">
      <w:pPr>
        <w:spacing w:line="240" w:lineRule="auto"/>
        <w:jc w:val="both"/>
        <w:rPr>
          <w:lang w:val="bs-Latn-BA"/>
        </w:rPr>
      </w:pPr>
    </w:p>
    <w:p w14:paraId="23E964A1" w14:textId="77777777" w:rsidR="00E94ADE" w:rsidRDefault="00CC5052">
      <w:pPr>
        <w:spacing w:line="240" w:lineRule="auto"/>
        <w:ind w:firstLine="360"/>
        <w:jc w:val="both"/>
        <w:rPr>
          <w:lang w:val="bs-Latn-BA"/>
        </w:rPr>
      </w:pPr>
      <w:r>
        <w:rPr>
          <w:lang w:val="bs-Latn-BA"/>
        </w:rPr>
        <w:t>WSO2 Identity Server 5.4.0+, zahtijeva minimalno Oracle JDK 8 verziju Jave kako bi mogao da funkcioniše. Što se tiče baze podataka, podržava većinu standardnih baza, s tim da se preporučuje upotreba Oracle, PostgreSQL, MySQL, MS SQL itd.</w:t>
      </w:r>
      <w:r>
        <w:rPr>
          <w:rStyle w:val="FootnoteReference"/>
          <w:lang w:val="bs-Latn-BA"/>
        </w:rPr>
        <w:footnoteReference w:id="14"/>
      </w:r>
    </w:p>
    <w:p w14:paraId="4BC62890" w14:textId="77777777" w:rsidR="00E94ADE" w:rsidRDefault="00E94ADE">
      <w:pPr>
        <w:spacing w:line="240" w:lineRule="auto"/>
        <w:jc w:val="both"/>
        <w:rPr>
          <w:lang w:val="bs-Latn-BA"/>
        </w:rPr>
      </w:pPr>
    </w:p>
    <w:p w14:paraId="0C0EFF5F" w14:textId="77777777" w:rsidR="00E94ADE" w:rsidRDefault="00E94ADE">
      <w:pPr>
        <w:spacing w:line="240" w:lineRule="auto"/>
        <w:jc w:val="both"/>
        <w:rPr>
          <w:lang w:val="bs-Latn-BA"/>
        </w:rPr>
      </w:pPr>
    </w:p>
    <w:p w14:paraId="366797EF" w14:textId="77777777" w:rsidR="00E94ADE" w:rsidRDefault="00CC5052">
      <w:pPr>
        <w:pStyle w:val="Heading3"/>
        <w:spacing w:line="240" w:lineRule="auto"/>
        <w:rPr>
          <w:lang w:val="bs-Latn-BA"/>
        </w:rPr>
      </w:pPr>
      <w:bookmarkStart w:id="300" w:name="_Toc511154452"/>
      <w:r>
        <w:rPr>
          <w:lang w:val="bs-Latn-BA"/>
        </w:rPr>
        <w:t>Servis provajder – SP</w:t>
      </w:r>
      <w:bookmarkEnd w:id="300"/>
    </w:p>
    <w:p w14:paraId="3F3C7D0C" w14:textId="77777777" w:rsidR="00E94ADE" w:rsidRDefault="00E94ADE">
      <w:pPr>
        <w:spacing w:line="240" w:lineRule="auto"/>
        <w:rPr>
          <w:lang w:val="bs-Latn-BA"/>
        </w:rPr>
      </w:pPr>
    </w:p>
    <w:p w14:paraId="0E960B4E" w14:textId="77777777" w:rsidR="00E94ADE" w:rsidRDefault="00CC5052">
      <w:pPr>
        <w:spacing w:line="240" w:lineRule="auto"/>
        <w:ind w:firstLine="720"/>
        <w:jc w:val="both"/>
        <w:rPr>
          <w:lang w:val="bs-Latn-BA"/>
        </w:rPr>
      </w:pPr>
      <w:r>
        <w:rPr>
          <w:lang w:val="bs-Latn-BA"/>
        </w:rPr>
        <w:t>Za razliku od prethodnih SSO sistema, WSO2 ne obezbjeđuje gotovo rješenje (bilo u obliku aplikacije ili biblioteke) koje bi se moglo integrisati u okviru postojeće web aplikacije kao servis provajdera, s ciljem njegovog povezivanja na WSO2 provajder/server identiteta.</w:t>
      </w:r>
    </w:p>
    <w:p w14:paraId="2D3C6FED" w14:textId="77777777" w:rsidR="00E94ADE" w:rsidRDefault="00E94ADE">
      <w:pPr>
        <w:spacing w:line="240" w:lineRule="auto"/>
        <w:jc w:val="both"/>
        <w:rPr>
          <w:lang w:val="bs-Latn-BA"/>
        </w:rPr>
      </w:pPr>
    </w:p>
    <w:p w14:paraId="029EA09B" w14:textId="77777777" w:rsidR="00E94ADE" w:rsidRDefault="00E94ADE">
      <w:pPr>
        <w:spacing w:line="240" w:lineRule="auto"/>
        <w:jc w:val="both"/>
        <w:rPr>
          <w:lang w:val="bs-Latn-BA"/>
        </w:rPr>
      </w:pPr>
      <w:commentRangeStart w:id="301"/>
    </w:p>
    <w:p w14:paraId="1A84150E" w14:textId="77777777" w:rsidR="00E94ADE" w:rsidRDefault="00CC5052">
      <w:pPr>
        <w:pStyle w:val="Heading3"/>
        <w:spacing w:line="240" w:lineRule="auto"/>
        <w:rPr>
          <w:lang w:val="bs-Latn-BA"/>
        </w:rPr>
      </w:pPr>
      <w:bookmarkStart w:id="302" w:name="_Toc511154453"/>
      <w:r>
        <w:rPr>
          <w:lang w:val="bs-Latn-BA"/>
        </w:rPr>
        <w:t>Protokoli</w:t>
      </w:r>
      <w:bookmarkEnd w:id="302"/>
    </w:p>
    <w:p w14:paraId="58287D26" w14:textId="77777777" w:rsidR="00E94ADE" w:rsidRDefault="00E94ADE">
      <w:pPr>
        <w:spacing w:line="240" w:lineRule="auto"/>
        <w:jc w:val="both"/>
        <w:rPr>
          <w:lang w:val="bs-Latn-BA"/>
        </w:rPr>
      </w:pPr>
    </w:p>
    <w:p w14:paraId="2455FB17" w14:textId="77777777" w:rsidR="00E94ADE" w:rsidRDefault="00CC5052">
      <w:pPr>
        <w:spacing w:line="240" w:lineRule="auto"/>
        <w:ind w:firstLine="360"/>
        <w:jc w:val="both"/>
        <w:rPr>
          <w:lang w:val="bs-Latn-BA"/>
        </w:rPr>
      </w:pPr>
      <w:r>
        <w:rPr>
          <w:lang w:val="bs-Latn-BA"/>
        </w:rPr>
        <w:t>U okviru SSO funkcionalnosti servera podržani su sledeći protokoli:</w:t>
      </w:r>
    </w:p>
    <w:p w14:paraId="118E647F" w14:textId="77777777" w:rsidR="00E94ADE" w:rsidRDefault="00E94ADE">
      <w:pPr>
        <w:spacing w:line="240" w:lineRule="auto"/>
        <w:jc w:val="both"/>
        <w:rPr>
          <w:lang w:val="bs-Latn-BA"/>
        </w:rPr>
      </w:pPr>
    </w:p>
    <w:p w14:paraId="1EB20606" w14:textId="77777777" w:rsidR="00E94ADE" w:rsidRDefault="00CC5052">
      <w:pPr>
        <w:pStyle w:val="ListParagraph1"/>
        <w:numPr>
          <w:ilvl w:val="0"/>
          <w:numId w:val="31"/>
        </w:numPr>
        <w:spacing w:line="240" w:lineRule="auto"/>
        <w:jc w:val="both"/>
        <w:rPr>
          <w:lang w:val="bs-Latn-BA"/>
        </w:rPr>
      </w:pPr>
      <w:r>
        <w:rPr>
          <w:lang w:val="bs-Latn-BA"/>
        </w:rPr>
        <w:t>SAML 2.0</w:t>
      </w:r>
      <w:ins w:id="303" w:author="Ognjen Joldzic" w:date="2018-05-13T02:45:00Z">
        <w:r>
          <w:t>,</w:t>
        </w:r>
      </w:ins>
    </w:p>
    <w:p w14:paraId="2E9DDC43" w14:textId="77777777" w:rsidR="00E94ADE" w:rsidRDefault="00CC5052">
      <w:pPr>
        <w:pStyle w:val="ListParagraph1"/>
        <w:numPr>
          <w:ilvl w:val="0"/>
          <w:numId w:val="31"/>
        </w:numPr>
        <w:spacing w:line="240" w:lineRule="auto"/>
        <w:jc w:val="both"/>
        <w:rPr>
          <w:lang w:val="bs-Latn-BA"/>
        </w:rPr>
      </w:pPr>
      <w:r>
        <w:rPr>
          <w:lang w:val="bs-Latn-BA"/>
        </w:rPr>
        <w:t>WS-Federation</w:t>
      </w:r>
      <w:ins w:id="304" w:author="Ognjen Joldzic" w:date="2018-05-13T02:45:00Z">
        <w:r>
          <w:t>,</w:t>
        </w:r>
      </w:ins>
    </w:p>
    <w:p w14:paraId="7917C623" w14:textId="77777777" w:rsidR="00E94ADE" w:rsidRDefault="00CC5052">
      <w:pPr>
        <w:pStyle w:val="ListParagraph1"/>
        <w:numPr>
          <w:ilvl w:val="0"/>
          <w:numId w:val="31"/>
        </w:numPr>
        <w:spacing w:line="240" w:lineRule="auto"/>
        <w:jc w:val="both"/>
        <w:rPr>
          <w:lang w:val="bs-Latn-BA"/>
        </w:rPr>
      </w:pPr>
      <w:r>
        <w:rPr>
          <w:lang w:val="bs-Latn-BA"/>
        </w:rPr>
        <w:t>OAuth2 i OpenID Connect</w:t>
      </w:r>
      <w:ins w:id="305" w:author="Ognjen Joldzic" w:date="2018-05-13T02:46:00Z">
        <w:r>
          <w:t>,</w:t>
        </w:r>
      </w:ins>
    </w:p>
    <w:p w14:paraId="201917B7" w14:textId="77777777" w:rsidR="00E94ADE" w:rsidRDefault="00CC5052">
      <w:pPr>
        <w:pStyle w:val="ListParagraph1"/>
        <w:numPr>
          <w:ilvl w:val="0"/>
          <w:numId w:val="31"/>
        </w:numPr>
        <w:spacing w:line="240" w:lineRule="auto"/>
        <w:jc w:val="both"/>
        <w:rPr>
          <w:lang w:val="bs-Latn-BA"/>
        </w:rPr>
      </w:pPr>
      <w:r>
        <w:rPr>
          <w:lang w:val="bs-Latn-BA"/>
        </w:rPr>
        <w:t>WS-Trust</w:t>
      </w:r>
      <w:ins w:id="306" w:author="Ognjen Joldzic" w:date="2018-05-13T02:46:00Z">
        <w:r>
          <w:t>.</w:t>
        </w:r>
      </w:ins>
    </w:p>
    <w:p w14:paraId="7DAF89A4" w14:textId="77777777" w:rsidR="00E94ADE" w:rsidRDefault="00CC5052">
      <w:pPr>
        <w:spacing w:line="240" w:lineRule="auto"/>
        <w:jc w:val="both"/>
        <w:rPr>
          <w:lang w:val="bs-Latn-BA"/>
        </w:rPr>
      </w:pPr>
      <w:r>
        <w:rPr>
          <w:lang w:val="bs-Latn-BA"/>
        </w:rPr>
        <w:br w:type="page"/>
      </w:r>
      <w:commentRangeEnd w:id="301"/>
      <w:r w:rsidR="00C32512">
        <w:rPr>
          <w:rStyle w:val="CommentReference"/>
        </w:rPr>
        <w:commentReference w:id="301"/>
      </w:r>
    </w:p>
    <w:p w14:paraId="52404154" w14:textId="77777777" w:rsidR="00E94ADE" w:rsidRDefault="00CC5052">
      <w:pPr>
        <w:pStyle w:val="Heading1"/>
        <w:spacing w:line="240" w:lineRule="auto"/>
        <w:jc w:val="both"/>
        <w:rPr>
          <w:lang w:val="bs-Latn-BA"/>
        </w:rPr>
      </w:pPr>
      <w:bookmarkStart w:id="307" w:name="_Toc511154454"/>
      <w:commentRangeStart w:id="308"/>
      <w:r>
        <w:rPr>
          <w:lang w:val="bs-Latn-BA"/>
        </w:rPr>
        <w:lastRenderedPageBreak/>
        <w:t>IZBOR STRATEGIJE ZA REALIZACIJU SSO SERVERA</w:t>
      </w:r>
      <w:bookmarkEnd w:id="307"/>
      <w:commentRangeEnd w:id="308"/>
      <w:r w:rsidR="00297C24">
        <w:rPr>
          <w:rStyle w:val="CommentReference"/>
          <w:rFonts w:ascii="Times New Roman" w:eastAsiaTheme="minorHAnsi" w:hAnsi="Times New Roman" w:cstheme="minorBidi"/>
          <w:color w:val="auto"/>
        </w:rPr>
        <w:commentReference w:id="308"/>
      </w:r>
    </w:p>
    <w:p w14:paraId="06170AF6" w14:textId="77777777" w:rsidR="00E94ADE" w:rsidRDefault="00E94ADE">
      <w:pPr>
        <w:spacing w:line="240" w:lineRule="auto"/>
        <w:jc w:val="both"/>
        <w:rPr>
          <w:lang w:val="bs-Latn-BA"/>
        </w:rPr>
      </w:pPr>
    </w:p>
    <w:p w14:paraId="3D0C31DF" w14:textId="77777777" w:rsidR="00E94ADE" w:rsidRDefault="00CC5052">
      <w:pPr>
        <w:spacing w:line="240" w:lineRule="auto"/>
        <w:ind w:firstLine="360"/>
        <w:jc w:val="both"/>
        <w:rPr>
          <w:lang w:val="bs-Latn-BA"/>
        </w:rPr>
      </w:pPr>
      <w:r>
        <w:rPr>
          <w:lang w:val="bs-Latn-BA"/>
        </w:rPr>
        <w:t>Kao što je ranije rečeno u glavi 4 koja se odnosi na SSO, njegova glavna uloga je da uz minimalan broj unosa pristupnih podataka, korisnicima obezbijedi jednostavan i brz način prijave u više različitih sistema i aplikacija koje svakodnevno koriste u obavljanju svojih poslova.</w:t>
      </w:r>
    </w:p>
    <w:p w14:paraId="17E1FBD3" w14:textId="77777777" w:rsidR="00E94ADE" w:rsidRDefault="00E94ADE">
      <w:pPr>
        <w:spacing w:line="240" w:lineRule="auto"/>
        <w:jc w:val="both"/>
        <w:rPr>
          <w:lang w:val="bs-Latn-BA"/>
        </w:rPr>
      </w:pPr>
    </w:p>
    <w:p w14:paraId="53868FE3" w14:textId="77777777" w:rsidR="00E94ADE" w:rsidRDefault="00CC5052">
      <w:pPr>
        <w:spacing w:line="240" w:lineRule="auto"/>
        <w:ind w:firstLine="360"/>
        <w:jc w:val="both"/>
        <w:rPr>
          <w:lang w:val="bs-Latn-BA"/>
        </w:rPr>
      </w:pPr>
      <w:r>
        <w:rPr>
          <w:lang w:val="bs-Latn-BA"/>
        </w:rPr>
        <w:t>Sa aspekta korisnika, njega ne interesuje na koji način funkcioniše SSO. Sve što on želi je da na jednostavan i brz način pristupi željenim aplikacijama, uz pamćenje što manjeg broja korisničkih imena i lozinki.</w:t>
      </w:r>
    </w:p>
    <w:p w14:paraId="6C4AE72E" w14:textId="77777777" w:rsidR="00E94ADE" w:rsidRDefault="00E94ADE">
      <w:pPr>
        <w:spacing w:line="240" w:lineRule="auto"/>
        <w:jc w:val="both"/>
        <w:rPr>
          <w:lang w:val="bs-Latn-BA"/>
        </w:rPr>
      </w:pPr>
    </w:p>
    <w:p w14:paraId="1093C93F" w14:textId="77777777" w:rsidR="00E94ADE" w:rsidRDefault="00CC5052">
      <w:pPr>
        <w:spacing w:line="240" w:lineRule="auto"/>
        <w:ind w:firstLine="360"/>
        <w:jc w:val="both"/>
        <w:rPr>
          <w:lang w:val="bs-Latn-BA"/>
        </w:rPr>
      </w:pPr>
      <w:r>
        <w:rPr>
          <w:lang w:val="bs-Latn-BA"/>
        </w:rPr>
        <w:t>Kako bi se korisniku omogućilo takvo iskustvo, potrebno je implementirati odgovarajuće SSO rješenje. Postoji mnogo strategija za implementaciju SSO-a, među kojima su dvije popularne one zasnovane na upotrebi SAML i OAuth2, detaljnije opisane i upoređene u narednim paragrafima.</w:t>
      </w:r>
    </w:p>
    <w:p w14:paraId="109C4158" w14:textId="77777777" w:rsidR="00E94ADE" w:rsidRDefault="00E94ADE">
      <w:pPr>
        <w:spacing w:line="240" w:lineRule="auto"/>
        <w:jc w:val="both"/>
        <w:rPr>
          <w:lang w:val="bs-Latn-BA"/>
        </w:rPr>
      </w:pPr>
    </w:p>
    <w:p w14:paraId="55837D12" w14:textId="77777777" w:rsidR="00E94ADE" w:rsidRDefault="00E94ADE">
      <w:pPr>
        <w:spacing w:line="240" w:lineRule="auto"/>
        <w:jc w:val="both"/>
        <w:rPr>
          <w:lang w:val="bs-Latn-BA"/>
        </w:rPr>
      </w:pPr>
    </w:p>
    <w:p w14:paraId="30620CE8" w14:textId="77777777" w:rsidR="00E94ADE" w:rsidRDefault="00CC5052">
      <w:pPr>
        <w:pStyle w:val="Heading2"/>
        <w:spacing w:line="240" w:lineRule="auto"/>
        <w:jc w:val="both"/>
        <w:rPr>
          <w:lang w:val="bs-Latn-BA"/>
        </w:rPr>
      </w:pPr>
      <w:bookmarkStart w:id="309" w:name="_Toc511154455"/>
      <w:commentRangeStart w:id="310"/>
      <w:r>
        <w:rPr>
          <w:lang w:val="bs-Latn-BA"/>
        </w:rPr>
        <w:t>SAML 2.0</w:t>
      </w:r>
      <w:bookmarkEnd w:id="309"/>
      <w:commentRangeEnd w:id="310"/>
      <w:r>
        <w:commentReference w:id="310"/>
      </w:r>
    </w:p>
    <w:p w14:paraId="3C95F34D" w14:textId="77777777" w:rsidR="00E94ADE" w:rsidRDefault="00E94ADE">
      <w:pPr>
        <w:spacing w:line="240" w:lineRule="auto"/>
        <w:rPr>
          <w:lang w:val="bs-Latn-BA"/>
        </w:rPr>
      </w:pPr>
    </w:p>
    <w:p w14:paraId="5FA3B4B3" w14:textId="77777777" w:rsidR="00E94ADE" w:rsidRDefault="00CC5052">
      <w:pPr>
        <w:spacing w:line="240" w:lineRule="auto"/>
        <w:ind w:firstLine="576"/>
        <w:jc w:val="both"/>
        <w:rPr>
          <w:lang w:val="bs-Latn-BA"/>
        </w:rPr>
      </w:pPr>
      <w:r>
        <w:rPr>
          <w:lang w:val="bs-Latn-BA"/>
        </w:rPr>
        <w:t xml:space="preserve">SAML 2.0 predstavlja drugu verziju ranije opisanog skupa otvorenih standarda pod nazivom SAML, potvrđenu od strane OASIS u Martu 2005. godine kao zamjenu za SAML 1.1. </w:t>
      </w:r>
    </w:p>
    <w:p w14:paraId="26582E2A" w14:textId="77777777" w:rsidR="00E94ADE" w:rsidRDefault="00E94ADE">
      <w:pPr>
        <w:spacing w:line="240" w:lineRule="auto"/>
        <w:rPr>
          <w:lang w:val="bs-Latn-BA"/>
        </w:rPr>
      </w:pPr>
    </w:p>
    <w:p w14:paraId="1FEFD3C2" w14:textId="77777777" w:rsidR="00E94ADE" w:rsidRDefault="00CC5052">
      <w:pPr>
        <w:spacing w:line="240" w:lineRule="auto"/>
        <w:ind w:firstLine="576"/>
        <w:jc w:val="both"/>
        <w:rPr>
          <w:lang w:val="bs-Latn-BA"/>
        </w:rPr>
      </w:pPr>
      <w:r>
        <w:rPr>
          <w:lang w:val="bs-Latn-BA"/>
        </w:rPr>
        <w:t xml:space="preserve">Najznačajnija promjena koju donosi SAML 2.0 specifikacija (nadalje SAML) je to što omogućava realizovanje SSO-a unutar mreže, između različitih domena. Profil koji opisuje kako se to može postići naziva se </w:t>
      </w:r>
      <w:r>
        <w:rPr>
          <w:i/>
          <w:lang w:val="bs-Latn-BA"/>
        </w:rPr>
        <w:t>Web Browser SSO Profile</w:t>
      </w:r>
      <w:r>
        <w:rPr>
          <w:lang w:val="bs-Latn-BA"/>
        </w:rPr>
        <w:t xml:space="preserve">, i ujedno je i najvažniji SAML profil. </w:t>
      </w:r>
      <w:r>
        <w:rPr>
          <w:vertAlign w:val="superscript"/>
          <w:lang w:val="bs-Latn-BA"/>
        </w:rPr>
        <w:t>[8]</w:t>
      </w:r>
    </w:p>
    <w:p w14:paraId="4E9B6C6D" w14:textId="77777777" w:rsidR="00E94ADE" w:rsidRDefault="00CC5052">
      <w:pPr>
        <w:spacing w:line="240" w:lineRule="auto"/>
        <w:rPr>
          <w:lang w:val="bs-Latn-BA"/>
        </w:rPr>
      </w:pPr>
      <w:r>
        <w:rPr>
          <w:lang w:val="bs-Latn-BA"/>
        </w:rPr>
        <w:t xml:space="preserve"> </w:t>
      </w:r>
    </w:p>
    <w:p w14:paraId="3B9B7F38" w14:textId="77777777" w:rsidR="00E94ADE" w:rsidRDefault="00CC5052">
      <w:pPr>
        <w:spacing w:line="240" w:lineRule="auto"/>
        <w:ind w:firstLine="360"/>
        <w:jc w:val="both"/>
        <w:rPr>
          <w:lang w:val="bs-Latn-BA"/>
        </w:rPr>
      </w:pPr>
      <w:r>
        <w:rPr>
          <w:lang w:val="bs-Latn-BA"/>
        </w:rPr>
        <w:t>Posmatrajući na nekom nižem, tj. tehničkom nivou u odnosu na navedeno u paragrafu 6.1, učesnici u SAML scenarijima su sledeći:</w:t>
      </w:r>
    </w:p>
    <w:p w14:paraId="576C5737" w14:textId="77777777" w:rsidR="00E94ADE" w:rsidRDefault="00CC5052">
      <w:pPr>
        <w:tabs>
          <w:tab w:val="left" w:pos="6690"/>
        </w:tabs>
        <w:spacing w:line="240" w:lineRule="auto"/>
        <w:jc w:val="both"/>
        <w:rPr>
          <w:lang w:val="bs-Latn-BA"/>
        </w:rPr>
      </w:pPr>
      <w:r>
        <w:rPr>
          <w:lang w:val="bs-Latn-BA"/>
        </w:rPr>
        <w:tab/>
      </w:r>
    </w:p>
    <w:p w14:paraId="725ACAF2" w14:textId="77777777" w:rsidR="00E94ADE" w:rsidRDefault="00CC5052">
      <w:pPr>
        <w:pStyle w:val="ListParagraph1"/>
        <w:numPr>
          <w:ilvl w:val="0"/>
          <w:numId w:val="32"/>
        </w:numPr>
        <w:spacing w:line="240" w:lineRule="auto"/>
        <w:jc w:val="both"/>
        <w:rPr>
          <w:lang w:val="bs-Latn-BA"/>
        </w:rPr>
      </w:pPr>
      <w:r>
        <w:rPr>
          <w:lang w:val="bs-Latn-BA"/>
        </w:rPr>
        <w:t>Klijent (</w:t>
      </w:r>
      <w:r>
        <w:rPr>
          <w:i/>
          <w:lang w:val="bs-Latn-BA"/>
        </w:rPr>
        <w:t>Client</w:t>
      </w:r>
      <w:r>
        <w:rPr>
          <w:lang w:val="bs-Latn-BA"/>
        </w:rPr>
        <w:t>) - web aplikacija učitana u okviru web preglednika korisnika, kojom korisnik međudjeluje sa servis provajderom</w:t>
      </w:r>
    </w:p>
    <w:p w14:paraId="20288A52" w14:textId="77777777" w:rsidR="00E94ADE" w:rsidRDefault="00CC5052">
      <w:pPr>
        <w:pStyle w:val="ListParagraph1"/>
        <w:numPr>
          <w:ilvl w:val="0"/>
          <w:numId w:val="32"/>
        </w:numPr>
        <w:spacing w:line="240" w:lineRule="auto"/>
        <w:jc w:val="both"/>
        <w:rPr>
          <w:lang w:val="bs-Latn-BA"/>
        </w:rPr>
      </w:pPr>
      <w:r>
        <w:rPr>
          <w:lang w:val="bs-Latn-BA"/>
        </w:rPr>
        <w:t>Servis provajder (</w:t>
      </w:r>
      <w:r>
        <w:rPr>
          <w:i/>
          <w:lang w:val="bs-Latn-BA"/>
        </w:rPr>
        <w:t>Service Provider</w:t>
      </w:r>
      <w:r>
        <w:rPr>
          <w:lang w:val="bs-Latn-BA"/>
        </w:rPr>
        <w:t xml:space="preserve"> - SP) – </w:t>
      </w:r>
      <w:r>
        <w:rPr>
          <w:i/>
          <w:lang w:val="bs-Latn-BA"/>
        </w:rPr>
        <w:t>web</w:t>
      </w:r>
      <w:r>
        <w:rPr>
          <w:lang w:val="bs-Latn-BA"/>
        </w:rPr>
        <w:t xml:space="preserve"> server čijim uslugama i resursima korisnik pokušava pristupiti putem klijenta</w:t>
      </w:r>
    </w:p>
    <w:p w14:paraId="4E4F2E8D" w14:textId="77777777" w:rsidR="00E94ADE" w:rsidRDefault="00CC5052">
      <w:pPr>
        <w:pStyle w:val="ListParagraph1"/>
        <w:numPr>
          <w:ilvl w:val="0"/>
          <w:numId w:val="32"/>
        </w:numPr>
        <w:spacing w:line="240" w:lineRule="auto"/>
        <w:jc w:val="both"/>
        <w:rPr>
          <w:lang w:val="bs-Latn-BA"/>
        </w:rPr>
      </w:pPr>
      <w:r>
        <w:rPr>
          <w:lang w:val="bs-Latn-BA"/>
        </w:rPr>
        <w:t>Provajder identiteta (</w:t>
      </w:r>
      <w:r>
        <w:rPr>
          <w:i/>
          <w:lang w:val="bs-Latn-BA"/>
        </w:rPr>
        <w:t>Identity Provider</w:t>
      </w:r>
      <w:r>
        <w:rPr>
          <w:lang w:val="bs-Latn-BA"/>
        </w:rPr>
        <w:t xml:space="preserve"> - IdP) – server koji posjeduje identitet i pristupne podatke korisnika, i koristi se za utvrđivanje njegovog identiteta</w:t>
      </w:r>
    </w:p>
    <w:p w14:paraId="4EB9AAFE" w14:textId="77777777" w:rsidR="00E94ADE" w:rsidRDefault="00CC5052">
      <w:pPr>
        <w:spacing w:line="240" w:lineRule="auto"/>
        <w:jc w:val="both"/>
        <w:rPr>
          <w:lang w:val="bs-Latn-BA"/>
        </w:rPr>
      </w:pPr>
      <w:r>
        <w:rPr>
          <w:lang w:val="bs-Latn-BA"/>
        </w:rPr>
        <w:lastRenderedPageBreak/>
        <w:br w:type="page"/>
      </w:r>
    </w:p>
    <w:p w14:paraId="43E1AEF6" w14:textId="77777777" w:rsidR="00E94ADE" w:rsidRDefault="00CC5052">
      <w:pPr>
        <w:spacing w:line="240" w:lineRule="auto"/>
        <w:ind w:firstLine="360"/>
        <w:jc w:val="both"/>
        <w:rPr>
          <w:lang w:val="bs-Latn-BA"/>
        </w:rPr>
      </w:pPr>
      <w:r>
        <w:rPr>
          <w:lang w:val="bs-Latn-BA"/>
        </w:rPr>
        <w:lastRenderedPageBreak/>
        <w:t>Dijagram najčešćeg scenarija upotrebe SAML-a, dat je na narednoj slici 9.1.</w:t>
      </w:r>
    </w:p>
    <w:p w14:paraId="4401E14B" w14:textId="77777777" w:rsidR="00E94ADE" w:rsidRDefault="00E94ADE">
      <w:pPr>
        <w:spacing w:line="240" w:lineRule="auto"/>
        <w:ind w:firstLine="360"/>
        <w:jc w:val="both"/>
        <w:rPr>
          <w:lang w:val="bs-Latn-BA"/>
        </w:rPr>
      </w:pPr>
    </w:p>
    <w:p w14:paraId="172CD07E" w14:textId="77777777" w:rsidR="00E94ADE" w:rsidRDefault="00CC5052">
      <w:pPr>
        <w:keepNext/>
        <w:spacing w:line="240" w:lineRule="auto"/>
        <w:jc w:val="both"/>
        <w:rPr>
          <w:lang w:val="bs-Latn-BA"/>
        </w:rPr>
      </w:pPr>
      <w:r>
        <w:rPr>
          <w:noProof/>
        </w:rPr>
        <mc:AlternateContent>
          <mc:Choice Requires="wpc">
            <w:drawing>
              <wp:inline distT="0" distB="0" distL="0" distR="0" wp14:anchorId="53E6EA62" wp14:editId="5CBA9029">
                <wp:extent cx="5915025" cy="3343275"/>
                <wp:effectExtent l="0" t="0" r="9525" b="9525"/>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9" name="Rectangle: Rounded Corners 69"/>
                        <wps:cNvSpPr/>
                        <wps:spPr>
                          <a:xfrm>
                            <a:off x="276225" y="47625"/>
                            <a:ext cx="1295400" cy="495301"/>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4880731" w14:textId="77777777" w:rsidR="00CC5052" w:rsidRDefault="00CC5052">
                              <w:pPr>
                                <w:jc w:val="center"/>
                                <w:rPr>
                                  <w:rFonts w:ascii="Microsoft Sans Serif" w:hAnsi="Microsoft Sans Serif" w:cs="Microsoft Sans Serif"/>
                                  <w:b/>
                                  <w:color w:val="000000" w:themeColor="text1"/>
                                  <w:sz w:val="22"/>
                                </w:rPr>
                              </w:pPr>
                              <w:r>
                                <w:rPr>
                                  <w:rFonts w:ascii="Microsoft Sans Serif" w:hAnsi="Microsoft Sans Serif" w:cs="Microsoft Sans Serif"/>
                                  <w:b/>
                                  <w:color w:val="000000" w:themeColor="text1"/>
                                  <w:sz w:val="22"/>
                                </w:rPr>
                                <w:t>Servis provajder / SP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1" name="Rectangle: Rounded Corners 291"/>
                        <wps:cNvSpPr/>
                        <wps:spPr>
                          <a:xfrm>
                            <a:off x="2313600" y="57150"/>
                            <a:ext cx="1295400" cy="485775"/>
                          </a:xfrm>
                          <a:prstGeom prst="round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3D1073C" w14:textId="77777777" w:rsidR="00CC5052" w:rsidRDefault="00CC5052">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wps:txbx>
                        <wps:bodyPr rot="0" spcFirstLastPara="0" vert="horz" wrap="square" lIns="91440" tIns="45720" rIns="91440" bIns="45720" numCol="1" spcCol="0" rtlCol="0" fromWordArt="0" anchor="ctr" anchorCtr="0" forceAA="0" compatLnSpc="1">
                          <a:noAutofit/>
                        </wps:bodyPr>
                      </wps:wsp>
                      <wps:wsp>
                        <wps:cNvPr id="303" name="Rectangle: Rounded Corners 303"/>
                        <wps:cNvSpPr/>
                        <wps:spPr>
                          <a:xfrm>
                            <a:off x="4305299" y="47626"/>
                            <a:ext cx="1476376" cy="484800"/>
                          </a:xfrm>
                          <a:prstGeom prst="round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BB7C854"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Provajder identiteta / IdP</w:t>
                              </w:r>
                            </w:p>
                          </w:txbxContent>
                        </wps:txbx>
                        <wps:bodyPr rot="0" spcFirstLastPara="0" vert="horz" wrap="square" lIns="91440" tIns="45720" rIns="91440" bIns="45720" numCol="1" spcCol="0" rtlCol="0" fromWordArt="0" anchor="ctr" anchorCtr="0" forceAA="0" compatLnSpc="1">
                          <a:noAutofit/>
                        </wps:bodyPr>
                      </wps:wsp>
                      <wps:wsp>
                        <wps:cNvPr id="304" name="Straight Connector 304"/>
                        <wps:cNvCnPr/>
                        <wps:spPr>
                          <a:xfrm>
                            <a:off x="914400" y="542925"/>
                            <a:ext cx="0" cy="2752725"/>
                          </a:xfrm>
                          <a:prstGeom prst="line">
                            <a:avLst/>
                          </a:prstGeom>
                          <a:ln w="57150">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305" name="Straight Connector 305"/>
                        <wps:cNvCnPr/>
                        <wps:spPr>
                          <a:xfrm>
                            <a:off x="2980350" y="542925"/>
                            <a:ext cx="0" cy="2752725"/>
                          </a:xfrm>
                          <a:prstGeom prst="line">
                            <a:avLst/>
                          </a:prstGeom>
                          <a:ln w="57150">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306" name="Straight Connector 306"/>
                        <wps:cNvCnPr/>
                        <wps:spPr>
                          <a:xfrm>
                            <a:off x="5066325" y="532425"/>
                            <a:ext cx="0" cy="2752725"/>
                          </a:xfrm>
                          <a:prstGeom prst="line">
                            <a:avLst/>
                          </a:prstGeom>
                          <a:ln w="571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307" name="Straight Connector 307"/>
                        <wps:cNvCnPr/>
                        <wps:spPr>
                          <a:xfrm flipH="1">
                            <a:off x="942975" y="942975"/>
                            <a:ext cx="2027850"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08" name="Oval 308"/>
                        <wps:cNvSpPr/>
                        <wps:spPr>
                          <a:xfrm>
                            <a:off x="2857499" y="819151"/>
                            <a:ext cx="275693" cy="413092"/>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0A9AD0" w14:textId="77777777" w:rsidR="00CC5052" w:rsidRDefault="00CC5052">
                              <w:pPr>
                                <w:jc w:val="center"/>
                                <w:rPr>
                                  <w:rFonts w:ascii="Microsoft Sans Serif" w:hAnsi="Microsoft Sans Serif" w:cs="Microsoft Sans Serif"/>
                                  <w:b/>
                                  <w:sz w:val="20"/>
                                  <w:szCs w:val="20"/>
                                </w:rPr>
                              </w:pPr>
                              <w:r>
                                <w:rPr>
                                  <w:rFonts w:ascii="Microsoft Sans Serif" w:hAnsi="Microsoft Sans Serif" w:cs="Microsoft Sans Serif"/>
                                  <w:b/>
                                  <w:sz w:val="20"/>
                                  <w:szCs w:val="20"/>
                                </w:rPr>
                                <w:t>A</w:t>
                              </w:r>
                            </w:p>
                          </w:txbxContent>
                        </wps:txbx>
                        <wps:bodyPr rot="0" spcFirstLastPara="0" vertOverflow="overflow" horzOverflow="overflow" vert="horz" wrap="square" lIns="0" tIns="0" rIns="0" bIns="0" numCol="1" spcCol="0" rtlCol="0" fromWordArt="0" anchor="t" anchorCtr="0" forceAA="0" compatLnSpc="1">
                          <a:spAutoFit/>
                        </wps:bodyPr>
                      </wps:wsp>
                      <wps:wsp>
                        <wps:cNvPr id="309" name="Oval 309"/>
                        <wps:cNvSpPr/>
                        <wps:spPr>
                          <a:xfrm>
                            <a:off x="789600" y="291367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3BD7D3"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wps:txbx>
                        <wps:bodyPr rot="0" spcFirstLastPara="0" vert="horz" wrap="square" lIns="0" tIns="0" rIns="0" bIns="0" numCol="1" spcCol="0" rtlCol="0" fromWordArt="0" anchor="t" anchorCtr="0" forceAA="0" compatLnSpc="1">
                          <a:spAutoFit/>
                        </wps:bodyPr>
                      </wps:wsp>
                      <wps:wsp>
                        <wps:cNvPr id="310" name="Straight Connector 310"/>
                        <wps:cNvCnPr/>
                        <wps:spPr>
                          <a:xfrm>
                            <a:off x="1065190" y="3056550"/>
                            <a:ext cx="1878035"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3" name="Straight Connector 313"/>
                        <wps:cNvCnPr/>
                        <wps:spPr>
                          <a:xfrm flipH="1">
                            <a:off x="3008925" y="1837350"/>
                            <a:ext cx="2027555" cy="0"/>
                          </a:xfrm>
                          <a:prstGeom prst="line">
                            <a:avLst/>
                          </a:prstGeom>
                          <a:ln w="38100">
                            <a:solidFill>
                              <a:srgbClr val="00B05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4" name="Oval 314"/>
                        <wps:cNvSpPr/>
                        <wps:spPr>
                          <a:xfrm>
                            <a:off x="4942500" y="169447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9DBF2D"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wps:txbx>
                        <wps:bodyPr rot="0" spcFirstLastPara="0" vert="horz" wrap="square" lIns="0" tIns="0" rIns="0" bIns="0" numCol="1" spcCol="0" rtlCol="0" fromWordArt="0" anchor="t" anchorCtr="0" forceAA="0" compatLnSpc="1">
                          <a:spAutoFit/>
                        </wps:bodyPr>
                      </wps:wsp>
                      <wps:wsp>
                        <wps:cNvPr id="315" name="Straight Connector 315"/>
                        <wps:cNvCnPr/>
                        <wps:spPr>
                          <a:xfrm flipV="1">
                            <a:off x="2970825" y="1797980"/>
                            <a:ext cx="7281" cy="364195"/>
                          </a:xfrm>
                          <a:prstGeom prst="line">
                            <a:avLst/>
                          </a:prstGeom>
                          <a:ln w="38100">
                            <a:solidFill>
                              <a:srgbClr val="00B050"/>
                            </a:solidFill>
                            <a:prstDash val="sysDot"/>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6" name="Straight Connector 316"/>
                        <wps:cNvCnPr/>
                        <wps:spPr>
                          <a:xfrm flipH="1">
                            <a:off x="3008925" y="2140880"/>
                            <a:ext cx="2027555" cy="0"/>
                          </a:xfrm>
                          <a:prstGeom prst="line">
                            <a:avLst/>
                          </a:prstGeom>
                          <a:ln w="38100">
                            <a:solidFill>
                              <a:srgbClr val="00B050"/>
                            </a:solidFill>
                            <a:prstDash val="sysDot"/>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7" name="Straight Connector 317"/>
                        <wps:cNvCnPr>
                          <a:stCxn id="318" idx="2"/>
                        </wps:cNvCnPr>
                        <wps:spPr>
                          <a:xfrm flipH="1" flipV="1">
                            <a:off x="950552" y="2589825"/>
                            <a:ext cx="3972898" cy="10795"/>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8" name="Oval 318"/>
                        <wps:cNvSpPr/>
                        <wps:spPr>
                          <a:xfrm>
                            <a:off x="4923450" y="2466000"/>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BA9379"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wps:txbx>
                        <wps:bodyPr rot="0" spcFirstLastPara="0" vert="horz" wrap="square" lIns="0" tIns="0" rIns="0" bIns="0" numCol="1" spcCol="0" rtlCol="0" fromWordArt="0" anchor="t" anchorCtr="0" forceAA="0" compatLnSpc="1">
                          <a:spAutoFit/>
                        </wps:bodyPr>
                      </wps:wsp>
                      <wps:wsp>
                        <wps:cNvPr id="319" name="Oval 319"/>
                        <wps:cNvSpPr/>
                        <wps:spPr>
                          <a:xfrm>
                            <a:off x="770550" y="1265850"/>
                            <a:ext cx="275693" cy="269408"/>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BDCF4C"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wps:txbx>
                        <wps:bodyPr rot="0" spcFirstLastPara="0" vert="horz" wrap="square" lIns="0" tIns="0" rIns="0" bIns="0" numCol="1" spcCol="0" rtlCol="0" fromWordArt="0" anchor="t" anchorCtr="0" forceAA="0" compatLnSpc="1">
                          <a:spAutoFit/>
                        </wps:bodyPr>
                      </wps:wsp>
                      <wps:wsp>
                        <wps:cNvPr id="320" name="Straight Connector 320"/>
                        <wps:cNvCnPr/>
                        <wps:spPr>
                          <a:xfrm>
                            <a:off x="1035345" y="1397930"/>
                            <a:ext cx="4012905"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5" name="Text Box 105"/>
                        <wps:cNvSpPr txBox="1"/>
                        <wps:spPr>
                          <a:xfrm>
                            <a:off x="971551" y="666750"/>
                            <a:ext cx="1971674" cy="238126"/>
                          </a:xfrm>
                          <a:prstGeom prst="rect">
                            <a:avLst/>
                          </a:prstGeom>
                          <a:noFill/>
                          <a:ln w="6350">
                            <a:noFill/>
                          </a:ln>
                        </wps:spPr>
                        <wps:txbx>
                          <w:txbxContent>
                            <w:p w14:paraId="6DB1BC9E" w14:textId="77777777" w:rsidR="00CC5052" w:rsidRDefault="00CC5052">
                              <w:pPr>
                                <w:jc w:val="center"/>
                                <w:rPr>
                                  <w:rFonts w:ascii="Microsoft Sans Serif" w:hAnsi="Microsoft Sans Serif" w:cs="Microsoft Sans Serif"/>
                                  <w:b/>
                                  <w:sz w:val="20"/>
                                  <w:szCs w:val="20"/>
                                </w:rPr>
                              </w:pPr>
                              <w:r>
                                <w:rPr>
                                  <w:rFonts w:ascii="Microsoft Sans Serif" w:hAnsi="Microsoft Sans Serif" w:cs="Microsoft Sans Serif"/>
                                  <w:b/>
                                  <w:sz w:val="20"/>
                                  <w:szCs w:val="20"/>
                                </w:rPr>
                                <w:t>Korisnik posjećuje URL</w:t>
                              </w:r>
                            </w:p>
                          </w:txbxContent>
                        </wps:txbx>
                        <wps:bodyPr rot="0" spcFirstLastPara="0" vertOverflow="overflow" horzOverflow="overflow" vert="horz" wrap="square" lIns="91440" tIns="45720" rIns="91440" bIns="0" numCol="1" spcCol="0" rtlCol="0" fromWordArt="0" anchor="t" anchorCtr="0" forceAA="0" compatLnSpc="1">
                          <a:noAutofit/>
                        </wps:bodyPr>
                      </wps:wsp>
                      <wps:wsp>
                        <wps:cNvPr id="321" name="Text Box 105"/>
                        <wps:cNvSpPr txBox="1"/>
                        <wps:spPr>
                          <a:xfrm>
                            <a:off x="19050" y="847725"/>
                            <a:ext cx="847725" cy="628650"/>
                          </a:xfrm>
                          <a:prstGeom prst="rect">
                            <a:avLst/>
                          </a:prstGeom>
                          <a:noFill/>
                          <a:ln w="6350">
                            <a:noFill/>
                          </a:ln>
                        </wps:spPr>
                        <wps:txbx>
                          <w:txbxContent>
                            <w:p w14:paraId="0540FD7D" w14:textId="77777777" w:rsidR="00CC5052" w:rsidRDefault="00CC5052">
                              <w:pPr>
                                <w:pStyle w:val="NormalWeb"/>
                                <w:spacing w:before="0" w:beforeAutospacing="0" w:after="0" w:afterAutospacing="0" w:line="276" w:lineRule="auto"/>
                                <w:jc w:val="center"/>
                                <w:rPr>
                                  <w:rFonts w:ascii="Microsoft Sans Serif" w:eastAsia="Calibri" w:hAnsi="Microsoft Sans Serif"/>
                                  <w:b/>
                                  <w:bCs/>
                                  <w:sz w:val="20"/>
                                  <w:szCs w:val="20"/>
                                </w:rPr>
                              </w:pPr>
                              <w:r>
                                <w:rPr>
                                  <w:rFonts w:ascii="Microsoft Sans Serif" w:eastAsia="Calibri" w:hAnsi="Microsoft Sans Serif"/>
                                  <w:b/>
                                  <w:bCs/>
                                  <w:sz w:val="20"/>
                                  <w:szCs w:val="20"/>
                                </w:rPr>
                                <w:t xml:space="preserve">Generiše </w:t>
                              </w:r>
                            </w:p>
                            <w:p w14:paraId="294948D4"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w:t>
                              </w:r>
                            </w:p>
                          </w:txbxContent>
                        </wps:txbx>
                        <wps:bodyPr rot="0" spcFirstLastPara="0" vert="horz" wrap="square" lIns="0" tIns="45720" rIns="0" bIns="45720" numCol="1" spcCol="0" rtlCol="0" fromWordArt="0" anchor="t" anchorCtr="0" forceAA="0" compatLnSpc="1">
                          <a:noAutofit/>
                        </wps:bodyPr>
                      </wps:wsp>
                      <wps:wsp>
                        <wps:cNvPr id="322" name="Text Box 105"/>
                        <wps:cNvSpPr txBox="1"/>
                        <wps:spPr>
                          <a:xfrm>
                            <a:off x="1082970" y="1162514"/>
                            <a:ext cx="1800225" cy="206841"/>
                          </a:xfrm>
                          <a:prstGeom prst="rect">
                            <a:avLst/>
                          </a:prstGeom>
                          <a:noFill/>
                          <a:ln w="6350">
                            <a:noFill/>
                          </a:ln>
                        </wps:spPr>
                        <wps:txbx>
                          <w:txbxContent>
                            <w:p w14:paraId="52610115"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 xml:space="preserve">HTTP POST na IdP </w:t>
                              </w:r>
                            </w:p>
                          </w:txbxContent>
                        </wps:txbx>
                        <wps:bodyPr rot="0" spcFirstLastPara="0" vert="horz" wrap="square" lIns="91440" tIns="45720" rIns="91440" bIns="0" numCol="1" spcCol="0" rtlCol="0" fromWordArt="0" anchor="t" anchorCtr="0" forceAA="0" compatLnSpc="1">
                          <a:noAutofit/>
                        </wps:bodyPr>
                      </wps:wsp>
                      <wps:wsp>
                        <wps:cNvPr id="323" name="Text Box 105"/>
                        <wps:cNvSpPr txBox="1"/>
                        <wps:spPr>
                          <a:xfrm>
                            <a:off x="5066325" y="1088560"/>
                            <a:ext cx="846750" cy="628650"/>
                          </a:xfrm>
                          <a:prstGeom prst="rect">
                            <a:avLst/>
                          </a:prstGeom>
                          <a:noFill/>
                          <a:ln w="6350">
                            <a:noFill/>
                          </a:ln>
                        </wps:spPr>
                        <wps:txbx>
                          <w:txbxContent>
                            <w:p w14:paraId="59284ADA"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 usvojen</w:t>
                              </w:r>
                            </w:p>
                          </w:txbxContent>
                        </wps:txbx>
                        <wps:bodyPr rot="0" spcFirstLastPara="0" vert="horz" wrap="square" lIns="0" tIns="45720" rIns="0" bIns="45720" numCol="1" spcCol="0" rtlCol="0" fromWordArt="0" anchor="t" anchorCtr="0" forceAA="0" compatLnSpc="1">
                          <a:noAutofit/>
                        </wps:bodyPr>
                      </wps:wsp>
                      <wps:wsp>
                        <wps:cNvPr id="324" name="Text Box 105"/>
                        <wps:cNvSpPr txBox="1"/>
                        <wps:spPr>
                          <a:xfrm>
                            <a:off x="3076042" y="1397930"/>
                            <a:ext cx="1800225" cy="400050"/>
                          </a:xfrm>
                          <a:prstGeom prst="rect">
                            <a:avLst/>
                          </a:prstGeom>
                          <a:noFill/>
                          <a:ln w="6350">
                            <a:noFill/>
                          </a:ln>
                        </wps:spPr>
                        <wps:txbx>
                          <w:txbxContent>
                            <w:p w14:paraId="350EEE1C" w14:textId="77777777" w:rsidR="00CC5052" w:rsidRDefault="00CC5052">
                              <w:pPr>
                                <w:pStyle w:val="NormalWeb"/>
                                <w:spacing w:before="0" w:beforeAutospacing="0" w:after="0" w:afterAutospacing="0"/>
                                <w:jc w:val="center"/>
                              </w:pPr>
                              <w:r>
                                <w:rPr>
                                  <w:rFonts w:ascii="Microsoft Sans Serif" w:eastAsia="Calibri" w:hAnsi="Microsoft Sans Serif"/>
                                  <w:b/>
                                  <w:bCs/>
                                  <w:sz w:val="20"/>
                                  <w:szCs w:val="20"/>
                                </w:rPr>
                                <w:t>Korisnik poslan na stranicu za prijavu u okviru IdP-a</w:t>
                              </w:r>
                            </w:p>
                          </w:txbxContent>
                        </wps:txbx>
                        <wps:bodyPr rot="0" spcFirstLastPara="0" vert="horz" wrap="square" lIns="91440" tIns="91440" rIns="91440" bIns="0" numCol="1" spcCol="0" rtlCol="0" fromWordArt="0" anchor="t" anchorCtr="0" forceAA="0" compatLnSpc="1">
                          <a:noAutofit/>
                        </wps:bodyPr>
                      </wps:wsp>
                      <wps:wsp>
                        <wps:cNvPr id="325" name="Text Box 105"/>
                        <wps:cNvSpPr txBox="1"/>
                        <wps:spPr>
                          <a:xfrm>
                            <a:off x="3133192" y="1894500"/>
                            <a:ext cx="1800225" cy="206375"/>
                          </a:xfrm>
                          <a:prstGeom prst="rect">
                            <a:avLst/>
                          </a:prstGeom>
                          <a:noFill/>
                          <a:ln w="6350">
                            <a:noFill/>
                          </a:ln>
                        </wps:spPr>
                        <wps:txbx>
                          <w:txbxContent>
                            <w:p w14:paraId="37EB84F8"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Korisnik se prijavljuje</w:t>
                              </w:r>
                            </w:p>
                          </w:txbxContent>
                        </wps:txbx>
                        <wps:bodyPr rot="0" spcFirstLastPara="0" vert="horz" wrap="square" lIns="91440" tIns="45720" rIns="91440" bIns="0" numCol="1" spcCol="0" rtlCol="0" fromWordArt="0" anchor="t" anchorCtr="0" forceAA="0" compatLnSpc="1">
                          <a:noAutofit/>
                        </wps:bodyPr>
                      </wps:wsp>
                      <wps:wsp>
                        <wps:cNvPr id="326" name="Text Box 105"/>
                        <wps:cNvSpPr txBox="1"/>
                        <wps:spPr>
                          <a:xfrm>
                            <a:off x="5153025" y="2304075"/>
                            <a:ext cx="760050" cy="628650"/>
                          </a:xfrm>
                          <a:prstGeom prst="rect">
                            <a:avLst/>
                          </a:prstGeom>
                          <a:noFill/>
                          <a:ln w="6350">
                            <a:noFill/>
                          </a:ln>
                        </wps:spPr>
                        <wps:txbx>
                          <w:txbxContent>
                            <w:p w14:paraId="2E0113ED"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SAML token generisan</w:t>
                              </w:r>
                            </w:p>
                          </w:txbxContent>
                        </wps:txbx>
                        <wps:bodyPr rot="0" spcFirstLastPara="0" vert="horz" wrap="square" lIns="0" tIns="45720" rIns="0" bIns="45720" numCol="1" spcCol="0" rtlCol="0" fromWordArt="0" anchor="t" anchorCtr="0" forceAA="0" compatLnSpc="1">
                          <a:noAutofit/>
                        </wps:bodyPr>
                      </wps:wsp>
                      <wps:wsp>
                        <wps:cNvPr id="327" name="Text Box 105"/>
                        <wps:cNvSpPr txBox="1"/>
                        <wps:spPr>
                          <a:xfrm>
                            <a:off x="971551" y="2332650"/>
                            <a:ext cx="1971674" cy="220050"/>
                          </a:xfrm>
                          <a:prstGeom prst="rect">
                            <a:avLst/>
                          </a:prstGeom>
                          <a:noFill/>
                          <a:ln w="6350">
                            <a:noFill/>
                          </a:ln>
                        </wps:spPr>
                        <wps:txbx>
                          <w:txbxContent>
                            <w:p w14:paraId="40A8FA46"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Preusmjeravanje na SP</w:t>
                              </w:r>
                            </w:p>
                          </w:txbxContent>
                        </wps:txbx>
                        <wps:bodyPr rot="0" spcFirstLastPara="0" vert="horz" wrap="square" lIns="91440" tIns="45720" rIns="91440" bIns="0" numCol="1" spcCol="0" rtlCol="0" fromWordArt="0" anchor="t" anchorCtr="0" forceAA="0" compatLnSpc="1">
                          <a:noAutofit/>
                        </wps:bodyPr>
                      </wps:wsp>
                      <wps:wsp>
                        <wps:cNvPr id="328" name="Text Box 105"/>
                        <wps:cNvSpPr txBox="1"/>
                        <wps:spPr>
                          <a:xfrm>
                            <a:off x="971551" y="2800350"/>
                            <a:ext cx="2037375" cy="230330"/>
                          </a:xfrm>
                          <a:prstGeom prst="rect">
                            <a:avLst/>
                          </a:prstGeom>
                          <a:noFill/>
                          <a:ln w="6350">
                            <a:noFill/>
                          </a:ln>
                        </wps:spPr>
                        <wps:txbx>
                          <w:txbxContent>
                            <w:p w14:paraId="73D41815"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Korisnik prijavljen u okviru SP-a</w:t>
                              </w:r>
                            </w:p>
                          </w:txbxContent>
                        </wps:txbx>
                        <wps:bodyPr rot="0" spcFirstLastPara="0" vert="horz" wrap="square" lIns="91440" tIns="45720" rIns="91440" bIns="0" numCol="1" spcCol="0" rtlCol="0" fromWordArt="0" anchor="t" anchorCtr="0" forceAA="0" compatLnSpc="1">
                          <a:noAutofit/>
                        </wps:bodyPr>
                      </wps:wsp>
                    </wpc:wpc>
                  </a:graphicData>
                </a:graphic>
              </wp:inline>
            </w:drawing>
          </mc:Choice>
          <mc:Fallback>
            <w:pict>
              <v:group w14:anchorId="53E6EA62" id="Canvas 4" o:spid="_x0000_s1226" editas="canvas" style="width:465.75pt;height:263.25pt;mso-position-horizontal-relative:char;mso-position-vertical-relative:line" coordsize="59150,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">
                <v:shape id="_x0000_s1227" type="#_x0000_t75" style="position:absolute;width:59150;height:33432;visibility:visible;mso-wrap-style:square">
                  <v:fill o:detectmouseclick="t"/>
                  <v:path o:connecttype="none"/>
                </v:shape>
                <v:roundrect id="Rectangle: Rounded Corners 69" o:spid="_x0000_s1228" style="position:absolute;left:2762;top:476;width:12954;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5qcMA&#10;AADbAAAADwAAAGRycy9kb3ducmV2LnhtbESPQWvCQBSE7wX/w/KEXkQ37SG00VVEKHjwksRLb4/s&#10;MxvMvo27a4z/vlso9DjMzDfMZjfZXozkQ+dYwdsqA0HcON1xq+Bcfy0/QISIrLF3TAqeFGC3nb1s&#10;sNDuwSWNVWxFgnAoUIGJcSikDI0hi2HlBuLkXZy3GJP0rdQeHwlue/meZbm02HFaMDjQwVBzre5W&#10;weLY1bU3lSu/y3ohT+3tXI25Uq/zab8GEWmK/+G/9lEryD/h90v6A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5qcMAAADbAAAADwAAAAAAAAAAAAAAAACYAgAAZHJzL2Rv&#10;d25yZXYueG1sUEsFBgAAAAAEAAQA9QAAAIgDAAAAAA==&#10;" fillcolor="#4bacc6 [3208]" stroked="f">
                  <v:fill opacity="32896f"/>
                  <v:textbox>
                    <w:txbxContent>
                      <w:p w14:paraId="24880731" w14:textId="77777777" w:rsidR="00CC5052" w:rsidRDefault="00CC5052">
                        <w:pPr>
                          <w:jc w:val="center"/>
                          <w:rPr>
                            <w:rFonts w:ascii="Microsoft Sans Serif" w:hAnsi="Microsoft Sans Serif" w:cs="Microsoft Sans Serif"/>
                            <w:b/>
                            <w:color w:val="000000" w:themeColor="text1"/>
                            <w:sz w:val="22"/>
                          </w:rPr>
                        </w:pPr>
                        <w:r>
                          <w:rPr>
                            <w:rFonts w:ascii="Microsoft Sans Serif" w:hAnsi="Microsoft Sans Serif" w:cs="Microsoft Sans Serif"/>
                            <w:b/>
                            <w:color w:val="000000" w:themeColor="text1"/>
                            <w:sz w:val="22"/>
                          </w:rPr>
                          <w:t>Servis provajder / SP</w:t>
                        </w:r>
                      </w:p>
                    </w:txbxContent>
                  </v:textbox>
                </v:roundrect>
                <v:roundrect id="Rectangle: Rounded Corners 291" o:spid="_x0000_s1229" style="position:absolute;left:23136;top:571;width:12954;height:4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QpMYA&#10;AADcAAAADwAAAGRycy9kb3ducmV2LnhtbESPQWsCMRSE7wX/Q3gFbzW7QkW3RimiVL2UqrT09tg8&#10;N6ubl3UTdf33piD0OMzMN8x42tpKXKjxpWMFaS8BQZw7XXKhYLddvAxB+ICssXJMCm7kYTrpPI0x&#10;0+7KX3TZhEJECPsMFZgQ6kxKnxuy6HuuJo7e3jUWQ5RNIXWD1wi3lewnyUBaLDkuGKxpZig/bs42&#10;Uj7ld/ox+FnnZvt6Oszna7P6PSnVfW7f30AEasN/+NFeagX9UQp/Z+IRkJ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QpMYAAADcAAAADwAAAAAAAAAAAAAAAACYAgAAZHJz&#10;L2Rvd25yZXYueG1sUEsFBgAAAAAEAAQA9QAAAIsDAAAAAA==&#10;" fillcolor="#9bbb59 [3206]" stroked="f">
                  <v:fill opacity="32896f"/>
                  <v:textbox>
                    <w:txbxContent>
                      <w:p w14:paraId="43D1073C" w14:textId="77777777" w:rsidR="00CC5052" w:rsidRDefault="00CC5052">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v:textbox>
                </v:roundrect>
                <v:roundrect id="Rectangle: Rounded Corners 303" o:spid="_x0000_s1230" style="position:absolute;left:43052;top:476;width:14764;height:48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C/+sMA&#10;AADcAAAADwAAAGRycy9kb3ducmV2LnhtbESPQWsCMRSE74L/ITyhN81aQexqlCooBQ+1Wnp+bJ6b&#10;pZuXJYnu7r9vCoLHYWa+YVabztbiTj5UjhVMJxkI4sLpiksF35f9eAEiRGSNtWNS0FOAzXo4WGGu&#10;XctfdD/HUiQIhxwVmBibXMpQGLIYJq4hTt7VeYsxSV9K7bFNcFvL1yybS4sVpwWDDe0MFb/nm1Vw&#10;2+5P0v/szFtljzq2n/3hcuiVehl170sQkbr4DD/aH1rBLJvB/5l0BO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C/+sMAAADcAAAADwAAAAAAAAAAAAAAAACYAgAAZHJzL2Rv&#10;d25yZXYueG1sUEsFBgAAAAAEAAQA9QAAAIgDAAAAAA==&#10;" fillcolor="#f79646 [3209]" stroked="f">
                  <v:fill opacity="32896f"/>
                  <v:textbox>
                    <w:txbxContent>
                      <w:p w14:paraId="7BB7C854"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Provajder identiteta / IdP</w:t>
                        </w:r>
                      </w:p>
                    </w:txbxContent>
                  </v:textbox>
                </v:roundrect>
                <v:line id="Straight Connector 304" o:spid="_x0000_s1231" style="position:absolute;visibility:visible;mso-wrap-style:square" from="9144,5429" to="9144,32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4ynccAAADcAAAADwAAAGRycy9kb3ducmV2LnhtbESP0WrCQBRE34X+w3ILfRGza5RSoqvU&#10;FqU+WKj6ATfZaxKavZtmV03/vlsQfBxm5gwzX/a2ERfqfO1YwzhRIIgLZ2ouNRwP69ELCB+QDTaO&#10;ScMveVguHgZzzIy78hdd9qEUEcI+Qw1VCG0mpS8qsugT1xJH7+Q6iyHKrpSmw2uE20amSj1LizXH&#10;hQpbequo+N6frYb31edusy53ea2mP832fEiHeZ9q/fTYv85ABOrDPXxrfxgNEzWF/zPxCM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3jKdxwAAANwAAAAPAAAAAAAA&#10;AAAAAAAAAKECAABkcnMvZG93bnJldi54bWxQSwUGAAAAAAQABAD5AAAAlQMAAAAA&#10;" strokecolor="#92cddc [1944]" strokeweight="4.5pt"/>
                <v:line id="Straight Connector 305" o:spid="_x0000_s1232" style="position:absolute;visibility:visible;mso-wrap-style:square" from="29803,5429" to="29803,32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ZUYcUAAADcAAAADwAAAGRycy9kb3ducmV2LnhtbESPQWvCQBSE74L/YXmCt2ZTpSLRVUps&#10;SwteTBTs7ZF9TYLZtyG71e2/7xYKHoeZ+YZZb4PpxJUG11pW8JikIIgrq1uuFRzL14clCOeRNXaW&#10;ScEPOdhuxqM1Ztre+EDXwtciQthlqKDxvs+kdFVDBl1ie+LofdnBoI9yqKUe8BbhppOzNF1Igy3H&#10;hQZ7yhuqLsW3UfBZvJVtd8kN4/4Uzh/5LrwUpVLTSXhegfAU/D38337XCubpE/ydi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PZUYcUAAADcAAAADwAAAAAAAAAA&#10;AAAAAAChAgAAZHJzL2Rvd25yZXYueG1sUEsFBgAAAAAEAAQA+QAAAJMDAAAAAA==&#10;" strokecolor="#c2d69b [1942]" strokeweight="4.5pt"/>
                <v:line id="Straight Connector 306" o:spid="_x0000_s1233" style="position:absolute;visibility:visible;mso-wrap-style:square" from="50663,5324" to="50663,32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SrFMUAAADcAAAADwAAAGRycy9kb3ducmV2LnhtbESP0WrCQBRE3wv+w3KFvpS6MYWg0VVE&#10;UEofxGg/4Jq9zYZm78bsVtO/dwXBx2FmzjDzZW8bcaHO144VjEcJCOLS6ZorBd/HzfsEhA/IGhvH&#10;pOCfPCwXg5c55tpduaDLIVQiQtjnqMCE0OZS+tKQRT9yLXH0flxnMUTZVVJ3eI1w28g0STJpsea4&#10;YLCltaHy9/BnFaTrreQifdvvXDE1++nXeXs8ZUq9DvvVDESgPjzDj/anVvCRZHA/E4+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8SrFMUAAADcAAAADwAAAAAAAAAA&#10;AAAAAAChAgAAZHJzL2Rvd25yZXYueG1sUEsFBgAAAAAEAAQA+QAAAJMDAAAAAA==&#10;" strokecolor="#fabf8f [1945]" strokeweight="4.5pt"/>
                <v:line id="Straight Connector 307" o:spid="_x0000_s1234" style="position:absolute;flip:x;visibility:visible;mso-wrap-style:square" from="9429,9429" to="29708,9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LNhcUAAADcAAAADwAAAGRycy9kb3ducmV2LnhtbESPQWvCQBSE74X+h+UJXkQ3Vak2uoam&#10;tqD2pBbPj+wzG5p9G7JbTf99VxB6HGbmG2aZdbYWF2p95VjB0ygBQVw4XXGp4Ov4MZyD8AFZY+2Y&#10;FPySh2z1+LDEVLsr7+lyCKWIEPYpKjAhNKmUvjBk0Y9cQxy9s2sthijbUuoWrxFuazlOkmdpseK4&#10;YLChN0PF9+HHKhjsThz0dlY5v969vH9Oc6+LXKl+r3tdgAjUhf/wvb3RCibJDG5n4h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FLNhcUAAADcAAAADwAAAAAAAAAA&#10;AAAAAAChAgAAZHJzL2Rvd25yZXYueG1sUEsFBgAAAAAEAAQA+QAAAJMDAAAAAA==&#10;" strokecolor="#00b050" strokeweight="3pt">
                  <v:stroke endarrow="block"/>
                </v:line>
                <v:oval id="Oval 308" o:spid="_x0000_s1235" style="position:absolute;left:28574;top:8191;width:2757;height:4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FcrcMA&#10;AADcAAAADwAAAGRycy9kb3ducmV2LnhtbERPz2vCMBS+D/wfwhvsZtNNKF01ynATdxBk3Q719mie&#10;bV3zUppM439vDsKOH9/vxSqYXpxpdJ1lBc9JCoK4trrjRsHP92aag3AeWWNvmRRcycFqOXlYYKHt&#10;hb/oXPpGxBB2BSpovR8KKV3dkkGX2IE4ckc7GvQRjo3UI15iuOnlS5pm0mDHsaHFgdYt1b/ln1Hw&#10;XlbWf4RN5vbbarY7bPNwenVKPT2GtzkIT8H/i+/uT61glsa18Uw8An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FcrcMAAADcAAAADwAAAAAAAAAAAAAAAACYAgAAZHJzL2Rv&#10;d25yZXYueG1sUEsFBgAAAAAEAAQA9QAAAIgDAAAAAA==&#10;" fillcolor="#00b050" stroked="f" strokeweight="2pt">
                  <v:textbox style="mso-fit-shape-to-text:t" inset="0,0,0,0">
                    <w:txbxContent>
                      <w:p w14:paraId="4B0A9AD0" w14:textId="77777777" w:rsidR="00CC5052" w:rsidRDefault="00CC5052">
                        <w:pPr>
                          <w:jc w:val="center"/>
                          <w:rPr>
                            <w:rFonts w:ascii="Microsoft Sans Serif" w:hAnsi="Microsoft Sans Serif" w:cs="Microsoft Sans Serif"/>
                            <w:b/>
                            <w:sz w:val="20"/>
                            <w:szCs w:val="20"/>
                          </w:rPr>
                        </w:pPr>
                        <w:r>
                          <w:rPr>
                            <w:rFonts w:ascii="Microsoft Sans Serif" w:hAnsi="Microsoft Sans Serif" w:cs="Microsoft Sans Serif"/>
                            <w:b/>
                            <w:sz w:val="20"/>
                            <w:szCs w:val="20"/>
                          </w:rPr>
                          <w:t>A</w:t>
                        </w:r>
                      </w:p>
                    </w:txbxContent>
                  </v:textbox>
                </v:oval>
                <v:oval id="Oval 309" o:spid="_x0000_s1236" style="position:absolute;left:7896;top:29136;width:2756;height:2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5NsYA&#10;AADcAAAADwAAAGRycy9kb3ducmV2LnhtbESPQWvCQBSE7wX/w/KE3pqNCqLRjYhW0oNQmvagt0f2&#10;NUnNvg3ZrW7/fVco9DjMzDfMehNMJ640uNaygkmSgiCurG65VvDxfnhagHAeWWNnmRT8kINNPnpY&#10;Y6btjd/oWvpaRAi7DBU03veZlK5qyKBLbE8cvU87GPRRDrXUA94i3HRymqZzabDluNBgT7uGqkv5&#10;bRTsy5P1z+Ewd6/FaXY8F4vwtXRKPY7DdgXCU/D/4b/2i1YwS5dwPxOP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35NsYAAADcAAAADwAAAAAAAAAAAAAAAACYAgAAZHJz&#10;L2Rvd25yZXYueG1sUEsFBgAAAAAEAAQA9QAAAIsDAAAAAA==&#10;" fillcolor="#00b050" stroked="f" strokeweight="2pt">
                  <v:textbox style="mso-fit-shape-to-text:t" inset="0,0,0,0">
                    <w:txbxContent>
                      <w:p w14:paraId="283BD7D3"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v:textbox>
                </v:oval>
                <v:line id="Straight Connector 310" o:spid="_x0000_s1237" style="position:absolute;visibility:visible;mso-wrap-style:square" from="10651,30565" to="29432,30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qW+MIAAADcAAAADwAAAGRycy9kb3ducmV2LnhtbERPz2vCMBS+C/4P4Q12kZnqhivVKCII&#10;26EMWw8eH82zKWteShNt998vB8Hjx/d7sxttK+7U+8axgsU8AUFcOd1wreBcHt9SED4ga2wdk4I/&#10;8rDbTicbzLQb+ET3ItQihrDPUIEJocuk9JUhi37uOuLIXV1vMUTY11L3OMRw28plkqykxYZjg8GO&#10;Doaq3+JmFejvS543zv6c2/L6Mft0xqSpUer1ZdyvQQQaw1P8cH9pBe+LOD+eiUdAb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KqW+MIAAADcAAAADwAAAAAAAAAAAAAA&#10;AAChAgAAZHJzL2Rvd25yZXYueG1sUEsFBgAAAAAEAAQA+QAAAJADAAAAAA==&#10;" strokecolor="#00b050" strokeweight="3pt">
                  <v:stroke endarrow="block"/>
                </v:line>
                <v:line id="Straight Connector 313" o:spid="_x0000_s1238" style="position:absolute;flip:x;visibility:visible;mso-wrap-style:square" from="30089,18373" to="50364,18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63y8MAAADcAAAADwAAAGRycy9kb3ducmV2LnhtbESPT4vCMBTE74LfITxhb5qqIEs1ilsQ&#10;91TWf+Dx0bxti8lLaaJWP/1GEPY4zMxvmMWqs0bcqPW1YwXjUQKCuHC65lLB8bAZfoLwAVmjcUwK&#10;HuRhtez3Fphqd+cd3fahFBHCPkUFVQhNKqUvKrLoR64hjt6vay2GKNtS6hbvEW6NnCTJTFqsOS5U&#10;2FBWUXHZX60C8zzw1mbXs9GXPD9N8p+vTK6V+hh06zmIQF34D7/b31rBdDyF15l4BO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Ot8vDAAAA3AAAAA8AAAAAAAAAAAAA&#10;AAAAoQIAAGRycy9kb3ducmV2LnhtbFBLBQYAAAAABAAEAPkAAACRAwAAAAA=&#10;" strokecolor="#00b050" strokeweight="3pt"/>
                <v:oval id="Oval 314" o:spid="_x0000_s1239" style="position:absolute;left:49425;top:16944;width:2756;height:2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XAdcYA&#10;AADcAAAADwAAAGRycy9kb3ducmV2LnhtbESPQWvCQBSE70L/w/IKvelGU8RGVxGt2IMgTT3o7ZF9&#10;Jmmzb0N2G7f/vlsQehxm5htmsQqmET11rrasYDxKQBAXVtdcKjh97IYzEM4ja2wsk4IfcrBaPgwW&#10;mGl743fqc1+KCGGXoYLK+zaT0hUVGXQj2xJH72o7gz7KrpS6w1uEm0ZOkmQqDdYcFypsaVNR8ZV/&#10;GwXb/Gz9a9hN3XF/Tg+X/Sx8vjilnh7Deg7CU/D/4Xv7TStIx8/wdyYe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XAdcYAAADcAAAADwAAAAAAAAAAAAAAAACYAgAAZHJz&#10;L2Rvd25yZXYueG1sUEsFBgAAAAAEAAQA9QAAAIsDAAAAAA==&#10;" fillcolor="#00b050" stroked="f" strokeweight="2pt">
                  <v:textbox style="mso-fit-shape-to-text:t" inset="0,0,0,0">
                    <w:txbxContent>
                      <w:p w14:paraId="3E9DBF2D"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v:textbox>
                </v:oval>
                <v:line id="Straight Connector 315" o:spid="_x0000_s1240" style="position:absolute;flip:y;visibility:visible;mso-wrap-style:square" from="29708,17979" to="29781,21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3fMsUAAADcAAAADwAAAGRycy9kb3ducmV2LnhtbESP0WrCQBRE3wv+w3IFX0LdqFhrdJVa&#10;EcS3pv2AS/aajWbvptmtxr93BaGPw8ycYZbrztbiQq2vHCsYDVMQxIXTFZcKfr53r+8gfEDWWDsm&#10;BTfysF71XpaYaXflL7rkoRQRwj5DBSaEJpPSF4Ys+qFriKN3dK3FEGVbSt3iNcJtLcdp+iYtVhwX&#10;DDb0aag4539WgT38jmcmmSW3pEtwf9qct/NtqtSg330sQATqwn/42d5rBZPRFB5n4hG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v3fMsUAAADcAAAADwAAAAAAAAAA&#10;AAAAAAChAgAAZHJzL2Rvd25yZXYueG1sUEsFBgAAAAAEAAQA+QAAAJMDAAAAAA==&#10;" strokecolor="#00b050" strokeweight="3pt">
                  <v:stroke dashstyle="1 1"/>
                </v:line>
                <v:line id="Straight Connector 316" o:spid="_x0000_s1241" style="position:absolute;flip:x;visibility:visible;mso-wrap-style:square" from="30089,21408" to="50364,21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boAMYAAADcAAAADwAAAGRycy9kb3ducmV2LnhtbESPQWvCQBSE70L/w/IKvekmFYKkrtKm&#10;lOpBpCp4fWRfk22zb2N2G+O/dwWhx2FmvmHmy8E2oqfOG8cK0kkCgrh02nCl4LD/GM9A+ICssXFM&#10;Ci7kYbl4GM0x1+7MX9TvQiUihH2OCuoQ2lxKX9Zk0U9cSxy9b9dZDFF2ldQdniPcNvI5STJp0XBc&#10;qLGloqbyd/dnFfTD8U2+72frw+Zkfi7bIvs8Tk9KPT0Ory8gAg3hP3xvr7SCaZrB7Uw8AnJx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F26ADGAAAA3AAAAA8AAAAAAAAA&#10;AAAAAAAAoQIAAGRycy9kb3ducmV2LnhtbFBLBQYAAAAABAAEAPkAAACUAwAAAAA=&#10;" strokecolor="#00b050" strokeweight="3pt">
                  <v:stroke dashstyle="1 1" startarrow="block"/>
                </v:line>
                <v:line id="Straight Connector 317" o:spid="_x0000_s1242" style="position:absolute;flip:x y;visibility:visible;mso-wrap-style:square" from="9505,25898" to="49234,26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5ag8UAAADcAAAADwAAAGRycy9kb3ducmV2LnhtbESPQWsCMRSE74X+h/AK3mp2Lba6NUot&#10;CCKU6uqhx8fmdbO4eVmSqOu/N0Khx2FmvmFmi9624kw+NI4V5MMMBHHldMO1gsN+9TwBESKyxtYx&#10;KbhSgMX88WGGhXYX3tG5jLVIEA4FKjAxdoWUoTJkMQxdR5y8X+ctxiR9LbXHS4LbVo6y7FVabDgt&#10;GOzo01B1LE9WwXaK069ltu3Grbfm+P2zKet8o9Tgqf94BxGpj//hv/ZaK3jJ3+B+Jh0B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S5ag8UAAADcAAAADwAAAAAAAAAA&#10;AAAAAAChAgAAZHJzL2Rvd25yZXYueG1sUEsFBgAAAAAEAAQA+QAAAJMDAAAAAA==&#10;" strokecolor="#00b050" strokeweight="3pt">
                  <v:stroke endarrow="block"/>
                </v:line>
                <v:oval id="Oval 318" o:spid="_x0000_s1243" style="position:absolute;left:49234;top:24660;width:2757;height:2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jKcMIA&#10;AADcAAAADwAAAGRycy9kb3ducmV2LnhtbERPy4rCMBTdC/5DuAPuNFVBnGqUwQe6EMTOLJzdpbm2&#10;nWluShM1/r1ZCC4P5z1fBlOLG7WusqxgOEhAEOdWV1wo+Pne9qcgnEfWWFsmBQ9ysFx0O3NMtb3z&#10;iW6ZL0QMYZeigtL7JpXS5SUZdAPbEEfuYluDPsK2kLrFeww3tRwlyUQarDg2lNjQqqT8P7saBevs&#10;bP0mbCfuuDuPD7+7afj7dEr1PsLXDISn4N/il3uvFYyHcW08E4+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aMpwwgAAANwAAAAPAAAAAAAAAAAAAAAAAJgCAABkcnMvZG93&#10;bnJldi54bWxQSwUGAAAAAAQABAD1AAAAhwMAAAAA&#10;" fillcolor="#00b050" stroked="f" strokeweight="2pt">
                  <v:textbox style="mso-fit-shape-to-text:t" inset="0,0,0,0">
                    <w:txbxContent>
                      <w:p w14:paraId="77BA9379"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v:textbox>
                </v:oval>
                <v:oval id="Oval 319" o:spid="_x0000_s1244" style="position:absolute;left:7705;top:12658;width:2757;height:2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Rv68UA&#10;AADcAAAADwAAAGRycy9kb3ducmV2LnhtbESPQWvCQBSE70L/w/IKvZmNCqLRVUqt2IMgTT3o7ZF9&#10;Jmmzb0N2q+u/dwXB4zAz3zDzZTCNOFPnassKBkkKgriwuuZSwf5n3Z+AcB5ZY2OZFFzJwXLx0ptj&#10;pu2Fv+mc+1JECLsMFVTet5mUrqjIoEtsSxy9k+0M+ii7UuoOLxFuGjlM07E0WHNcqLClj4qKv/zf&#10;KFjlB+s/w3rsdpvDaHvcTMLv1Cn19hreZyA8Bf8MP9pfWsFoMIX7mXg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JG/rxQAAANwAAAAPAAAAAAAAAAAAAAAAAJgCAABkcnMv&#10;ZG93bnJldi54bWxQSwUGAAAAAAQABAD1AAAAigMAAAAA&#10;" fillcolor="#00b050" stroked="f" strokeweight="2pt">
                  <v:textbox style="mso-fit-shape-to-text:t" inset="0,0,0,0">
                    <w:txbxContent>
                      <w:p w14:paraId="7FBDCF4C"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v:textbox>
                </v:oval>
                <v:line id="Straight Connector 320" o:spid="_x0000_s1245" style="position:absolute;visibility:visible;mso-wrap-style:square" from="10353,13979" to="50482,13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ZcRcMAAADcAAAADwAAAGRycy9kb3ducmV2LnhtbERPu2rDMBTdA/kHcQtZQiPXLalxrIRQ&#10;KKRDKHkMGS/WtWVqXRlJddy/r4ZCx8N5V7vJ9mIkHzrHCp5WGQji2umOWwXXy/tjASJEZI29Y1Lw&#10;QwF22/mswlK7O59oPMdWpBAOJSowMQ6llKE2ZDGs3ECcuMZ5izFB30rt8Z7CbS/zLFtLix2nBoMD&#10;vRmqv87fVoH+uB2PnbOf1/7SvCxfnTFFYZRaPEz7DYhIU/wX/7kPWsFznuanM+kI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GXEXDAAAA3AAAAA8AAAAAAAAAAAAA&#10;AAAAoQIAAGRycy9kb3ducmV2LnhtbFBLBQYAAAAABAAEAPkAAACRAwAAAAA=&#10;" strokecolor="#00b050" strokeweight="3pt">
                  <v:stroke endarrow="block"/>
                </v:line>
                <v:shape id="Text Box 105" o:spid="_x0000_s1246" type="#_x0000_t202" style="position:absolute;left:9715;top:6667;width:1971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ocMA&#10;AADcAAAADwAAAGRycy9kb3ducmV2LnhtbERP32vCMBB+H+x/CCf4UjTdYEOqUWSjsAcHs27vR3M2&#10;xeZSklSrf/0yGPh2H9/PW21G24kz+dA6VvA0z0EQ10633Cj4PpSzBYgQkTV2jknBlQJs1o8PKyy0&#10;u/CezlVsRArhUKACE2NfSBlqQxbD3PXEiTs6bzEm6BupPV5SuO3kc56/SostpwaDPb0Zqk/VYBUM&#10;Q7l7/8x25uqzWPa3rzb7CZVS08m4XYKINMa7+N/9odP8/AX+nkkX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ocMAAADcAAAADwAAAAAAAAAAAAAAAACYAgAAZHJzL2Rv&#10;d25yZXYueG1sUEsFBgAAAAAEAAQA9QAAAIgDAAAAAA==&#10;" filled="f" stroked="f" strokeweight=".5pt">
                  <v:textbox inset=",,,0">
                    <w:txbxContent>
                      <w:p w14:paraId="6DB1BC9E" w14:textId="77777777" w:rsidR="00CC5052" w:rsidRDefault="00CC5052">
                        <w:pPr>
                          <w:jc w:val="center"/>
                          <w:rPr>
                            <w:rFonts w:ascii="Microsoft Sans Serif" w:hAnsi="Microsoft Sans Serif" w:cs="Microsoft Sans Serif"/>
                            <w:b/>
                            <w:sz w:val="20"/>
                            <w:szCs w:val="20"/>
                          </w:rPr>
                        </w:pPr>
                        <w:r>
                          <w:rPr>
                            <w:rFonts w:ascii="Microsoft Sans Serif" w:hAnsi="Microsoft Sans Serif" w:cs="Microsoft Sans Serif"/>
                            <w:b/>
                            <w:sz w:val="20"/>
                            <w:szCs w:val="20"/>
                          </w:rPr>
                          <w:t>Korisnik posjećuje URL</w:t>
                        </w:r>
                      </w:p>
                    </w:txbxContent>
                  </v:textbox>
                </v:shape>
                <v:shape id="Text Box 105" o:spid="_x0000_s1247" type="#_x0000_t202" style="position:absolute;left:190;top:8477;width:8477;height:6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sTzsMA&#10;AADcAAAADwAAAGRycy9kb3ducmV2LnhtbESPS4sCMRCE78L+h9AL3pyMCuKORpEFHwcv6i7ssZn0&#10;PHDSGZLsOP57Iwgei6r6ilque9OIjpyvLSsYJykI4tzqmksFP5ftaA7CB2SNjWVScCcP69XHYImZ&#10;tjc+UXcOpYgQ9hkqqEJoMyl9XpFBn9iWOHqFdQZDlK6U2uEtwk0jJ2k6kwZrjgsVtvRdUX49/xsF&#10;wRfNdq73+thufnc7V3Zf9FcoNfzsNwsQgfrwDr/aB61gOhnD80w8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sTzsMAAADcAAAADwAAAAAAAAAAAAAAAACYAgAAZHJzL2Rv&#10;d25yZXYueG1sUEsFBgAAAAAEAAQA9QAAAIgDAAAAAA==&#10;" filled="f" stroked="f" strokeweight=".5pt">
                  <v:textbox inset="0,,0">
                    <w:txbxContent>
                      <w:p w14:paraId="0540FD7D" w14:textId="77777777" w:rsidR="00CC5052" w:rsidRDefault="00CC5052">
                        <w:pPr>
                          <w:pStyle w:val="NormalWeb"/>
                          <w:spacing w:before="0" w:beforeAutospacing="0" w:after="0" w:afterAutospacing="0" w:line="276" w:lineRule="auto"/>
                          <w:jc w:val="center"/>
                          <w:rPr>
                            <w:rFonts w:ascii="Microsoft Sans Serif" w:eastAsia="Calibri" w:hAnsi="Microsoft Sans Serif"/>
                            <w:b/>
                            <w:bCs/>
                            <w:sz w:val="20"/>
                            <w:szCs w:val="20"/>
                          </w:rPr>
                        </w:pPr>
                        <w:r>
                          <w:rPr>
                            <w:rFonts w:ascii="Microsoft Sans Serif" w:eastAsia="Calibri" w:hAnsi="Microsoft Sans Serif"/>
                            <w:b/>
                            <w:bCs/>
                            <w:sz w:val="20"/>
                            <w:szCs w:val="20"/>
                          </w:rPr>
                          <w:t xml:space="preserve">Generiše </w:t>
                        </w:r>
                      </w:p>
                      <w:p w14:paraId="294948D4"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w:t>
                        </w:r>
                      </w:p>
                    </w:txbxContent>
                  </v:textbox>
                </v:shape>
                <v:shape id="Text Box 105" o:spid="_x0000_s1248" type="#_x0000_t202" style="position:absolute;left:10829;top:11625;width:18002;height:2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d3VMUA&#10;AADcAAAADwAAAGRycy9kb3ducmV2LnhtbESPQUvEMBSE74L/ITzBS3FTK4h0N1sWpeBhBe3q/dG8&#10;bco2LyVJu11/vREEj8PMfMNsqsUOYiYfescK7lc5COLW6Z47BZ+H+u4JRIjIGgfHpOBCAart9dUG&#10;S+3O/EFzEzuRIBxKVGBiHEspQ2vIYli5kTh5R+ctxiR9J7XHc4LbQRZ5/igt9pwWDI70bKg9NZNV&#10;ME31/uUt25uLz2I9fr/32VdolLq9WXZrEJGW+B/+a79qBQ9FAb9n0hG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d3dUxQAAANwAAAAPAAAAAAAAAAAAAAAAAJgCAABkcnMv&#10;ZG93bnJldi54bWxQSwUGAAAAAAQABAD1AAAAigMAAAAA&#10;" filled="f" stroked="f" strokeweight=".5pt">
                  <v:textbox inset=",,,0">
                    <w:txbxContent>
                      <w:p w14:paraId="52610115"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 xml:space="preserve">HTTP POST na IdP </w:t>
                        </w:r>
                      </w:p>
                    </w:txbxContent>
                  </v:textbox>
                </v:shape>
                <v:shape id="Text Box 105" o:spid="_x0000_s1249" type="#_x0000_t202" style="position:absolute;left:50663;top:10885;width:8467;height:6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oIsQA&#10;AADcAAAADwAAAGRycy9kb3ducmV2LnhtbESPT2vCQBTE7wW/w/IK3uqmBopGVxHBtIdeGhU8PrIv&#10;fzD7Nuxuk/jtu4VCj8PM/IbZ7ifTiYGcby0reF0kIIhLq1uuFVzOp5cVCB+QNXaWScGDPOx3s6ct&#10;ZtqO/EVDEWoRIewzVNCE0GdS+rIhg35he+LoVdYZDFG6WmqHY4SbTi6T5E0abDkuNNjTsaHyXnwb&#10;BcFX3Wml3/Vnf7jmuauHNd0qpebP02EDItAU/sN/7Q+tIF2m8HsmHg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1KCLEAAAA3AAAAA8AAAAAAAAAAAAAAAAAmAIAAGRycy9k&#10;b3ducmV2LnhtbFBLBQYAAAAABAAEAPUAAACJAwAAAAA=&#10;" filled="f" stroked="f" strokeweight=".5pt">
                  <v:textbox inset="0,,0">
                    <w:txbxContent>
                      <w:p w14:paraId="59284ADA"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 usvojen</w:t>
                        </w:r>
                      </w:p>
                    </w:txbxContent>
                  </v:textbox>
                </v:shape>
                <v:shape id="Text Box 105" o:spid="_x0000_s1250" type="#_x0000_t202" style="position:absolute;left:30760;top:13979;width:18002;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qM78QA&#10;AADcAAAADwAAAGRycy9kb3ducmV2LnhtbESP3YrCMBSE7xd8h3AE7zT1Z1WqUUQQFlxEq+jtoTm2&#10;xeakNlntvr1ZEPZymJlvmPmyMaV4UO0Kywr6vQgEcWp1wZmC03HTnYJwHlljaZkU/JKD5aL1McdY&#10;2ycf6JH4TAQIuxgV5N5XsZQuzcmg69mKOHhXWxv0QdaZ1DU+A9yUchBFY2mw4LCQY0XrnNJb8mMU&#10;7LeTY1mc/ZqHmOwu3+5+bT5RqU67Wc1AeGr8f/jd/tIKhoMR/J0JR0A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ajO/EAAAA3AAAAA8AAAAAAAAAAAAAAAAAmAIAAGRycy9k&#10;b3ducmV2LnhtbFBLBQYAAAAABAAEAPUAAACJAwAAAAA=&#10;" filled="f" stroked="f" strokeweight=".5pt">
                  <v:textbox inset=",7.2pt,,0">
                    <w:txbxContent>
                      <w:p w14:paraId="350EEE1C" w14:textId="77777777" w:rsidR="00CC5052" w:rsidRDefault="00CC5052">
                        <w:pPr>
                          <w:pStyle w:val="NormalWeb"/>
                          <w:spacing w:before="0" w:beforeAutospacing="0" w:after="0" w:afterAutospacing="0"/>
                          <w:jc w:val="center"/>
                        </w:pPr>
                        <w:r>
                          <w:rPr>
                            <w:rFonts w:ascii="Microsoft Sans Serif" w:eastAsia="Calibri" w:hAnsi="Microsoft Sans Serif"/>
                            <w:b/>
                            <w:bCs/>
                            <w:sz w:val="20"/>
                            <w:szCs w:val="20"/>
                          </w:rPr>
                          <w:t>Korisnik poslan na stranicu za prijavu u okviru IdP-a</w:t>
                        </w:r>
                      </w:p>
                    </w:txbxContent>
                  </v:textbox>
                </v:shape>
                <v:shape id="Text Box 105" o:spid="_x0000_s1251" type="#_x0000_t202" style="position:absolute;left:31331;top:18945;width:18003;height:20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vIMYA&#10;AADcAAAADwAAAGRycy9kb3ducmV2LnhtbESPQWvCQBSE74X+h+UVegm6qdIi0VVKS6AHC21a74/s&#10;MxvMvg27G43++q4g9DjMzDfMajPaThzJh9axgqdpDoK4drrlRsHvTzlZgAgRWWPnmBScKcBmfX+3&#10;wkK7E3/TsYqNSBAOBSowMfaFlKE2ZDFMXU+cvL3zFmOSvpHa4ynBbSdnef4iLbacFgz29GaoPlSD&#10;VTAM5fb9M9uas89i2V++2mwXKqUeH8bXJYhIY/wP39ofWsF89gzXM+kI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7vIMYAAADcAAAADwAAAAAAAAAAAAAAAACYAgAAZHJz&#10;L2Rvd25yZXYueG1sUEsFBgAAAAAEAAQA9QAAAIsDAAAAAA==&#10;" filled="f" stroked="f" strokeweight=".5pt">
                  <v:textbox inset=",,,0">
                    <w:txbxContent>
                      <w:p w14:paraId="37EB84F8"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Korisnik se prijavljuje</w:t>
                        </w:r>
                      </w:p>
                    </w:txbxContent>
                  </v:textbox>
                </v:shape>
                <v:shape id="Text Box 105" o:spid="_x0000_s1252" type="#_x0000_t202" style="position:absolute;left:51530;top:23040;width:7600;height:6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KLusMA&#10;AADcAAAADwAAAGRycy9kb3ducmV2LnhtbESPS4sCMRCE78L+h9AL3pzMKog7GkUWfBy8qLuwx2bS&#10;88BJZ0jiOP57Iwgei6r6ilqsetOIjpyvLSv4SlIQxLnVNZcKfs+b0QyED8gaG8uk4E4eVsuPwQIz&#10;bW98pO4UShEh7DNUUIXQZlL6vCKDPrEtcfQK6wyGKF0ptcNbhJtGjtN0Kg3WHBcqbOmnovxyuhoF&#10;wRfNZqZ3+tCu/7ZbV3bf9F8oNfzs13MQgfrwDr/ae61gMp7C80w8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KLusMAAADcAAAADwAAAAAAAAAAAAAAAACYAgAAZHJzL2Rv&#10;d25yZXYueG1sUEsFBgAAAAAEAAQA9QAAAIgDAAAAAA==&#10;" filled="f" stroked="f" strokeweight=".5pt">
                  <v:textbox inset="0,,0">
                    <w:txbxContent>
                      <w:p w14:paraId="2E0113ED"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SAML token generisan</w:t>
                        </w:r>
                      </w:p>
                    </w:txbxContent>
                  </v:textbox>
                </v:shape>
                <v:shape id="Text Box 105" o:spid="_x0000_s1253" type="#_x0000_t202" style="position:absolute;left:9715;top:23326;width:19717;height:2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DUzMYA&#10;AADcAAAADwAAAGRycy9kb3ducmV2LnhtbESPQWvCQBSE74X+h+UVegm6qUIr0VVKS6AHC21a74/s&#10;MxvMvg27G43++q4g9DjMzDfMajPaThzJh9axgqdpDoK4drrlRsHvTzlZgAgRWWPnmBScKcBmfX+3&#10;wkK7E3/TsYqNSBAOBSowMfaFlKE2ZDFMXU+cvL3zFmOSvpHa4ynBbSdnef4sLbacFgz29GaoPlSD&#10;VTAM5fb9M9uas89i2V++2mwXKqUeH8bXJYhIY/wP39ofWsF89gLXM+kI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DUzMYAAADcAAAADwAAAAAAAAAAAAAAAACYAgAAZHJz&#10;L2Rvd25yZXYueG1sUEsFBgAAAAAEAAQA9QAAAIsDAAAAAA==&#10;" filled="f" stroked="f" strokeweight=".5pt">
                  <v:textbox inset=",,,0">
                    <w:txbxContent>
                      <w:p w14:paraId="40A8FA46"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Preusmjeravanje na SP</w:t>
                        </w:r>
                      </w:p>
                    </w:txbxContent>
                  </v:textbox>
                </v:shape>
                <v:shape id="Text Box 105" o:spid="_x0000_s1254" type="#_x0000_t202" style="position:absolute;left:9715;top:28003;width:20374;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9AvsIA&#10;AADcAAAADwAAAGRycy9kb3ducmV2LnhtbERPz2vCMBS+D/Y/hCfsUmw6B0OqUWSjsIODWbf7o3k2&#10;xealJKnW/fXLYeDx4/u93k62FxfyoXOs4DkvQBA3TnfcKvg+VvMliBCRNfaOScGNAmw3jw9rLLW7&#10;8oEudWxFCuFQogIT41BKGRpDFkPuBuLEnZy3GBP0rdQerync9nJRFK/SYsepweBAb4aacz1aBeNY&#10;7d8/s725+SxWw+9Xl/2EWqmn2bRbgYg0xbv43/2hFbws0tp0Jh0B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n0C+wgAAANwAAAAPAAAAAAAAAAAAAAAAAJgCAABkcnMvZG93&#10;bnJldi54bWxQSwUGAAAAAAQABAD1AAAAhwMAAAAA&#10;" filled="f" stroked="f" strokeweight=".5pt">
                  <v:textbox inset=",,,0">
                    <w:txbxContent>
                      <w:p w14:paraId="73D41815"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Korisnik prijavljen u okviru SP-a</w:t>
                        </w:r>
                      </w:p>
                    </w:txbxContent>
                  </v:textbox>
                </v:shape>
                <w10:anchorlock/>
              </v:group>
            </w:pict>
          </mc:Fallback>
        </mc:AlternateContent>
      </w:r>
    </w:p>
    <w:p w14:paraId="2D4727E0" w14:textId="77777777" w:rsidR="00E94ADE" w:rsidRDefault="00CC5052">
      <w:pPr>
        <w:pStyle w:val="Caption"/>
        <w:jc w:val="center"/>
        <w:rPr>
          <w:lang w:val="bs-Latn-BA"/>
        </w:rPr>
      </w:pPr>
      <w:r>
        <w:rPr>
          <w:lang w:val="bs-Latn-BA"/>
        </w:rPr>
        <w:t xml:space="preserve">Slika  </w:t>
      </w:r>
      <w:r>
        <w:rPr>
          <w:lang w:val="bs-Latn-BA"/>
        </w:rPr>
        <w:fldChar w:fldCharType="begin"/>
      </w:r>
      <w:r>
        <w:rPr>
          <w:lang w:val="bs-Latn-BA"/>
        </w:rPr>
        <w:instrText xml:space="preserve"> STYLEREF 1 \s </w:instrText>
      </w:r>
      <w:r>
        <w:rPr>
          <w:lang w:val="bs-Latn-BA"/>
        </w:rPr>
        <w:fldChar w:fldCharType="separate"/>
      </w:r>
      <w:r>
        <w:rPr>
          <w:lang w:val="bs-Latn-BA"/>
        </w:rPr>
        <w:t>9</w:t>
      </w:r>
      <w:r>
        <w:rPr>
          <w:lang w:val="bs-Latn-BA"/>
        </w:rPr>
        <w:fldChar w:fldCharType="end"/>
      </w:r>
      <w:r>
        <w:rPr>
          <w:lang w:val="bs-Latn-BA"/>
        </w:rPr>
        <w:t>.</w:t>
      </w:r>
      <w:r>
        <w:rPr>
          <w:lang w:val="bs-Latn-BA"/>
        </w:rPr>
        <w:fldChar w:fldCharType="begin"/>
      </w:r>
      <w:r>
        <w:rPr>
          <w:lang w:val="bs-Latn-BA"/>
        </w:rPr>
        <w:instrText xml:space="preserve"> SEQ Slika \* ARABIC \s 1 </w:instrText>
      </w:r>
      <w:r>
        <w:rPr>
          <w:lang w:val="bs-Latn-BA"/>
        </w:rPr>
        <w:fldChar w:fldCharType="separate"/>
      </w:r>
      <w:r>
        <w:rPr>
          <w:lang w:val="bs-Latn-BA"/>
        </w:rPr>
        <w:t>1</w:t>
      </w:r>
      <w:r>
        <w:rPr>
          <w:lang w:val="bs-Latn-BA"/>
        </w:rPr>
        <w:fldChar w:fldCharType="end"/>
      </w:r>
      <w:r>
        <w:rPr>
          <w:lang w:val="bs-Latn-BA"/>
        </w:rPr>
        <w:t xml:space="preserve"> - Najčešći scenario upotrebe SAML-a</w:t>
      </w:r>
    </w:p>
    <w:p w14:paraId="1DD17566" w14:textId="77777777" w:rsidR="00E94ADE" w:rsidRDefault="00E94ADE">
      <w:pPr>
        <w:spacing w:line="240" w:lineRule="auto"/>
        <w:jc w:val="both"/>
        <w:rPr>
          <w:lang w:val="bs-Latn-BA"/>
        </w:rPr>
      </w:pPr>
    </w:p>
    <w:p w14:paraId="0791864D" w14:textId="77777777" w:rsidR="00E94ADE" w:rsidRDefault="00CC5052">
      <w:pPr>
        <w:spacing w:line="240" w:lineRule="auto"/>
        <w:ind w:firstLine="360"/>
        <w:jc w:val="both"/>
        <w:rPr>
          <w:lang w:val="bs-Latn-BA"/>
        </w:rPr>
      </w:pPr>
      <w:r>
        <w:rPr>
          <w:lang w:val="bs-Latn-BA"/>
        </w:rPr>
        <w:t>Primjer jednog slučaja upotrebe, koji opisuje gornji dijagram:</w:t>
      </w:r>
    </w:p>
    <w:p w14:paraId="74D9ECF2" w14:textId="77777777" w:rsidR="00E94ADE" w:rsidRDefault="00E94ADE">
      <w:pPr>
        <w:spacing w:line="240" w:lineRule="auto"/>
        <w:jc w:val="both"/>
        <w:rPr>
          <w:lang w:val="bs-Latn-BA"/>
        </w:rPr>
      </w:pPr>
    </w:p>
    <w:p w14:paraId="6763E9DC" w14:textId="77777777" w:rsidR="00E94ADE" w:rsidRDefault="00CC5052">
      <w:pPr>
        <w:pStyle w:val="ListParagraph1"/>
        <w:numPr>
          <w:ilvl w:val="0"/>
          <w:numId w:val="33"/>
        </w:numPr>
        <w:spacing w:line="240" w:lineRule="auto"/>
        <w:jc w:val="both"/>
        <w:rPr>
          <w:lang w:val="bs-Latn-BA"/>
        </w:rPr>
      </w:pPr>
      <w:r>
        <w:rPr>
          <w:lang w:val="bs-Latn-BA"/>
        </w:rPr>
        <w:t xml:space="preserve">A – korisnik otvara </w:t>
      </w:r>
      <w:r>
        <w:rPr>
          <w:i/>
          <w:lang w:val="bs-Latn-BA"/>
        </w:rPr>
        <w:t>web</w:t>
      </w:r>
      <w:r>
        <w:rPr>
          <w:lang w:val="bs-Latn-BA"/>
        </w:rPr>
        <w:t xml:space="preserve"> preglednik i posjećuje servis provajdera (SP) na kome se nalaze njegovi dokumenti, međutim SP ne može sam vršiti autentikaciju korisnika.</w:t>
      </w:r>
    </w:p>
    <w:p w14:paraId="7F0F9720" w14:textId="77777777" w:rsidR="00E94ADE" w:rsidRDefault="00CC5052">
      <w:pPr>
        <w:pStyle w:val="ListParagraph1"/>
        <w:numPr>
          <w:ilvl w:val="0"/>
          <w:numId w:val="33"/>
        </w:numPr>
        <w:spacing w:line="240" w:lineRule="auto"/>
        <w:jc w:val="both"/>
        <w:rPr>
          <w:lang w:val="bs-Latn-BA"/>
        </w:rPr>
      </w:pPr>
      <w:r>
        <w:rPr>
          <w:lang w:val="bs-Latn-BA"/>
        </w:rPr>
        <w:t xml:space="preserve">B – kako bi autentikovao korisnika, SP pravi SAML autentikacioni zahtjev (SAML AuthnRequest), potpisuje ga, eventualno šifruje, a zatim kodira (šifrovati znači sakriti sadržaj, dok kodirati znači obezbijediti njegovu upotrebljivost s ciljem izbjegavanja gubitka informacija ili grešaka u prenosu). Nakon toga, preusmjerava </w:t>
      </w:r>
      <w:r>
        <w:rPr>
          <w:i/>
          <w:lang w:val="bs-Latn-BA"/>
        </w:rPr>
        <w:t>web</w:t>
      </w:r>
      <w:r>
        <w:rPr>
          <w:lang w:val="bs-Latn-BA"/>
        </w:rPr>
        <w:t xml:space="preserve"> preglednik korisnika zajedno sa SAML zahtjevom na provajder identiteta (IdP), s ciljem autentikacije korisnika. IdP prima zahtjev, dekodira ga, ukoliko je potrebno dešifruje, te provjerava potpis.</w:t>
      </w:r>
    </w:p>
    <w:p w14:paraId="1425B0A5" w14:textId="77777777" w:rsidR="00E94ADE" w:rsidRDefault="00CC5052">
      <w:pPr>
        <w:pStyle w:val="ListParagraph1"/>
        <w:numPr>
          <w:ilvl w:val="0"/>
          <w:numId w:val="33"/>
        </w:numPr>
        <w:spacing w:line="240" w:lineRule="auto"/>
        <w:jc w:val="both"/>
        <w:rPr>
          <w:lang w:val="bs-Latn-BA"/>
        </w:rPr>
      </w:pPr>
      <w:r>
        <w:rPr>
          <w:lang w:val="bs-Latn-BA"/>
        </w:rPr>
        <w:t>C – Ukoliko je autentikacioni zahtjev ispravan, IdP će korisniku prikazati stranicu za prijavu na kojoj može unijeti svoje korisničko ime i lozinku.</w:t>
      </w:r>
    </w:p>
    <w:p w14:paraId="04F673E6" w14:textId="77777777" w:rsidR="00E94ADE" w:rsidRDefault="00CC5052">
      <w:pPr>
        <w:pStyle w:val="ListParagraph1"/>
        <w:numPr>
          <w:ilvl w:val="0"/>
          <w:numId w:val="33"/>
        </w:numPr>
        <w:spacing w:line="240" w:lineRule="auto"/>
        <w:jc w:val="both"/>
        <w:rPr>
          <w:lang w:val="bs-Latn-BA"/>
        </w:rPr>
      </w:pPr>
      <w:r>
        <w:rPr>
          <w:lang w:val="bs-Latn-BA"/>
        </w:rPr>
        <w:t>D – Nakon što se korisnik uspješno prijavio, IdP generiše SAML token koji sadrži informacije o identitetu korisnika (kao što su korisničko ime, email adresa itd.) i zajedno sa tokenom preusmjerava korisnika nazad na SP.</w:t>
      </w:r>
    </w:p>
    <w:p w14:paraId="7DC8FCBE" w14:textId="77777777" w:rsidR="00E94ADE" w:rsidRDefault="00CC5052">
      <w:pPr>
        <w:pStyle w:val="ListParagraph1"/>
        <w:numPr>
          <w:ilvl w:val="0"/>
          <w:numId w:val="33"/>
        </w:numPr>
        <w:spacing w:line="240" w:lineRule="auto"/>
        <w:jc w:val="both"/>
        <w:rPr>
          <w:lang w:val="bs-Latn-BA"/>
        </w:rPr>
      </w:pPr>
      <w:r>
        <w:rPr>
          <w:lang w:val="bs-Latn-BA"/>
        </w:rPr>
        <w:t>E – SP provjerava SAML token, ukoliko je potrebno dešifruje ga i izdvaja informacije o identitetu korisnika – ko je taj korisnik i koje dozvole posjeduje. SP zatim korisnika prijavljuje u sistem, najčešće upotrebom kolačića ili kreiranjem nove sesije.</w:t>
      </w:r>
    </w:p>
    <w:p w14:paraId="2294FC16" w14:textId="77777777" w:rsidR="00E94ADE" w:rsidRDefault="00E94ADE">
      <w:pPr>
        <w:spacing w:line="240" w:lineRule="auto"/>
        <w:jc w:val="both"/>
        <w:rPr>
          <w:lang w:val="bs-Latn-BA"/>
        </w:rPr>
      </w:pPr>
    </w:p>
    <w:p w14:paraId="4897A398" w14:textId="77777777" w:rsidR="00E94ADE" w:rsidRDefault="00CC5052">
      <w:pPr>
        <w:spacing w:line="240" w:lineRule="auto"/>
        <w:ind w:firstLine="360"/>
        <w:jc w:val="both"/>
        <w:rPr>
          <w:lang w:val="bs-Latn-BA"/>
        </w:rPr>
      </w:pPr>
      <w:r>
        <w:rPr>
          <w:lang w:val="bs-Latn-BA"/>
        </w:rPr>
        <w:t xml:space="preserve">Na kraju jednog ovakvog procesa, korisnik može koristiti SP kao prijavljeni korisnik. Pristupni podaci korisnika se nikada ne prosljeđuju kroz SP nego samo kroz IdP. </w:t>
      </w:r>
      <w:r>
        <w:rPr>
          <w:vertAlign w:val="superscript"/>
          <w:lang w:val="bs-Latn-BA"/>
        </w:rPr>
        <w:t>[20]</w:t>
      </w:r>
    </w:p>
    <w:p w14:paraId="7C6BE29F" w14:textId="77777777" w:rsidR="00E94ADE" w:rsidRDefault="00E94ADE">
      <w:pPr>
        <w:spacing w:line="240" w:lineRule="auto"/>
        <w:ind w:firstLine="360"/>
        <w:jc w:val="both"/>
        <w:rPr>
          <w:lang w:val="bs-Latn-BA"/>
        </w:rPr>
      </w:pPr>
    </w:p>
    <w:p w14:paraId="51E1D6E3" w14:textId="77777777" w:rsidR="00E94ADE" w:rsidRDefault="00CC5052">
      <w:pPr>
        <w:pStyle w:val="Heading3"/>
        <w:spacing w:line="240" w:lineRule="auto"/>
        <w:jc w:val="both"/>
        <w:rPr>
          <w:lang w:val="bs-Latn-BA"/>
        </w:rPr>
      </w:pPr>
      <w:bookmarkStart w:id="311" w:name="_Toc511154456"/>
      <w:r>
        <w:rPr>
          <w:lang w:val="bs-Latn-BA"/>
        </w:rPr>
        <w:t>SAML ograničenja</w:t>
      </w:r>
      <w:bookmarkEnd w:id="311"/>
    </w:p>
    <w:p w14:paraId="5FFD964F" w14:textId="77777777" w:rsidR="00E94ADE" w:rsidRDefault="00E94ADE">
      <w:pPr>
        <w:spacing w:line="240" w:lineRule="auto"/>
        <w:rPr>
          <w:lang w:val="bs-Latn-BA"/>
        </w:rPr>
      </w:pPr>
    </w:p>
    <w:p w14:paraId="1E7C385B" w14:textId="77777777" w:rsidR="00E94ADE" w:rsidRDefault="00CC5052">
      <w:pPr>
        <w:spacing w:line="240" w:lineRule="auto"/>
        <w:ind w:firstLine="720"/>
        <w:jc w:val="both"/>
        <w:rPr>
          <w:lang w:val="bs-Latn-BA"/>
        </w:rPr>
      </w:pPr>
      <w:r>
        <w:rPr>
          <w:lang w:val="bs-Latn-BA"/>
        </w:rPr>
        <w:t xml:space="preserve">SAML podržava koncept uvezivanja. To je u suštini sredstvo kojim se vrši preusmjeravanje korisnika između SP-a i IdP-a. Npr. u koraku </w:t>
      </w:r>
      <w:r>
        <w:rPr>
          <w:b/>
          <w:lang w:val="bs-Latn-BA"/>
        </w:rPr>
        <w:t>D</w:t>
      </w:r>
      <w:r>
        <w:rPr>
          <w:lang w:val="bs-Latn-BA"/>
        </w:rPr>
        <w:t>, IdP preusmjerava korisnika nazad na SP.</w:t>
      </w:r>
    </w:p>
    <w:p w14:paraId="1E8AC4DE" w14:textId="77777777" w:rsidR="00E94ADE" w:rsidRDefault="00E94ADE">
      <w:pPr>
        <w:spacing w:line="240" w:lineRule="auto"/>
        <w:jc w:val="both"/>
        <w:rPr>
          <w:lang w:val="bs-Latn-BA"/>
        </w:rPr>
      </w:pPr>
    </w:p>
    <w:p w14:paraId="4CAF28E7" w14:textId="77777777" w:rsidR="00E94ADE" w:rsidRDefault="00CC5052">
      <w:pPr>
        <w:spacing w:line="240" w:lineRule="auto"/>
        <w:ind w:firstLine="720"/>
        <w:jc w:val="both"/>
        <w:rPr>
          <w:lang w:val="bs-Latn-BA"/>
        </w:rPr>
      </w:pPr>
      <w:r>
        <w:rPr>
          <w:lang w:val="bs-Latn-BA"/>
        </w:rPr>
        <w:t>Dva bitna tipa uvezivanja su HTTP preusmjeravanje (</w:t>
      </w:r>
      <w:r>
        <w:rPr>
          <w:i/>
          <w:lang w:val="bs-Latn-BA"/>
        </w:rPr>
        <w:t>HTTP Redirect</w:t>
      </w:r>
      <w:r>
        <w:rPr>
          <w:lang w:val="bs-Latn-BA"/>
        </w:rPr>
        <w:t xml:space="preserve">) i HTTP POST, uvedena u SAML 2.0 specifikaciji. </w:t>
      </w:r>
    </w:p>
    <w:p w14:paraId="76C0FEDB" w14:textId="77777777" w:rsidR="00E94ADE" w:rsidRDefault="00E94ADE">
      <w:pPr>
        <w:spacing w:line="240" w:lineRule="auto"/>
        <w:jc w:val="both"/>
        <w:rPr>
          <w:lang w:val="bs-Latn-BA"/>
        </w:rPr>
      </w:pPr>
    </w:p>
    <w:p w14:paraId="64FE08B3" w14:textId="77777777" w:rsidR="00E94ADE" w:rsidRDefault="00CC5052">
      <w:pPr>
        <w:spacing w:line="240" w:lineRule="auto"/>
        <w:ind w:firstLine="720"/>
        <w:jc w:val="both"/>
        <w:rPr>
          <w:lang w:val="bs-Latn-BA"/>
        </w:rPr>
      </w:pPr>
      <w:r>
        <w:rPr>
          <w:i/>
          <w:lang w:val="bs-Latn-BA"/>
        </w:rPr>
        <w:t>HTTP Redirect</w:t>
      </w:r>
      <w:r>
        <w:rPr>
          <w:lang w:val="bs-Latn-BA"/>
        </w:rPr>
        <w:t xml:space="preserve"> koristi HTTP preusmjeravanje kako bi se korisnik poslao nazad na SP. To uvezivanje je pogodno za kratke SAML poruke, ali se ne preporučuje njegova upotreba ukoliko su poruke duge, kao što je slučaj sa SAML tvrdnjama. Razlog tome je što većina </w:t>
      </w:r>
      <w:r>
        <w:rPr>
          <w:i/>
          <w:lang w:val="bs-Latn-BA"/>
        </w:rPr>
        <w:t>web</w:t>
      </w:r>
      <w:r>
        <w:rPr>
          <w:lang w:val="bs-Latn-BA"/>
        </w:rPr>
        <w:t xml:space="preserve"> preglednika ima ograničenje od 2kB do 8kB za veličinu </w:t>
      </w:r>
      <w:r>
        <w:rPr>
          <w:i/>
          <w:lang w:val="bs-Latn-BA"/>
        </w:rPr>
        <w:t>HTTP Redirect</w:t>
      </w:r>
      <w:r>
        <w:rPr>
          <w:lang w:val="bs-Latn-BA"/>
        </w:rPr>
        <w:t xml:space="preserve"> odgovora.</w:t>
      </w:r>
    </w:p>
    <w:p w14:paraId="00A09FA9" w14:textId="77777777" w:rsidR="00E94ADE" w:rsidRDefault="00E94ADE">
      <w:pPr>
        <w:spacing w:line="240" w:lineRule="auto"/>
        <w:jc w:val="both"/>
        <w:rPr>
          <w:lang w:val="bs-Latn-BA"/>
        </w:rPr>
      </w:pPr>
    </w:p>
    <w:p w14:paraId="2D19C7B3" w14:textId="77777777" w:rsidR="00E94ADE" w:rsidRDefault="00CC5052">
      <w:pPr>
        <w:spacing w:line="240" w:lineRule="auto"/>
        <w:ind w:firstLine="720"/>
        <w:jc w:val="both"/>
        <w:rPr>
          <w:lang w:val="bs-Latn-BA"/>
        </w:rPr>
      </w:pPr>
      <w:r>
        <w:rPr>
          <w:lang w:val="bs-Latn-BA"/>
        </w:rPr>
        <w:t xml:space="preserve">Preporučeni način uvezivanja - HTTP POST, </w:t>
      </w:r>
      <w:commentRangeStart w:id="312"/>
      <w:r>
        <w:rPr>
          <w:lang w:val="bs-Latn-BA"/>
        </w:rPr>
        <w:t>takođe ime svoje nedostatke</w:t>
      </w:r>
      <w:commentRangeEnd w:id="312"/>
      <w:r>
        <w:commentReference w:id="312"/>
      </w:r>
      <w:r>
        <w:rPr>
          <w:lang w:val="bs-Latn-BA"/>
        </w:rPr>
        <w:t xml:space="preserve">. Npr. SAML specifikacija preporučuje da se u koraku </w:t>
      </w:r>
      <w:r>
        <w:rPr>
          <w:b/>
          <w:lang w:val="bs-Latn-BA"/>
        </w:rPr>
        <w:t xml:space="preserve">D, </w:t>
      </w:r>
      <w:r>
        <w:rPr>
          <w:lang w:val="bs-Latn-BA"/>
        </w:rPr>
        <w:t xml:space="preserve">korisniku prikaže HTML forma sa akcijom koja upućuje nazad na SP. </w:t>
      </w:r>
    </w:p>
    <w:p w14:paraId="510EE56F" w14:textId="77777777" w:rsidR="00E94ADE" w:rsidRDefault="00E94ADE">
      <w:pPr>
        <w:spacing w:line="240" w:lineRule="auto"/>
        <w:jc w:val="both"/>
        <w:rPr>
          <w:lang w:val="bs-Latn-BA"/>
        </w:rPr>
      </w:pPr>
    </w:p>
    <w:p w14:paraId="4384BCA3" w14:textId="77777777" w:rsidR="00E94ADE" w:rsidRDefault="00CC5052">
      <w:pPr>
        <w:spacing w:line="240" w:lineRule="auto"/>
        <w:ind w:firstLine="720"/>
        <w:jc w:val="both"/>
        <w:rPr>
          <w:lang w:val="bs-Latn-BA"/>
        </w:rPr>
      </w:pPr>
      <w:r>
        <w:rPr>
          <w:lang w:val="bs-Latn-BA"/>
        </w:rPr>
        <w:t xml:space="preserve">Forma može sadržati dugmić na koji korisnik treba kliknuti kako bi poslao podatke sa forme, ili se može koristiti JavaScript funkcija za automatizovano slanje. </w:t>
      </w:r>
      <w:commentRangeStart w:id="313"/>
      <w:r>
        <w:rPr>
          <w:lang w:val="bs-Latn-BA"/>
        </w:rPr>
        <w:t>Zbog čega mora postojati forma koja se šalje?</w:t>
      </w:r>
      <w:commentRangeEnd w:id="313"/>
      <w:r>
        <w:commentReference w:id="313"/>
      </w:r>
      <w:r>
        <w:rPr>
          <w:lang w:val="bs-Latn-BA"/>
        </w:rPr>
        <w:t xml:space="preserve"> Razlog je taj što je u vrijeme kada je izašla SAML 2.0 specifikacija, to bilo</w:t>
      </w:r>
      <w:commentRangeStart w:id="314"/>
      <w:r>
        <w:rPr>
          <w:lang w:val="bs-Latn-BA"/>
        </w:rPr>
        <w:t xml:space="preserve"> moguće postići jedino upotrebom forme, tako da je bilo neophodno koristiti HTTP POST za slanje SAML tokena nazad do SP-a. Tada nije bilo drugog rješenja.</w:t>
      </w:r>
    </w:p>
    <w:p w14:paraId="56458B2F" w14:textId="77777777" w:rsidR="00E94ADE" w:rsidRDefault="00E94ADE">
      <w:pPr>
        <w:spacing w:line="240" w:lineRule="auto"/>
        <w:jc w:val="both"/>
        <w:rPr>
          <w:lang w:val="bs-Latn-BA"/>
        </w:rPr>
      </w:pPr>
    </w:p>
    <w:p w14:paraId="44F97F56" w14:textId="77777777" w:rsidR="00E94ADE" w:rsidRDefault="00CC5052">
      <w:pPr>
        <w:spacing w:line="240" w:lineRule="auto"/>
        <w:ind w:firstLine="720"/>
        <w:jc w:val="both"/>
        <w:rPr>
          <w:lang w:val="bs-Latn-BA"/>
        </w:rPr>
      </w:pPr>
      <w:r>
        <w:rPr>
          <w:lang w:val="bs-Latn-BA"/>
        </w:rPr>
        <w:t xml:space="preserve">Međutim, to predstavlja problem u slučaju kada klijent nije </w:t>
      </w:r>
      <w:r>
        <w:rPr>
          <w:i/>
          <w:lang w:val="bs-Latn-BA"/>
        </w:rPr>
        <w:t>web</w:t>
      </w:r>
      <w:r>
        <w:rPr>
          <w:lang w:val="bs-Latn-BA"/>
        </w:rPr>
        <w:t>-bazirana aplikacije nego nativna aplikacija, kao što su mobilne aplikacije. Npr. recimo da je korisnik instalirao odgovarajuću aplikaciju za iPhone koja za prijavu koristi SSO upotrebom SAML-a. Posle pokretanja aplikacije, potrebna je autentikacija posredstvom provajdera identiteta, tj. IdP-a. Nakon što se korisnik autentikovao, IdP treba nekako poslati SAML token nazad do te aplikacije.</w:t>
      </w:r>
      <w:commentRangeEnd w:id="314"/>
      <w:r>
        <w:commentReference w:id="314"/>
      </w:r>
      <w:r>
        <w:rPr>
          <w:lang w:val="bs-Latn-BA"/>
        </w:rPr>
        <w:t xml:space="preserve"> </w:t>
      </w:r>
    </w:p>
    <w:p w14:paraId="3296EA59" w14:textId="77777777" w:rsidR="00E94ADE" w:rsidRDefault="00E94ADE">
      <w:pPr>
        <w:spacing w:line="240" w:lineRule="auto"/>
        <w:jc w:val="both"/>
        <w:rPr>
          <w:lang w:val="bs-Latn-BA"/>
        </w:rPr>
      </w:pPr>
    </w:p>
    <w:p w14:paraId="62A92595" w14:textId="77777777" w:rsidR="00E94ADE" w:rsidRDefault="00CC5052">
      <w:pPr>
        <w:spacing w:line="240" w:lineRule="auto"/>
        <w:ind w:firstLine="720"/>
        <w:jc w:val="both"/>
        <w:rPr>
          <w:lang w:val="bs-Latn-BA"/>
        </w:rPr>
      </w:pPr>
      <w:r>
        <w:rPr>
          <w:lang w:val="bs-Latn-BA"/>
        </w:rPr>
        <w:t xml:space="preserve">Većina mobilnih aplikacija mogu biti pokrenute upotrebom prilagođenog URL-a, kao što je npr. „my-app://authenticate“, i najvjerovatnije, </w:t>
      </w:r>
      <w:commentRangeStart w:id="315"/>
      <w:r>
        <w:rPr>
          <w:lang w:val="bs-Latn-BA"/>
        </w:rPr>
        <w:t>provajder identiteta</w:t>
      </w:r>
      <w:commentRangeEnd w:id="315"/>
      <w:r>
        <w:commentReference w:id="315"/>
      </w:r>
      <w:r>
        <w:rPr>
          <w:lang w:val="bs-Latn-BA"/>
        </w:rPr>
        <w:t xml:space="preserve"> šalje formu koja sadrži </w:t>
      </w:r>
      <w:r>
        <w:rPr>
          <w:lang w:val="bs-Latn-BA"/>
        </w:rPr>
        <w:lastRenderedPageBreak/>
        <w:t xml:space="preserve">SAML token na taj URL. Međutim, aplikacija će se pokrenuti, ali korisnik neće biti uspješno prijavljen. </w:t>
      </w:r>
    </w:p>
    <w:p w14:paraId="0E13A963" w14:textId="77777777" w:rsidR="00E94ADE" w:rsidRDefault="00E94ADE">
      <w:pPr>
        <w:spacing w:line="240" w:lineRule="auto"/>
        <w:jc w:val="both"/>
        <w:rPr>
          <w:lang w:val="bs-Latn-BA"/>
        </w:rPr>
      </w:pPr>
    </w:p>
    <w:p w14:paraId="2355EFCB" w14:textId="77777777" w:rsidR="00E94ADE" w:rsidRDefault="00CC5052">
      <w:pPr>
        <w:spacing w:line="240" w:lineRule="auto"/>
        <w:ind w:firstLine="720"/>
        <w:jc w:val="both"/>
        <w:rPr>
          <w:lang w:val="bs-Latn-BA"/>
        </w:rPr>
      </w:pPr>
      <w:commentRangeStart w:id="316"/>
      <w:r>
        <w:rPr>
          <w:lang w:val="bs-Latn-BA"/>
        </w:rPr>
        <w:t>Razlog tome je to što mobilne aplikacije nemaju pristup HTTP POST tijelu. One imaju pristup samo URL-u koji se koristi za pokretanje aplikacije, što znači da ne mogu pročitati SAML token</w:t>
      </w:r>
      <w:commentRangeEnd w:id="316"/>
      <w:r>
        <w:commentReference w:id="316"/>
      </w:r>
      <w:r>
        <w:rPr>
          <w:lang w:val="bs-Latn-BA"/>
        </w:rPr>
        <w:t xml:space="preserve">. </w:t>
      </w:r>
      <w:commentRangeStart w:id="317"/>
      <w:r>
        <w:rPr>
          <w:lang w:val="bs-Latn-BA"/>
          <w:rPrChange w:id="318" w:author="Ognjen Joldzic" w:date="2018-05-13T02:53:00Z">
            <w:rPr>
              <w:vertAlign w:val="superscript"/>
              <w:lang w:val="bs-Latn-BA"/>
            </w:rPr>
          </w:rPrChange>
        </w:rPr>
        <w:t>[20]</w:t>
      </w:r>
      <w:commentRangeEnd w:id="317"/>
      <w:r>
        <w:commentReference w:id="317"/>
      </w:r>
    </w:p>
    <w:p w14:paraId="32DCF465" w14:textId="77777777" w:rsidR="00E94ADE" w:rsidRDefault="00E94ADE">
      <w:pPr>
        <w:spacing w:line="240" w:lineRule="auto"/>
        <w:jc w:val="both"/>
        <w:rPr>
          <w:lang w:val="bs-Latn-BA"/>
        </w:rPr>
      </w:pPr>
    </w:p>
    <w:p w14:paraId="6198A2A0" w14:textId="77777777" w:rsidR="00E94ADE" w:rsidRDefault="00CC5052">
      <w:pPr>
        <w:spacing w:line="240" w:lineRule="auto"/>
        <w:jc w:val="both"/>
        <w:rPr>
          <w:lang w:val="bs-Latn-BA"/>
        </w:rPr>
      </w:pPr>
      <w:r>
        <w:rPr>
          <w:lang w:val="bs-Latn-BA"/>
        </w:rPr>
        <w:br w:type="page"/>
      </w:r>
    </w:p>
    <w:p w14:paraId="37A3CF75" w14:textId="77777777" w:rsidR="00E94ADE" w:rsidRDefault="00CC5052">
      <w:pPr>
        <w:pStyle w:val="Heading3"/>
        <w:spacing w:line="240" w:lineRule="auto"/>
        <w:jc w:val="both"/>
        <w:rPr>
          <w:lang w:val="bs-Latn-BA"/>
        </w:rPr>
      </w:pPr>
      <w:bookmarkStart w:id="319" w:name="_Toc511154457"/>
      <w:commentRangeStart w:id="320"/>
      <w:r>
        <w:rPr>
          <w:lang w:val="bs-Latn-BA"/>
        </w:rPr>
        <w:lastRenderedPageBreak/>
        <w:t>Zaobilazno rješenje SAML HTTP POST uvezivanja</w:t>
      </w:r>
      <w:bookmarkEnd w:id="319"/>
      <w:commentRangeEnd w:id="320"/>
      <w:r>
        <w:commentReference w:id="320"/>
      </w:r>
    </w:p>
    <w:p w14:paraId="225A9499" w14:textId="77777777" w:rsidR="00E94ADE" w:rsidRDefault="00E94ADE">
      <w:pPr>
        <w:spacing w:line="240" w:lineRule="auto"/>
        <w:rPr>
          <w:lang w:val="bs-Latn-BA"/>
        </w:rPr>
      </w:pPr>
    </w:p>
    <w:p w14:paraId="080363F0" w14:textId="77777777" w:rsidR="00E94ADE" w:rsidRDefault="00CC5052">
      <w:pPr>
        <w:spacing w:line="240" w:lineRule="auto"/>
        <w:ind w:firstLine="720"/>
        <w:jc w:val="both"/>
        <w:rPr>
          <w:lang w:val="bs-Latn-BA"/>
        </w:rPr>
      </w:pPr>
      <w:r>
        <w:rPr>
          <w:lang w:val="bs-Latn-BA"/>
        </w:rPr>
        <w:t xml:space="preserve">Ograničenje HTTP POST uvezivanja za mobilne aplikacije može biti riješeno na drugi način. Npr. moguće je koristiti ugrađene </w:t>
      </w:r>
      <w:r>
        <w:rPr>
          <w:i/>
          <w:lang w:val="bs-Latn-BA"/>
        </w:rPr>
        <w:t>web</w:t>
      </w:r>
      <w:r>
        <w:rPr>
          <w:lang w:val="bs-Latn-BA"/>
        </w:rPr>
        <w:t xml:space="preserve"> prikaze, u okviru kojih se može napisati odgovarajući kod koji će nadgledati cijeli proces autentikacije. Po završetku cjelokupnog procesa, potrebno je odstraniti nepotreban HTML kod i izvući SAML token.</w:t>
      </w:r>
    </w:p>
    <w:p w14:paraId="051DA411" w14:textId="77777777" w:rsidR="00E94ADE" w:rsidRDefault="00E94ADE">
      <w:pPr>
        <w:spacing w:line="240" w:lineRule="auto"/>
        <w:ind w:firstLine="720"/>
        <w:jc w:val="both"/>
        <w:rPr>
          <w:lang w:val="bs-Latn-BA"/>
        </w:rPr>
      </w:pPr>
    </w:p>
    <w:p w14:paraId="5D2BC44A" w14:textId="77777777" w:rsidR="00E94ADE" w:rsidRDefault="00CC5052">
      <w:pPr>
        <w:spacing w:line="240" w:lineRule="auto"/>
        <w:ind w:firstLine="720"/>
        <w:jc w:val="both"/>
        <w:rPr>
          <w:lang w:val="bs-Latn-BA"/>
        </w:rPr>
      </w:pPr>
      <w:r>
        <w:rPr>
          <w:lang w:val="bs-Latn-BA"/>
        </w:rPr>
        <w:t>Drugo zaobilazno rješenje je implementacija proksi servera koji može primiti HTTP POST zahtijev, izvući SAML token iz tijela, a zatim napraviti URL koji u sebi sadrži taj token (npr. „my-app://authenticate/?SAMLRequest=gfhvcmijtrra“). Proksi server bi zatim mogao upotr</w:t>
      </w:r>
      <w:del w:id="321" w:author="Ognjen Joldzic" w:date="2018-05-13T02:55:00Z">
        <w:r>
          <w:rPr>
            <w:lang w:val="bs-Latn-BA"/>
          </w:rPr>
          <w:delText>ij</w:delText>
        </w:r>
      </w:del>
      <w:r>
        <w:rPr>
          <w:lang w:val="bs-Latn-BA"/>
        </w:rPr>
        <w:t>ebiti HTTP preusmjeravanje kako bi doveo do toga da uređaj pokrene aplikaciju korištenjem generisanog URL-a. Kako je SAML token sada dio URL-a, aplikacija ga može izdvojiti i pročitati, te upotrijebiti za prijavu korisnika.</w:t>
      </w:r>
    </w:p>
    <w:p w14:paraId="731639D9" w14:textId="77777777" w:rsidR="00E94ADE" w:rsidRDefault="00E94ADE">
      <w:pPr>
        <w:spacing w:line="240" w:lineRule="auto"/>
        <w:jc w:val="both"/>
        <w:rPr>
          <w:lang w:val="bs-Latn-BA"/>
        </w:rPr>
      </w:pPr>
    </w:p>
    <w:p w14:paraId="36B63A69" w14:textId="77777777" w:rsidR="00E94ADE" w:rsidRDefault="00CC5052">
      <w:pPr>
        <w:spacing w:line="240" w:lineRule="auto"/>
        <w:ind w:firstLine="576"/>
        <w:jc w:val="both"/>
        <w:rPr>
          <w:lang w:val="bs-Latn-BA"/>
        </w:rPr>
      </w:pPr>
      <w:r>
        <w:rPr>
          <w:lang w:val="bs-Latn-BA"/>
        </w:rPr>
        <w:t xml:space="preserve">Još jedan pristup koji ne koristi zaobilazno rješenje je da se ne koristi SAML nego neka druga strategija koja se zasniva na upotrebi OAuth 2.0. </w:t>
      </w:r>
      <w:r>
        <w:rPr>
          <w:vertAlign w:val="superscript"/>
          <w:lang w:val="bs-Latn-BA"/>
        </w:rPr>
        <w:t>[20]</w:t>
      </w:r>
    </w:p>
    <w:p w14:paraId="07EB9C4C" w14:textId="77777777" w:rsidR="00E94ADE" w:rsidRDefault="00E94ADE">
      <w:pPr>
        <w:spacing w:line="240" w:lineRule="auto"/>
        <w:jc w:val="both"/>
        <w:rPr>
          <w:lang w:val="bs-Latn-BA"/>
        </w:rPr>
      </w:pPr>
    </w:p>
    <w:p w14:paraId="74D7D464" w14:textId="77777777" w:rsidR="00E94ADE" w:rsidRDefault="00E94ADE">
      <w:pPr>
        <w:spacing w:line="240" w:lineRule="auto"/>
        <w:jc w:val="both"/>
        <w:rPr>
          <w:lang w:val="bs-Latn-BA"/>
        </w:rPr>
      </w:pPr>
    </w:p>
    <w:p w14:paraId="16FBF6CB" w14:textId="77777777" w:rsidR="00E94ADE" w:rsidRDefault="00CC5052">
      <w:pPr>
        <w:pStyle w:val="Heading2"/>
        <w:spacing w:line="240" w:lineRule="auto"/>
        <w:jc w:val="both"/>
        <w:rPr>
          <w:lang w:val="bs-Latn-BA"/>
        </w:rPr>
      </w:pPr>
      <w:bookmarkStart w:id="322" w:name="_Toc511154458"/>
      <w:commentRangeStart w:id="323"/>
      <w:r>
        <w:rPr>
          <w:lang w:val="bs-Latn-BA"/>
        </w:rPr>
        <w:t>OAuth 2.0</w:t>
      </w:r>
      <w:bookmarkEnd w:id="322"/>
      <w:commentRangeEnd w:id="323"/>
      <w:r>
        <w:commentReference w:id="323"/>
      </w:r>
    </w:p>
    <w:p w14:paraId="5B3783F7" w14:textId="77777777" w:rsidR="00E94ADE" w:rsidRDefault="00E94ADE">
      <w:pPr>
        <w:spacing w:line="240" w:lineRule="auto"/>
        <w:rPr>
          <w:lang w:val="bs-Latn-BA"/>
        </w:rPr>
      </w:pPr>
    </w:p>
    <w:p w14:paraId="7BCE79BC" w14:textId="77777777" w:rsidR="00E94ADE" w:rsidRDefault="00CC5052">
      <w:pPr>
        <w:spacing w:line="240" w:lineRule="auto"/>
        <w:ind w:firstLine="576"/>
        <w:jc w:val="both"/>
        <w:rPr>
          <w:lang w:val="bs-Latn-BA"/>
        </w:rPr>
      </w:pPr>
      <w:r>
        <w:rPr>
          <w:lang w:val="bs-Latn-BA"/>
        </w:rPr>
        <w:t>Za razliku od SAML-a, OAuth 2.0 (nadalje OAuth2) je specifikacija koja je gotovo u potpunosti odbačena krajem 2012. godine. Objavljena je 2010. godine kao zamjena za inicijalnu verziju OAuth-a, koja je nastala 2007. godine kao autentikaciona metoda za Twitter API.</w:t>
      </w:r>
      <w:r>
        <w:rPr>
          <w:rStyle w:val="FootnoteReference"/>
          <w:lang w:val="bs-Latn-BA"/>
        </w:rPr>
        <w:footnoteReference w:id="15"/>
      </w:r>
      <w:r>
        <w:rPr>
          <w:lang w:val="bs-Latn-BA"/>
        </w:rPr>
        <w:t xml:space="preserve"> Kao i prva verzija OAuth-a, OAuth2 omoguć</w:t>
      </w:r>
      <w:ins w:id="324" w:author="Ognjen Joldzic" w:date="2018-05-13T02:59:00Z">
        <w:r>
          <w:t>ava</w:t>
        </w:r>
      </w:ins>
      <w:del w:id="325" w:author="Ognjen Joldzic" w:date="2018-05-13T02:59:00Z">
        <w:r>
          <w:rPr>
            <w:lang w:val="bs-Latn-BA"/>
          </w:rPr>
          <w:delText>uje</w:delText>
        </w:r>
      </w:del>
      <w:r>
        <w:rPr>
          <w:lang w:val="bs-Latn-BA"/>
        </w:rPr>
        <w:t xml:space="preserve"> internet korisnicima da odobre </w:t>
      </w:r>
      <w:r>
        <w:rPr>
          <w:i/>
          <w:lang w:val="bs-Latn-BA"/>
        </w:rPr>
        <w:t>web</w:t>
      </w:r>
      <w:r>
        <w:rPr>
          <w:lang w:val="bs-Latn-BA"/>
        </w:rPr>
        <w:t xml:space="preserve"> stranicama ili aplikacijama pristup svojim informacijama na drugim </w:t>
      </w:r>
      <w:r>
        <w:rPr>
          <w:i/>
          <w:lang w:val="bs-Latn-BA"/>
        </w:rPr>
        <w:t>web</w:t>
      </w:r>
      <w:r>
        <w:rPr>
          <w:lang w:val="bs-Latn-BA"/>
        </w:rPr>
        <w:t xml:space="preserve"> stranicama, bez dijeljenja lozinke. Ima prednost u tome što je to novija specifikacija i što uzima u obzir napredak i razvoj svijeta tehnologije. </w:t>
      </w:r>
    </w:p>
    <w:p w14:paraId="3B212DCA" w14:textId="77777777" w:rsidR="00E94ADE" w:rsidRDefault="00E94ADE">
      <w:pPr>
        <w:spacing w:line="240" w:lineRule="auto"/>
        <w:jc w:val="both"/>
        <w:rPr>
          <w:lang w:val="bs-Latn-BA"/>
        </w:rPr>
      </w:pPr>
    </w:p>
    <w:p w14:paraId="02E6680B" w14:textId="77777777" w:rsidR="00E94ADE" w:rsidRDefault="00CC5052">
      <w:pPr>
        <w:spacing w:line="240" w:lineRule="auto"/>
        <w:ind w:firstLine="576"/>
        <w:jc w:val="both"/>
        <w:rPr>
          <w:lang w:val="bs-Latn-BA"/>
        </w:rPr>
      </w:pPr>
      <w:r>
        <w:rPr>
          <w:lang w:val="bs-Latn-BA"/>
        </w:rPr>
        <w:t xml:space="preserve">Mobilni uređaji i nativne aplikacije su u međuvremenu napredovale na način koji SAML nije mogao očekivati 2005. godine. </w:t>
      </w:r>
    </w:p>
    <w:p w14:paraId="5C321050" w14:textId="77777777" w:rsidR="00E94ADE" w:rsidRDefault="00E94ADE">
      <w:pPr>
        <w:spacing w:line="240" w:lineRule="auto"/>
        <w:jc w:val="both"/>
        <w:rPr>
          <w:lang w:val="bs-Latn-BA"/>
        </w:rPr>
      </w:pPr>
    </w:p>
    <w:p w14:paraId="07A8AE40" w14:textId="77777777" w:rsidR="00E94ADE" w:rsidRDefault="00CC5052">
      <w:pPr>
        <w:spacing w:line="240" w:lineRule="auto"/>
        <w:ind w:firstLine="360"/>
        <w:jc w:val="both"/>
        <w:rPr>
          <w:lang w:val="bs-Latn-BA"/>
        </w:rPr>
      </w:pPr>
      <w:r>
        <w:rPr>
          <w:lang w:val="bs-Latn-BA"/>
        </w:rPr>
        <w:t>SAML i OAuth2 koriste slične pojmove za slične koncepte. Zbog poređenja, pored zvaničnog OAuth2 izraza, u zagradama se navodi i ekvivalentan SAML izraz:</w:t>
      </w:r>
    </w:p>
    <w:p w14:paraId="6D3187EB" w14:textId="77777777" w:rsidR="00E94ADE" w:rsidRDefault="00E94ADE">
      <w:pPr>
        <w:spacing w:line="240" w:lineRule="auto"/>
        <w:jc w:val="both"/>
        <w:rPr>
          <w:lang w:val="bs-Latn-BA"/>
        </w:rPr>
      </w:pPr>
    </w:p>
    <w:p w14:paraId="203824D4" w14:textId="77777777" w:rsidR="00E94ADE" w:rsidRDefault="00CC5052">
      <w:pPr>
        <w:pStyle w:val="ListParagraph1"/>
        <w:numPr>
          <w:ilvl w:val="0"/>
          <w:numId w:val="34"/>
        </w:numPr>
        <w:spacing w:line="240" w:lineRule="auto"/>
        <w:jc w:val="both"/>
        <w:rPr>
          <w:lang w:val="bs-Latn-BA"/>
        </w:rPr>
      </w:pPr>
      <w:r>
        <w:rPr>
          <w:lang w:val="bs-Latn-BA"/>
        </w:rPr>
        <w:lastRenderedPageBreak/>
        <w:t xml:space="preserve">Server resursa – </w:t>
      </w:r>
      <w:r>
        <w:rPr>
          <w:i/>
          <w:lang w:val="bs-Latn-BA"/>
        </w:rPr>
        <w:t>Resource Server</w:t>
      </w:r>
      <w:r>
        <w:rPr>
          <w:lang w:val="bs-Latn-BA"/>
        </w:rPr>
        <w:t xml:space="preserve"> (</w:t>
      </w:r>
      <w:r>
        <w:rPr>
          <w:i/>
          <w:lang w:val="bs-Latn-BA"/>
        </w:rPr>
        <w:t>Service Provider</w:t>
      </w:r>
      <w:r>
        <w:rPr>
          <w:lang w:val="bs-Latn-BA"/>
        </w:rPr>
        <w:t xml:space="preserve">) – </w:t>
      </w:r>
      <w:r>
        <w:rPr>
          <w:i/>
          <w:lang w:val="bs-Latn-BA"/>
        </w:rPr>
        <w:t>web</w:t>
      </w:r>
      <w:r>
        <w:rPr>
          <w:lang w:val="bs-Latn-BA"/>
        </w:rPr>
        <w:t xml:space="preserve"> server čijim informacijama korisnik pokušava pristupiti.</w:t>
      </w:r>
    </w:p>
    <w:p w14:paraId="24E9A692" w14:textId="77777777" w:rsidR="00E94ADE" w:rsidRDefault="00CC5052">
      <w:pPr>
        <w:pStyle w:val="ListParagraph1"/>
        <w:numPr>
          <w:ilvl w:val="0"/>
          <w:numId w:val="34"/>
        </w:numPr>
        <w:spacing w:line="240" w:lineRule="auto"/>
        <w:jc w:val="both"/>
        <w:rPr>
          <w:lang w:val="bs-Latn-BA"/>
        </w:rPr>
      </w:pPr>
      <w:r>
        <w:rPr>
          <w:lang w:val="bs-Latn-BA"/>
        </w:rPr>
        <w:t xml:space="preserve">Klijent – </w:t>
      </w:r>
      <w:r>
        <w:rPr>
          <w:i/>
          <w:lang w:val="bs-Latn-BA"/>
        </w:rPr>
        <w:t>Client</w:t>
      </w:r>
      <w:r>
        <w:rPr>
          <w:lang w:val="bs-Latn-BA"/>
        </w:rPr>
        <w:t xml:space="preserve"> – način na koji korisnik međudjeluje sa serverom resursa. To može biti </w:t>
      </w:r>
      <w:r>
        <w:rPr>
          <w:i/>
          <w:lang w:val="bs-Latn-BA"/>
        </w:rPr>
        <w:t>web</w:t>
      </w:r>
      <w:r>
        <w:rPr>
          <w:lang w:val="bs-Latn-BA"/>
        </w:rPr>
        <w:t xml:space="preserve"> aplikacija u okviru preglednika, nativna mobilna aplikacija, desktop aplikacija, serverska aplikacija itd. </w:t>
      </w:r>
    </w:p>
    <w:p w14:paraId="32A7E271" w14:textId="77777777" w:rsidR="00E94ADE" w:rsidRDefault="00CC5052">
      <w:pPr>
        <w:pStyle w:val="ListParagraph1"/>
        <w:numPr>
          <w:ilvl w:val="0"/>
          <w:numId w:val="34"/>
        </w:numPr>
        <w:spacing w:line="240" w:lineRule="auto"/>
        <w:jc w:val="both"/>
        <w:rPr>
          <w:lang w:val="bs-Latn-BA"/>
        </w:rPr>
      </w:pPr>
      <w:r>
        <w:rPr>
          <w:lang w:val="bs-Latn-BA"/>
        </w:rPr>
        <w:t xml:space="preserve">Autorizacioni server - </w:t>
      </w:r>
      <w:r>
        <w:rPr>
          <w:i/>
          <w:lang w:val="bs-Latn-BA"/>
        </w:rPr>
        <w:t>Authorization Server</w:t>
      </w:r>
      <w:r>
        <w:rPr>
          <w:lang w:val="bs-Latn-BA"/>
        </w:rPr>
        <w:t xml:space="preserve"> (</w:t>
      </w:r>
      <w:r>
        <w:rPr>
          <w:i/>
          <w:lang w:val="bs-Latn-BA"/>
        </w:rPr>
        <w:t>Identity Provider</w:t>
      </w:r>
      <w:r>
        <w:rPr>
          <w:lang w:val="bs-Latn-BA"/>
        </w:rPr>
        <w:t>) - server koji posjeduje identitet i pristupne podatke korisnika, tj. utvrđuje njegov identitet i prava pristupa.</w:t>
      </w:r>
    </w:p>
    <w:p w14:paraId="6DA6D3C0" w14:textId="77777777" w:rsidR="00E94ADE" w:rsidRDefault="00CC5052">
      <w:pPr>
        <w:spacing w:line="240" w:lineRule="auto"/>
        <w:jc w:val="both"/>
        <w:rPr>
          <w:lang w:val="bs-Latn-BA"/>
        </w:rPr>
      </w:pPr>
      <w:r>
        <w:rPr>
          <w:lang w:val="bs-Latn-BA"/>
        </w:rPr>
        <w:br w:type="page"/>
      </w:r>
    </w:p>
    <w:p w14:paraId="341670A0" w14:textId="77777777" w:rsidR="00E94ADE" w:rsidRDefault="00CC5052">
      <w:pPr>
        <w:spacing w:line="240" w:lineRule="auto"/>
        <w:ind w:firstLine="360"/>
        <w:jc w:val="both"/>
        <w:rPr>
          <w:lang w:val="bs-Latn-BA"/>
        </w:rPr>
      </w:pPr>
      <w:r>
        <w:rPr>
          <w:lang w:val="bs-Latn-BA"/>
        </w:rPr>
        <w:lastRenderedPageBreak/>
        <w:t>Na visokom nivou, OAuth2 scenario upotrebe se ne razlikuje mnogo od SAML scenarija:</w:t>
      </w:r>
    </w:p>
    <w:p w14:paraId="5BEB77F9" w14:textId="77777777" w:rsidR="00E94ADE" w:rsidRDefault="00E94ADE">
      <w:pPr>
        <w:spacing w:line="240" w:lineRule="auto"/>
        <w:jc w:val="both"/>
        <w:rPr>
          <w:lang w:val="bs-Latn-BA"/>
        </w:rPr>
      </w:pPr>
    </w:p>
    <w:p w14:paraId="73668117" w14:textId="77777777" w:rsidR="00E94ADE" w:rsidRDefault="00CC5052">
      <w:pPr>
        <w:keepNext/>
        <w:spacing w:line="240" w:lineRule="auto"/>
        <w:jc w:val="both"/>
        <w:rPr>
          <w:lang w:val="bs-Latn-BA"/>
        </w:rPr>
      </w:pPr>
      <w:r>
        <w:rPr>
          <w:noProof/>
        </w:rPr>
        <mc:AlternateContent>
          <mc:Choice Requires="wpc">
            <w:drawing>
              <wp:inline distT="0" distB="0" distL="0" distR="0" wp14:anchorId="7C395792" wp14:editId="3EE184B5">
                <wp:extent cx="5915025" cy="3343275"/>
                <wp:effectExtent l="0" t="0" r="0" b="9525"/>
                <wp:docPr id="336" name="Canvas 3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6" name="Rectangle: Rounded Corners 106"/>
                        <wps:cNvSpPr/>
                        <wps:spPr>
                          <a:xfrm>
                            <a:off x="276225" y="85726"/>
                            <a:ext cx="1295400" cy="457199"/>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25FE1CD" w14:textId="77777777" w:rsidR="00CC5052" w:rsidRDefault="00CC5052">
                              <w:pPr>
                                <w:jc w:val="center"/>
                                <w:rPr>
                                  <w:rFonts w:ascii="Microsoft Sans Serif" w:hAnsi="Microsoft Sans Serif" w:cs="Microsoft Sans Serif"/>
                                  <w:b/>
                                  <w:color w:val="000000" w:themeColor="text1"/>
                                  <w:sz w:val="22"/>
                                </w:rPr>
                              </w:pPr>
                              <w:r>
                                <w:rPr>
                                  <w:rFonts w:ascii="Microsoft Sans Serif" w:hAnsi="Microsoft Sans Serif" w:cs="Microsoft Sans Serif"/>
                                  <w:b/>
                                  <w:color w:val="000000" w:themeColor="text1"/>
                                  <w:sz w:val="22"/>
                                </w:rPr>
                                <w:t>Server resursa / SR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7" name="Rectangle: Rounded Corners 107"/>
                        <wps:cNvSpPr/>
                        <wps:spPr>
                          <a:xfrm>
                            <a:off x="2313600" y="85726"/>
                            <a:ext cx="1295400" cy="457200"/>
                          </a:xfrm>
                          <a:prstGeom prst="round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7E65743" w14:textId="77777777" w:rsidR="00CC5052" w:rsidRDefault="00CC5052">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wps:txbx>
                        <wps:bodyPr rot="0" spcFirstLastPara="0" vert="horz" wrap="square" lIns="91440" tIns="45720" rIns="91440" bIns="45720" numCol="1" spcCol="0" rtlCol="0" fromWordArt="0" anchor="ctr" anchorCtr="0" forceAA="0" compatLnSpc="1">
                          <a:noAutofit/>
                        </wps:bodyPr>
                      </wps:wsp>
                      <wps:wsp>
                        <wps:cNvPr id="108" name="Rectangle: Rounded Corners 108"/>
                        <wps:cNvSpPr/>
                        <wps:spPr>
                          <a:xfrm>
                            <a:off x="4305299" y="66676"/>
                            <a:ext cx="1476376" cy="465750"/>
                          </a:xfrm>
                          <a:prstGeom prst="round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F3B8875"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Autorizacioni server / AS</w:t>
                              </w:r>
                            </w:p>
                          </w:txbxContent>
                        </wps:txbx>
                        <wps:bodyPr rot="0" spcFirstLastPara="0" vert="horz" wrap="square" lIns="91440" tIns="45720" rIns="91440" bIns="45720" numCol="1" spcCol="0" rtlCol="0" fromWordArt="0" anchor="ctr" anchorCtr="0" forceAA="0" compatLnSpc="1">
                          <a:noAutofit/>
                        </wps:bodyPr>
                      </wps:wsp>
                      <wps:wsp>
                        <wps:cNvPr id="111" name="Straight Connector 111"/>
                        <wps:cNvCnPr/>
                        <wps:spPr>
                          <a:xfrm>
                            <a:off x="914400" y="542925"/>
                            <a:ext cx="0" cy="2752725"/>
                          </a:xfrm>
                          <a:prstGeom prst="line">
                            <a:avLst/>
                          </a:prstGeom>
                          <a:ln w="57150">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wps:spPr>
                          <a:xfrm>
                            <a:off x="2980350" y="542925"/>
                            <a:ext cx="0" cy="2752725"/>
                          </a:xfrm>
                          <a:prstGeom prst="line">
                            <a:avLst/>
                          </a:prstGeom>
                          <a:ln w="57150">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wps:spPr>
                          <a:xfrm>
                            <a:off x="5066325" y="532425"/>
                            <a:ext cx="0" cy="2752725"/>
                          </a:xfrm>
                          <a:prstGeom prst="line">
                            <a:avLst/>
                          </a:prstGeom>
                          <a:ln w="571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wps:spPr>
                          <a:xfrm flipH="1">
                            <a:off x="942975" y="942975"/>
                            <a:ext cx="2027850"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5" name="Oval 115"/>
                        <wps:cNvSpPr/>
                        <wps:spPr>
                          <a:xfrm>
                            <a:off x="2857499" y="819151"/>
                            <a:ext cx="275693" cy="413092"/>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599DB0" w14:textId="77777777" w:rsidR="00CC5052" w:rsidRDefault="00CC5052">
                              <w:pPr>
                                <w:jc w:val="center"/>
                                <w:rPr>
                                  <w:rFonts w:ascii="Microsoft Sans Serif" w:hAnsi="Microsoft Sans Serif" w:cs="Microsoft Sans Serif"/>
                                  <w:b/>
                                  <w:sz w:val="20"/>
                                  <w:szCs w:val="20"/>
                                </w:rPr>
                              </w:pPr>
                              <w:r>
                                <w:rPr>
                                  <w:rFonts w:ascii="Microsoft Sans Serif" w:hAnsi="Microsoft Sans Serif" w:cs="Microsoft Sans Serif"/>
                                  <w:b/>
                                  <w:sz w:val="20"/>
                                  <w:szCs w:val="20"/>
                                </w:rPr>
                                <w:t>A</w:t>
                              </w:r>
                            </w:p>
                          </w:txbxContent>
                        </wps:txbx>
                        <wps:bodyPr rot="0" spcFirstLastPara="0" vertOverflow="overflow" horzOverflow="overflow" vert="horz" wrap="square" lIns="0" tIns="0" rIns="0" bIns="0" numCol="1" spcCol="0" rtlCol="0" fromWordArt="0" anchor="t" anchorCtr="0" forceAA="0" compatLnSpc="1">
                          <a:spAutoFit/>
                        </wps:bodyPr>
                      </wps:wsp>
                      <wps:wsp>
                        <wps:cNvPr id="116" name="Oval 116"/>
                        <wps:cNvSpPr/>
                        <wps:spPr>
                          <a:xfrm>
                            <a:off x="770550" y="228502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2A58B8"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wps:txbx>
                        <wps:bodyPr rot="0" spcFirstLastPara="0" vert="horz" wrap="square" lIns="0" tIns="0" rIns="0" bIns="0" numCol="1" spcCol="0" rtlCol="0" fromWordArt="0" anchor="t" anchorCtr="0" forceAA="0" compatLnSpc="1">
                          <a:spAutoFit/>
                        </wps:bodyPr>
                      </wps:wsp>
                      <wps:wsp>
                        <wps:cNvPr id="117" name="Straight Connector 117"/>
                        <wps:cNvCnPr/>
                        <wps:spPr>
                          <a:xfrm>
                            <a:off x="1046243" y="2427900"/>
                            <a:ext cx="3992482" cy="0"/>
                          </a:xfrm>
                          <a:prstGeom prst="line">
                            <a:avLst/>
                          </a:prstGeom>
                          <a:ln w="38100">
                            <a:solidFill>
                              <a:srgbClr val="00B05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flipH="1">
                            <a:off x="3085126" y="1501268"/>
                            <a:ext cx="1944074" cy="0"/>
                          </a:xfrm>
                          <a:prstGeom prst="line">
                            <a:avLst/>
                          </a:prstGeom>
                          <a:ln w="38100">
                            <a:solidFill>
                              <a:srgbClr val="00B050"/>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2837475" y="1358393"/>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7F37EF"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wps:txbx>
                        <wps:bodyPr rot="0" spcFirstLastPara="0" vert="horz" wrap="square" lIns="0" tIns="0" rIns="0" bIns="0" numCol="1" spcCol="0" rtlCol="0" fromWordArt="0" anchor="t" anchorCtr="0" forceAA="0" compatLnSpc="1">
                          <a:spAutoFit/>
                        </wps:bodyPr>
                      </wps:wsp>
                      <wps:wsp>
                        <wps:cNvPr id="121" name="Straight Connector 121"/>
                        <wps:cNvCnPr/>
                        <wps:spPr>
                          <a:xfrm flipH="1">
                            <a:off x="943271" y="2732360"/>
                            <a:ext cx="4133554" cy="0"/>
                          </a:xfrm>
                          <a:prstGeom prst="line">
                            <a:avLst/>
                          </a:prstGeom>
                          <a:ln w="38100">
                            <a:solidFill>
                              <a:srgbClr val="00B050"/>
                            </a:solidFill>
                            <a:prstDash val="sysDot"/>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a:stCxn id="123" idx="2"/>
                        </wps:cNvCnPr>
                        <wps:spPr>
                          <a:xfrm flipH="1" flipV="1">
                            <a:off x="942975" y="2046901"/>
                            <a:ext cx="1884975" cy="10878"/>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3" name="Oval 123"/>
                        <wps:cNvSpPr/>
                        <wps:spPr>
                          <a:xfrm>
                            <a:off x="2827950" y="192307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B628A8"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wps:txbx>
                        <wps:bodyPr rot="0" spcFirstLastPara="0" vert="horz" wrap="square" lIns="0" tIns="0" rIns="0" bIns="0" numCol="1" spcCol="0" rtlCol="0" fromWordArt="0" anchor="t" anchorCtr="0" forceAA="0" compatLnSpc="1">
                          <a:spAutoFit/>
                        </wps:bodyPr>
                      </wps:wsp>
                      <wps:wsp>
                        <wps:cNvPr id="124" name="Oval 124"/>
                        <wps:cNvSpPr/>
                        <wps:spPr>
                          <a:xfrm>
                            <a:off x="781448" y="1128522"/>
                            <a:ext cx="275693" cy="269408"/>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9D22A6"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wps:txbx>
                        <wps:bodyPr rot="0" spcFirstLastPara="0" vert="horz" wrap="square" lIns="0" tIns="0" rIns="0" bIns="0" numCol="1" spcCol="0" rtlCol="0" fromWordArt="0" anchor="t" anchorCtr="0" forceAA="0" compatLnSpc="1">
                          <a:spAutoFit/>
                        </wps:bodyPr>
                      </wps:wsp>
                      <wps:wsp>
                        <wps:cNvPr id="125" name="Straight Connector 125"/>
                        <wps:cNvCnPr/>
                        <wps:spPr>
                          <a:xfrm>
                            <a:off x="1046243" y="1274105"/>
                            <a:ext cx="1887457"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6" name="Text Box 126"/>
                        <wps:cNvSpPr txBox="1"/>
                        <wps:spPr>
                          <a:xfrm>
                            <a:off x="971551" y="666750"/>
                            <a:ext cx="1971674" cy="238126"/>
                          </a:xfrm>
                          <a:prstGeom prst="rect">
                            <a:avLst/>
                          </a:prstGeom>
                          <a:noFill/>
                          <a:ln w="6350">
                            <a:noFill/>
                          </a:ln>
                        </wps:spPr>
                        <wps:txbx>
                          <w:txbxContent>
                            <w:p w14:paraId="4E103346" w14:textId="77777777" w:rsidR="00CC5052" w:rsidRDefault="00CC5052">
                              <w:pPr>
                                <w:jc w:val="center"/>
                                <w:rPr>
                                  <w:rFonts w:ascii="Microsoft Sans Serif" w:hAnsi="Microsoft Sans Serif" w:cs="Microsoft Sans Serif"/>
                                  <w:b/>
                                  <w:sz w:val="20"/>
                                  <w:szCs w:val="20"/>
                                </w:rPr>
                              </w:pPr>
                              <w:r>
                                <w:rPr>
                                  <w:rFonts w:ascii="Microsoft Sans Serif" w:hAnsi="Microsoft Sans Serif" w:cs="Microsoft Sans Serif"/>
                                  <w:b/>
                                  <w:sz w:val="20"/>
                                  <w:szCs w:val="20"/>
                                </w:rPr>
                                <w:t>Klijent zahtijeva autorizaciju</w:t>
                              </w:r>
                            </w:p>
                          </w:txbxContent>
                        </wps:txbx>
                        <wps:bodyPr rot="0" spcFirstLastPara="0" vertOverflow="overflow" horzOverflow="overflow" vert="horz" wrap="square" lIns="91440" tIns="45720" rIns="91440" bIns="0" numCol="1" spcCol="0" rtlCol="0" fromWordArt="0" anchor="t" anchorCtr="0" forceAA="0" compatLnSpc="1">
                          <a:noAutofit/>
                        </wps:bodyPr>
                      </wps:wsp>
                      <wps:wsp>
                        <wps:cNvPr id="329" name="Text Box 105"/>
                        <wps:cNvSpPr txBox="1"/>
                        <wps:spPr>
                          <a:xfrm>
                            <a:off x="990600" y="1010114"/>
                            <a:ext cx="1892595" cy="218611"/>
                          </a:xfrm>
                          <a:prstGeom prst="rect">
                            <a:avLst/>
                          </a:prstGeom>
                          <a:noFill/>
                          <a:ln w="6350">
                            <a:noFill/>
                          </a:ln>
                        </wps:spPr>
                        <wps:txbx>
                          <w:txbxContent>
                            <w:p w14:paraId="39B20E05"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Dobija dozvolu za autorizaciju</w:t>
                              </w:r>
                            </w:p>
                          </w:txbxContent>
                        </wps:txbx>
                        <wps:bodyPr rot="0" spcFirstLastPara="0" vert="horz" wrap="square" lIns="91440" tIns="45720" rIns="91440" bIns="0" numCol="1" spcCol="0" rtlCol="0" fromWordArt="0" anchor="t" anchorCtr="0" forceAA="0" compatLnSpc="1">
                          <a:noAutofit/>
                        </wps:bodyPr>
                      </wps:wsp>
                      <wps:wsp>
                        <wps:cNvPr id="331" name="Text Box 105"/>
                        <wps:cNvSpPr txBox="1"/>
                        <wps:spPr>
                          <a:xfrm>
                            <a:off x="3113168" y="1061848"/>
                            <a:ext cx="1800225" cy="400050"/>
                          </a:xfrm>
                          <a:prstGeom prst="rect">
                            <a:avLst/>
                          </a:prstGeom>
                          <a:noFill/>
                          <a:ln w="6350">
                            <a:noFill/>
                          </a:ln>
                        </wps:spPr>
                        <wps:txbx>
                          <w:txbxContent>
                            <w:p w14:paraId="25D8BE40" w14:textId="77777777" w:rsidR="00CC5052" w:rsidRDefault="00CC5052">
                              <w:pPr>
                                <w:pStyle w:val="NormalWeb"/>
                                <w:spacing w:before="0" w:beforeAutospacing="0" w:after="0" w:afterAutospacing="0"/>
                                <w:jc w:val="center"/>
                              </w:pPr>
                              <w:r>
                                <w:rPr>
                                  <w:rFonts w:ascii="Microsoft Sans Serif" w:eastAsia="Calibri" w:hAnsi="Microsoft Sans Serif"/>
                                  <w:b/>
                                  <w:bCs/>
                                  <w:sz w:val="20"/>
                                  <w:szCs w:val="20"/>
                                </w:rPr>
                                <w:t>Klijent zahtijeva pristupni token koristeći odobrenje</w:t>
                              </w:r>
                            </w:p>
                          </w:txbxContent>
                        </wps:txbx>
                        <wps:bodyPr rot="0" spcFirstLastPara="0" vert="horz" wrap="square" lIns="91440" tIns="91440" rIns="91440" bIns="0" numCol="1" spcCol="0" rtlCol="0" fromWordArt="0" anchor="t" anchorCtr="0" forceAA="0" compatLnSpc="1">
                          <a:noAutofit/>
                        </wps:bodyPr>
                      </wps:wsp>
                      <wps:wsp>
                        <wps:cNvPr id="332" name="Text Box 105"/>
                        <wps:cNvSpPr txBox="1"/>
                        <wps:spPr>
                          <a:xfrm>
                            <a:off x="818084" y="1610103"/>
                            <a:ext cx="2285559" cy="447676"/>
                          </a:xfrm>
                          <a:prstGeom prst="rect">
                            <a:avLst/>
                          </a:prstGeom>
                          <a:noFill/>
                          <a:ln w="6350">
                            <a:noFill/>
                          </a:ln>
                        </wps:spPr>
                        <wps:txbx>
                          <w:txbxContent>
                            <w:p w14:paraId="410C6615"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Klijent zahtijeva zaštićeni resurs koristeći pristupni token</w:t>
                              </w:r>
                            </w:p>
                          </w:txbxContent>
                        </wps:txbx>
                        <wps:bodyPr rot="0" spcFirstLastPara="0" vert="horz" wrap="square" lIns="91440" tIns="45720" rIns="91440" bIns="0" numCol="1" spcCol="0" rtlCol="0" fromWordArt="0" anchor="t" anchorCtr="0" forceAA="0" compatLnSpc="1">
                          <a:noAutofit/>
                        </wps:bodyPr>
                      </wps:wsp>
                      <wps:wsp>
                        <wps:cNvPr id="335" name="Text Box 105"/>
                        <wps:cNvSpPr txBox="1"/>
                        <wps:spPr>
                          <a:xfrm>
                            <a:off x="952501" y="2192482"/>
                            <a:ext cx="2037375" cy="230330"/>
                          </a:xfrm>
                          <a:prstGeom prst="rect">
                            <a:avLst/>
                          </a:prstGeom>
                          <a:noFill/>
                          <a:ln w="6350">
                            <a:noFill/>
                          </a:ln>
                        </wps:spPr>
                        <wps:txbx>
                          <w:txbxContent>
                            <w:p w14:paraId="264AE9D1"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SR provjerava pristupni token</w:t>
                              </w:r>
                            </w:p>
                          </w:txbxContent>
                        </wps:txbx>
                        <wps:bodyPr rot="0" spcFirstLastPara="0" vert="horz" wrap="square" lIns="91440" tIns="45720" rIns="91440" bIns="0" numCol="1" spcCol="0" rtlCol="0" fromWordArt="0" anchor="t" anchorCtr="0" forceAA="0" compatLnSpc="1">
                          <a:noAutofit/>
                        </wps:bodyPr>
                      </wps:wsp>
                      <wps:wsp>
                        <wps:cNvPr id="337" name="Straight Connector 337"/>
                        <wps:cNvCnPr/>
                        <wps:spPr>
                          <a:xfrm flipV="1">
                            <a:off x="5068865" y="2389800"/>
                            <a:ext cx="6985" cy="363855"/>
                          </a:xfrm>
                          <a:prstGeom prst="line">
                            <a:avLst/>
                          </a:prstGeom>
                          <a:ln w="38100">
                            <a:solidFill>
                              <a:srgbClr val="00B050"/>
                            </a:solidFill>
                            <a:prstDash val="sysDot"/>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38" name="Oval 338"/>
                        <wps:cNvSpPr/>
                        <wps:spPr>
                          <a:xfrm>
                            <a:off x="781551" y="2923200"/>
                            <a:ext cx="275693" cy="269408"/>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B92B8E"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F</w:t>
                              </w:r>
                            </w:p>
                          </w:txbxContent>
                        </wps:txbx>
                        <wps:bodyPr rot="0" spcFirstLastPara="0" vert="horz" wrap="square" lIns="0" tIns="0" rIns="0" bIns="0" numCol="1" spcCol="0" rtlCol="0" fromWordArt="0" anchor="t" anchorCtr="0" forceAA="0" compatLnSpc="1">
                          <a:spAutoFit/>
                        </wps:bodyPr>
                      </wps:wsp>
                      <wps:wsp>
                        <wps:cNvPr id="339" name="Straight Connector 339"/>
                        <wps:cNvCnPr/>
                        <wps:spPr>
                          <a:xfrm>
                            <a:off x="1056005" y="3063535"/>
                            <a:ext cx="1887220"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0" name="Text Box 105"/>
                        <wps:cNvSpPr txBox="1"/>
                        <wps:spPr>
                          <a:xfrm>
                            <a:off x="896620" y="2808900"/>
                            <a:ext cx="2037080" cy="229870"/>
                          </a:xfrm>
                          <a:prstGeom prst="rect">
                            <a:avLst/>
                          </a:prstGeom>
                          <a:noFill/>
                          <a:ln w="6350">
                            <a:noFill/>
                          </a:ln>
                        </wps:spPr>
                        <wps:txbx>
                          <w:txbxContent>
                            <w:p w14:paraId="694F0C83"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Klijent prima resurs</w:t>
                              </w:r>
                            </w:p>
                          </w:txbxContent>
                        </wps:txbx>
                        <wps:bodyPr rot="0" spcFirstLastPara="0" vert="horz" wrap="square" lIns="91440" tIns="45720" rIns="91440" bIns="0" numCol="1" spcCol="0" rtlCol="0" fromWordArt="0" anchor="t" anchorCtr="0" forceAA="0" compatLnSpc="1">
                          <a:noAutofit/>
                        </wps:bodyPr>
                      </wps:wsp>
                      <wps:wsp>
                        <wps:cNvPr id="333" name="Straight Connector 333"/>
                        <wps:cNvCnPr/>
                        <wps:spPr>
                          <a:xfrm flipH="1" flipV="1">
                            <a:off x="3029245" y="1912280"/>
                            <a:ext cx="1884680" cy="10795"/>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50" name="Oval 350"/>
                        <wps:cNvSpPr/>
                        <wps:spPr>
                          <a:xfrm>
                            <a:off x="4913925" y="1788455"/>
                            <a:ext cx="275590" cy="26924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70AB13"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wps:txbx>
                        <wps:bodyPr rot="0" spcFirstLastPara="0" vert="horz" wrap="square" lIns="0" tIns="0" rIns="0" bIns="0" numCol="1" spcCol="0" rtlCol="0" fromWordArt="0" anchor="t" anchorCtr="0" forceAA="0" compatLnSpc="1">
                          <a:spAutoFit/>
                        </wps:bodyPr>
                      </wps:wsp>
                      <wps:wsp>
                        <wps:cNvPr id="356" name="Text Box 105"/>
                        <wps:cNvSpPr txBox="1"/>
                        <wps:spPr>
                          <a:xfrm>
                            <a:off x="2857499" y="1646851"/>
                            <a:ext cx="2285365" cy="210524"/>
                          </a:xfrm>
                          <a:prstGeom prst="rect">
                            <a:avLst/>
                          </a:prstGeom>
                          <a:noFill/>
                          <a:ln w="6350">
                            <a:noFill/>
                          </a:ln>
                        </wps:spPr>
                        <wps:txbx>
                          <w:txbxContent>
                            <w:p w14:paraId="0B298145"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Odobrava i izdaje pristupni token</w:t>
                              </w:r>
                            </w:p>
                          </w:txbxContent>
                        </wps:txbx>
                        <wps:bodyPr rot="0" spcFirstLastPara="0" vert="horz" wrap="square" lIns="91440" tIns="45720" rIns="91440" bIns="0" numCol="1" spcCol="0" rtlCol="0" fromWordArt="0" anchor="t" anchorCtr="0" forceAA="0" compatLnSpc="1">
                          <a:noAutofit/>
                        </wps:bodyPr>
                      </wps:wsp>
                      <wps:wsp>
                        <wps:cNvPr id="373" name="Text Box 105"/>
                        <wps:cNvSpPr txBox="1"/>
                        <wps:spPr>
                          <a:xfrm>
                            <a:off x="2857499" y="2466000"/>
                            <a:ext cx="2352676" cy="229575"/>
                          </a:xfrm>
                          <a:prstGeom prst="rect">
                            <a:avLst/>
                          </a:prstGeom>
                          <a:noFill/>
                          <a:ln w="6350">
                            <a:noFill/>
                          </a:ln>
                        </wps:spPr>
                        <wps:txbx>
                          <w:txbxContent>
                            <w:p w14:paraId="0473954F"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Šalje informacije o korisniku</w:t>
                              </w:r>
                            </w:p>
                          </w:txbxContent>
                        </wps:txbx>
                        <wps:bodyPr rot="0" spcFirstLastPara="0" vert="horz" wrap="square" lIns="91440" tIns="45720" rIns="91440" bIns="0" numCol="1" spcCol="0" rtlCol="0" fromWordArt="0" anchor="t" anchorCtr="0" forceAA="0" compatLnSpc="1">
                          <a:noAutofit/>
                        </wps:bodyPr>
                      </wps:wsp>
                    </wpc:wpc>
                  </a:graphicData>
                </a:graphic>
              </wp:inline>
            </w:drawing>
          </mc:Choice>
          <mc:Fallback>
            <w:pict>
              <v:group w14:anchorId="7C395792" id="Canvas 336" o:spid="_x0000_s1255" editas="canvas" style="width:465.75pt;height:263.25pt;mso-position-horizontal-relative:char;mso-position-vertical-relative:line" coordsize="59150,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">
                <v:shape id="_x0000_s1256" type="#_x0000_t75" style="position:absolute;width:59150;height:33432;visibility:visible;mso-wrap-style:square">
                  <v:fill o:detectmouseclick="t"/>
                  <v:path o:connecttype="none"/>
                </v:shape>
                <v:roundrect id="Rectangle: Rounded Corners 106" o:spid="_x0000_s1257" style="position:absolute;left:2762;top:857;width:12954;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nOsEA&#10;AADcAAAADwAAAGRycy9kb3ducmV2LnhtbERPTYvCMBC9C/6HMMJeRFP3UKQaZVkQPHhp62VvQzM2&#10;ZZtJN4m1/nuzsLC3ebzP2R8n24uRfOgcK9isMxDEjdMdtwqu9Wm1BREissbeMSl4UoDjYT7bY6Hd&#10;g0saq9iKFMKhQAUmxqGQMjSGLIa1G4gTd3PeYkzQt1J7fKRw28v3LMulxY5Tg8GBPg0139XdKlie&#10;u7r2pnLlV1kv5aX9uVZjrtTbYvrYgYg0xX/xn/us0/wsh99n0gXy8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JzrBAAAA3AAAAA8AAAAAAAAAAAAAAAAAmAIAAGRycy9kb3du&#10;cmV2LnhtbFBLBQYAAAAABAAEAPUAAACGAwAAAAA=&#10;" fillcolor="#4bacc6 [3208]" stroked="f">
                  <v:fill opacity="32896f"/>
                  <v:textbox>
                    <w:txbxContent>
                      <w:p w14:paraId="425FE1CD" w14:textId="77777777" w:rsidR="00CC5052" w:rsidRDefault="00CC5052">
                        <w:pPr>
                          <w:jc w:val="center"/>
                          <w:rPr>
                            <w:rFonts w:ascii="Microsoft Sans Serif" w:hAnsi="Microsoft Sans Serif" w:cs="Microsoft Sans Serif"/>
                            <w:b/>
                            <w:color w:val="000000" w:themeColor="text1"/>
                            <w:sz w:val="22"/>
                          </w:rPr>
                        </w:pPr>
                        <w:r>
                          <w:rPr>
                            <w:rFonts w:ascii="Microsoft Sans Serif" w:hAnsi="Microsoft Sans Serif" w:cs="Microsoft Sans Serif"/>
                            <w:b/>
                            <w:color w:val="000000" w:themeColor="text1"/>
                            <w:sz w:val="22"/>
                          </w:rPr>
                          <w:t>Server resursa / SR</w:t>
                        </w:r>
                      </w:p>
                    </w:txbxContent>
                  </v:textbox>
                </v:roundrect>
                <v:roundrect id="Rectangle: Rounded Corners 107" o:spid="_x0000_s1258" style="position:absolute;left:23136;top:857;width:12954;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FZsMYA&#10;AADcAAAADwAAAGRycy9kb3ducmV2LnhtbESPQWvCQBCF7wX/wzJCb3WTQrVE1yBiaetF1FLxNmTH&#10;bDQ7G7NbTf99VxB6m+G9982bSd7ZWlyo9ZVjBekgAUFcOF1xqeBr+/b0CsIHZI21Y1LwSx7yae9h&#10;gpl2V17TZRNKESHsM1RgQmgyKX1hyKIfuIY4agfXWgxxbUupW7xGuK3lc5IMpcWK4wWDDc0NFafN&#10;j42UlfxO34e7ZWG2L+fjYrE0n/uzUo/9bjYGEagL/+Z7+kPH+skIbs/ECe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FZsMYAAADcAAAADwAAAAAAAAAAAAAAAACYAgAAZHJz&#10;L2Rvd25yZXYueG1sUEsFBgAAAAAEAAQA9QAAAIsDAAAAAA==&#10;" fillcolor="#9bbb59 [3206]" stroked="f">
                  <v:fill opacity="32896f"/>
                  <v:textbox>
                    <w:txbxContent>
                      <w:p w14:paraId="37E65743" w14:textId="77777777" w:rsidR="00CC5052" w:rsidRDefault="00CC5052">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v:textbox>
                </v:roundrect>
                <v:roundrect id="Rectangle: Rounded Corners 108" o:spid="_x0000_s1259" style="position:absolute;left:43052;top:666;width:14764;height:46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BDasQA&#10;AADcAAAADwAAAGRycy9kb3ducmV2LnhtbESPT2vDMAzF74N9B6PBbquzHUaX1S1toWWww/qPnUWs&#10;xqGxHGy3Sb79dCjsJvGe3vtpthh8q24UUxPYwOukAEVcBdtwbeB03LxMQaWMbLENTAZGSrCYPz7M&#10;sLSh5z3dDrlWEsKpRAMu567UOlWOPKZJ6IhFO4foMcsaa20j9hLuW/1WFO/aY8PS4LCjtaPqcrh6&#10;A9fVZqfj79p9NP7b5v5n3B63ozHPT8PyE1SmIf+b79dfVvALoZVnZAI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QQ2rEAAAA3AAAAA8AAAAAAAAAAAAAAAAAmAIAAGRycy9k&#10;b3ducmV2LnhtbFBLBQYAAAAABAAEAPUAAACJAwAAAAA=&#10;" fillcolor="#f79646 [3209]" stroked="f">
                  <v:fill opacity="32896f"/>
                  <v:textbox>
                    <w:txbxContent>
                      <w:p w14:paraId="2F3B8875"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Autorizacioni server / AS</w:t>
                        </w:r>
                      </w:p>
                    </w:txbxContent>
                  </v:textbox>
                </v:roundrect>
                <v:line id="Straight Connector 111" o:spid="_x0000_s1260" style="position:absolute;visibility:visible;mso-wrap-style:square" from="9144,5429" to="9144,32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RpOcMAAADcAAAADwAAAGRycy9kb3ducmV2LnhtbERP24rCMBB9F/yHMAv7ImvaIrJUo6y7&#10;KPqg4OUDxmZsi82k20Stf28Ewbc5nOuMp62pxJUaV1pWEPcjEMSZ1SXnCg77+dc3COeRNVaWScGd&#10;HEwn3c4YU21vvKXrzucihLBLUUHhfZ1K6bKCDLq+rYkDd7KNQR9gk0vd4C2Em0omUTSUBksODQXW&#10;9FtQdt5djIK/2Wa9mOfrYxkN/qvVZZ/0jm2i1OdH+zMC4an1b/HLvdRhfhzD85lwgZ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0aTnDAAAA3AAAAA8AAAAAAAAAAAAA&#10;AAAAoQIAAGRycy9kb3ducmV2LnhtbFBLBQYAAAAABAAEAPkAAACRAwAAAAA=&#10;" strokecolor="#92cddc [1944]" strokeweight="4.5pt"/>
                <v:line id="Straight Connector 112" o:spid="_x0000_s1261" style="position:absolute;visibility:visible;mso-wrap-style:square" from="29803,5429" to="29803,32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I0KcIAAADcAAAADwAAAGRycy9kb3ducmV2LnhtbERPTYvCMBC9L/gfwgje1lQPy9I1ilRd&#10;VtiL7Qp6G5qxLTaT0mQ1/nsjCN7m8T5ntgimFRfqXWNZwWScgCAurW64UvBXbN4/QTiPrLG1TApu&#10;5GAxH7zNMNX2yju65L4SMYRdigpq77tUSlfWZNCNbUccuZPtDfoI+0rqHq8x3LRymiQf0mDDsaHG&#10;jrKaynP+bxQc8++iac+ZYfzdh8M2W4V1Xig1GoblFwhPwb/ET/ePjvMnU3g8Ey+Q8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wI0KcIAAADcAAAADwAAAAAAAAAAAAAA&#10;AAChAgAAZHJzL2Rvd25yZXYueG1sUEsFBgAAAAAEAAQA+QAAAJADAAAAAA==&#10;" strokecolor="#c2d69b [1942]" strokeweight="4.5pt"/>
                <v:line id="Straight Connector 113" o:spid="_x0000_s1262" style="position:absolute;visibility:visible;mso-wrap-style:square" from="50663,5324" to="50663,32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7wsMIAAADcAAAADwAAAGRycy9kb3ducmV2LnhtbERPzYrCMBC+L/gOYYS9LJraBdFqFBFW&#10;ZA9i1QcYm7EpNpNuk9X69mZhwdt8fL8zX3a2FjdqfeVYwWiYgCAunK64VHA6fg0mIHxA1lg7JgUP&#10;8rBc9N7mmGl355xuh1CKGMI+QwUmhCaT0heGLPqha4gjd3GtxRBhW0rd4j2G21qmSTKWFiuODQYb&#10;WhsqrodfqyBdbyTn6cd+5/Kp2U+/fzbH81ip9363moEI1IWX+N+91XH+6BP+nokXyM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67wsMIAAADcAAAADwAAAAAAAAAAAAAA&#10;AAChAgAAZHJzL2Rvd25yZXYueG1sUEsFBgAAAAAEAAQA+QAAAJADAAAAAA==&#10;" strokecolor="#fabf8f [1945]" strokeweight="4.5pt"/>
                <v:line id="Straight Connector 114" o:spid="_x0000_s1263" style="position:absolute;flip:x;visibility:visible;mso-wrap-style:square" from="9429,9429" to="29708,9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2rzsEAAADcAAAADwAAAGRycy9kb3ducmV2LnhtbERPS4vCMBC+C/sfwix4EU0VcbVrFJ+g&#10;7skqex6a2bZsMylN1PrvjSB4m4/vOdN5Y0pxpdoVlhX0exEI4tTqgjMF59O2OwbhPLLG0jIpuJOD&#10;+eyjNcVY2xsf6Zr4TIQQdjEqyL2vYildmpNB17MVceD+bG3QB1hnUtd4C+GmlIMoGkmDBYeGHCta&#10;5ZT+JxejoHP4Za/3X4V168Nk8zNcOp0ulWp/NotvEJ4a/xa/3Dsd5veH8HwmXCB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navOwQAAANwAAAAPAAAAAAAAAAAAAAAA&#10;AKECAABkcnMvZG93bnJldi54bWxQSwUGAAAAAAQABAD5AAAAjwMAAAAA&#10;" strokecolor="#00b050" strokeweight="3pt">
                  <v:stroke endarrow="block"/>
                </v:line>
                <v:oval id="Oval 115" o:spid="_x0000_s1264" style="position:absolute;left:28574;top:8191;width:2757;height:4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0LD8QA&#10;AADcAAAADwAAAGRycy9kb3ducmV2LnhtbERPTWvCQBC9C/0PyxS86caKotFVSjXYQ6E09aC3ITsm&#10;sdnZkF3N9t93C4Xe5vE+Z70NphF36lxtWcFknIAgLqyuuVRw/MxGCxDOI2tsLJOCb3Kw3TwM1phq&#10;2/MH3XNfihjCLkUFlfdtKqUrKjLoxrYljtzFdgZ9hF0pdYd9DDeNfEqSuTRYc2yosKWXioqv/GYU&#10;7PKT9fuQzd374TR9Ox8W4bp0Sg0fw/MKhKfg/8V/7lcd509m8PtMvE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tCw/EAAAA3AAAAA8AAAAAAAAAAAAAAAAAmAIAAGRycy9k&#10;b3ducmV2LnhtbFBLBQYAAAAABAAEAPUAAACJAwAAAAA=&#10;" fillcolor="#00b050" stroked="f" strokeweight="2pt">
                  <v:textbox style="mso-fit-shape-to-text:t" inset="0,0,0,0">
                    <w:txbxContent>
                      <w:p w14:paraId="79599DB0" w14:textId="77777777" w:rsidR="00CC5052" w:rsidRDefault="00CC5052">
                        <w:pPr>
                          <w:jc w:val="center"/>
                          <w:rPr>
                            <w:rFonts w:ascii="Microsoft Sans Serif" w:hAnsi="Microsoft Sans Serif" w:cs="Microsoft Sans Serif"/>
                            <w:b/>
                            <w:sz w:val="20"/>
                            <w:szCs w:val="20"/>
                          </w:rPr>
                        </w:pPr>
                        <w:r>
                          <w:rPr>
                            <w:rFonts w:ascii="Microsoft Sans Serif" w:hAnsi="Microsoft Sans Serif" w:cs="Microsoft Sans Serif"/>
                            <w:b/>
                            <w:sz w:val="20"/>
                            <w:szCs w:val="20"/>
                          </w:rPr>
                          <w:t>A</w:t>
                        </w:r>
                      </w:p>
                    </w:txbxContent>
                  </v:textbox>
                </v:oval>
                <v:oval id="Oval 116" o:spid="_x0000_s1265" style="position:absolute;left:7705;top:22850;width:2757;height:2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VeMMA&#10;AADcAAAADwAAAGRycy9kb3ducmV2LnhtbERPTWvCQBC9F/wPywjedKOFoKmriFbsQSjGHuxtyE6T&#10;aHY2ZFfd/nu3IPQ2j/c582UwjbhR52rLCsajBARxYXXNpYKv43Y4BeE8ssbGMin4JQfLRe9ljpm2&#10;dz7QLfeliCHsMlRQed9mUrqiIoNuZFviyP3YzqCPsCul7vAew00jJ0mSSoM1x4YKW1pXVFzyq1Gw&#10;yU/Wv4dt6j53p9f9924azjOn1KAfVm8gPAX/L366P3ScP07h75l4gV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VeMMAAADcAAAADwAAAAAAAAAAAAAAAACYAgAAZHJzL2Rv&#10;d25yZXYueG1sUEsFBgAAAAAEAAQA9QAAAIgDAAAAAA==&#10;" fillcolor="#00b050" stroked="f" strokeweight="2pt">
                  <v:textbox style="mso-fit-shape-to-text:t" inset="0,0,0,0">
                    <w:txbxContent>
                      <w:p w14:paraId="642A58B8"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v:textbox>
                </v:oval>
                <v:line id="Straight Connector 117" o:spid="_x0000_s1266" style="position:absolute;visibility:visible;mso-wrap-style:square" from="10462,24279" to="50387,24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XXosIAAADcAAAADwAAAGRycy9kb3ducmV2LnhtbERPTWvCQBC9F/oflhG81U081JK6ShGK&#10;FitiDPQ6ZsdkaXY2ZNck/ffdQsHbPN7nLNejbURPnTeOFaSzBARx6bThSkFxfn96AeEDssbGMSn4&#10;IQ/r1ePDEjPtBj5Rn4dKxBD2GSqoQ2gzKX1Zk0U/cy1x5K6usxgi7CqpOxxiuG3kPEmepUXDsaHG&#10;ljY1ld/5zSo4HIcvg4uP/rDdm8sxFL5I8VOp6WR8ewURaAx38b97p+P8dAF/z8QL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jXXosIAAADcAAAADwAAAAAAAAAAAAAA&#10;AAChAgAAZHJzL2Rvd25yZXYueG1sUEsFBgAAAAAEAAQA+QAAAJADAAAAAA==&#10;" strokecolor="#00b050" strokeweight="3pt"/>
                <v:line id="Straight Connector 118" o:spid="_x0000_s1267" style="position:absolute;flip:x;visibility:visible;mso-wrap-style:square" from="30851,15012" to="50292,15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HPgsMAAADcAAAADwAAAGRycy9kb3ducmV2LnhtbERPTWvCQBC9C/6HZYTe6sYUpaRuQilI&#10;WzypVehtzI5JaHY2ZLea+uudQ8HbzPuaN8ticK06Ux8azwZm0wQUceltw5WBr93q8RlUiMgWW89k&#10;4I8CFPl4tMTM+gtv6LyNlZIQDhkaqGPsMq1DWZPDMPUdsXAn3zuMsvaVtj1eJNy1Ok2ShXbYsFyo&#10;saO3msqf7a8z8HlMr4iH+fu+Wqz3q+9Den0S3DxMhtcXUJGGeBf/uz+s1J9JW3lGJtD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xz4LDAAAA3AAAAA8AAAAAAAAAAAAA&#10;AAAAoQIAAGRycy9kb3ducmV2LnhtbFBLBQYAAAAABAAEAPkAAACRAwAAAAA=&#10;" strokecolor="#00b050" strokeweight="3pt">
                  <v:stroke startarrow="block"/>
                </v:line>
                <v:oval id="Oval 119" o:spid="_x0000_s1268" style="position:absolute;left:28374;top:13583;width:2757;height:2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BCsMA&#10;AADcAAAADwAAAGRycy9kb3ducmV2LnhtbERPTWvCQBC9C/0PyxS8mY0KotFVSqvYQ6EYPehtyI5J&#10;bHY2ZLe6/nu3UPA2j/c5i1UwjbhS52rLCoZJCoK4sLrmUsFhvxlMQTiPrLGxTAru5GC1fOktMNP2&#10;xju65r4UMYRdhgoq79tMSldUZNAltiWO3Nl2Bn2EXSl1h7cYbho5StOJNFhzbKiwpfeKip/81yj4&#10;yI/Wr8Nm4r63x/HXaTsNl5lTqv8a3uYgPAX/FP+7P3WcP5zB3zPxAr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BCsMAAADcAAAADwAAAAAAAAAAAAAAAACYAgAAZHJzL2Rv&#10;d25yZXYueG1sUEsFBgAAAAAEAAQA9QAAAIgDAAAAAA==&#10;" fillcolor="#00b050" stroked="f" strokeweight="2pt">
                  <v:textbox style="mso-fit-shape-to-text:t" inset="0,0,0,0">
                    <w:txbxContent>
                      <w:p w14:paraId="0C7F37EF"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v:textbox>
                </v:oval>
                <v:line id="Straight Connector 121" o:spid="_x0000_s1269" style="position:absolute;flip:x;visibility:visible;mso-wrap-style:square" from="9432,27323" to="50768,27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pf8MAAADcAAAADwAAAGRycy9kb3ducmV2LnhtbERPTWvCQBC9F/wPywje6iY51BJdRYJW&#10;D4Kt9eBxyE6zodnZkF1N/PeuUOhtHu9zFqvBNuJGna8dK0inCQji0umaKwXn7+3rOwgfkDU2jknB&#10;nTyslqOXBeba9fxFt1OoRAxhn6MCE0KbS+lLQxb91LXEkftxncUQYVdJ3WEfw20jsyR5kxZrjg0G&#10;WyoMlb+nq1XwWfabZD27H3dFejG7w/mjmF0zpSbjYT0HEWgI/+I/917H+VkKz2fiBX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fqX/DAAAA3AAAAA8AAAAAAAAAAAAA&#10;AAAAoQIAAGRycy9kb3ducmV2LnhtbFBLBQYAAAAABAAEAPkAAACRAwAAAAA=&#10;" strokecolor="#00b050" strokeweight="3pt">
                  <v:stroke dashstyle="1 1" endarrow="block"/>
                </v:line>
                <v:line id="Straight Connector 122" o:spid="_x0000_s1270" style="position:absolute;flip:x y;visibility:visible;mso-wrap-style:square" from="9429,20469" to="28279,20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FdR8IAAADcAAAADwAAAGRycy9kb3ducmV2LnhtbERPTWsCMRC9F/wPYYTeatYFpa5GUaEg&#10;QqmuHjwOm3GzuJksSarbf98Ihd7m8T5nseptK+7kQ+NYwXiUgSCunG64VnA+fby9gwgRWWPrmBT8&#10;UIDVcvCywEK7Bx/pXsZapBAOBSowMXaFlKEyZDGMXEecuKvzFmOCvpba4yOF21bmWTaVFhtODQY7&#10;2hqqbuW3VXCY4exzkx26SeutuX1d9mU93iv1OuzXcxCR+vgv/nPvdJqf5/B8Jl0gl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vFdR8IAAADcAAAADwAAAAAAAAAAAAAA&#10;AAChAgAAZHJzL2Rvd25yZXYueG1sUEsFBgAAAAAEAAQA+QAAAJADAAAAAA==&#10;" strokecolor="#00b050" strokeweight="3pt">
                  <v:stroke endarrow="block"/>
                </v:line>
                <v:oval id="Oval 123" o:spid="_x0000_s1271" style="position:absolute;left:28279;top:19230;width:2757;height:2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T8XcQA&#10;AADcAAAADwAAAGRycy9kb3ducmV2LnhtbERPTWvCQBC9F/wPywi9NRsVxEY3IraSHgRp2oPehuw0&#10;Sc3OhuxWt//eFQq9zeN9zmodTCcuNLjWsoJJkoIgrqxuuVbw+bF7WoBwHlljZ5kU/JKDdT56WGGm&#10;7ZXf6VL6WsQQdhkqaLzvMyld1ZBBl9ieOHJfdjDoIxxqqQe8xnDTyWmazqXBlmNDgz1tG6rO5Y9R&#10;8FIerX8Nu7k7FMfZ/lQswvezU+pxHDZLEJ6C/xf/ud90nD+dwf2ZeIH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k/F3EAAAA3AAAAA8AAAAAAAAAAAAAAAAAmAIAAGRycy9k&#10;b3ducmV2LnhtbFBLBQYAAAAABAAEAPUAAACJAwAAAAA=&#10;" fillcolor="#00b050" stroked="f" strokeweight="2pt">
                  <v:textbox style="mso-fit-shape-to-text:t" inset="0,0,0,0">
                    <w:txbxContent>
                      <w:p w14:paraId="75B628A8"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v:textbox>
                </v:oval>
                <v:oval id="Oval 124" o:spid="_x0000_s1272" style="position:absolute;left:7814;top:11285;width:2757;height:2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1kKcMA&#10;AADcAAAADwAAAGRycy9kb3ducmV2LnhtbERPTWsCMRC9C/0PYQreNFsV0dUopSp6KEi3HvQ2bMbd&#10;tZvJsoka/31TKHibx/uc+TKYWtyodZVlBW/9BARxbnXFhYLD96Y3AeE8ssbaMil4kIPl4qUzx1Tb&#10;O3/RLfOFiCHsUlRQet+kUrq8JIOubxviyJ1ta9BH2BZSt3iP4aaWgyQZS4MVx4YSG/ooKf/JrkbB&#10;Kjtavw6bsdtvj8PP03YSLlOnVPc1vM9AeAr+Kf5373ScPxjB3zPxAr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41kKcMAAADcAAAADwAAAAAAAAAAAAAAAACYAgAAZHJzL2Rv&#10;d25yZXYueG1sUEsFBgAAAAAEAAQA9QAAAIgDAAAAAA==&#10;" fillcolor="#00b050" stroked="f" strokeweight="2pt">
                  <v:textbox style="mso-fit-shape-to-text:t" inset="0,0,0,0">
                    <w:txbxContent>
                      <w:p w14:paraId="609D22A6"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v:textbox>
                </v:oval>
                <v:line id="Straight Connector 125" o:spid="_x0000_s1273" style="position:absolute;visibility:visible;mso-wrap-style:square" from="10462,12741" to="29337,127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WRPMMAAADcAAAADwAAAGRycy9kb3ducmV2LnhtbERPTWvCQBC9F/oflin0UnSjtBqiq0ih&#10;UA9STHLwOGTHbDA7G3a3mv57t1DobR7vc9bb0fbiSj50jhXMphkI4sbpjlsFdfUxyUGEiKyxd0wK&#10;fijAdvP4sMZCuxsf6VrGVqQQDgUqMDEOhZShMWQxTN1AnLiz8xZjgr6V2uMthdtezrNsIS12nBoM&#10;DvRuqLmU31aB3p8Oh87Zr7qvzq8vS2dMnhulnp/G3QpEpDH+i//cnzrNn7/B7zPpArm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d1kTzDAAAA3AAAAA8AAAAAAAAAAAAA&#10;AAAAoQIAAGRycy9kb3ducmV2LnhtbFBLBQYAAAAABAAEAPkAAACRAwAAAAA=&#10;" strokecolor="#00b050" strokeweight="3pt">
                  <v:stroke endarrow="block"/>
                </v:line>
                <v:shape id="Text Box 126" o:spid="_x0000_s1274" type="#_x0000_t202" style="position:absolute;left:9715;top:6667;width:1971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gftsIA&#10;AADcAAAADwAAAGRycy9kb3ducmV2LnhtbERPTWvCQBC9F/oflin0EnRTD1Kiq4gl0IOFGtv7kB2z&#10;wexs2N1o7K/vCoK3ebzPWa5H24kz+dA6VvA2zUEQ10633Cj4OZSTdxAhImvsHJOCKwVYr56fllho&#10;d+E9navYiBTCoUAFJsa+kDLUhiyGqeuJE3d03mJM0DdSe7ykcNvJWZ7PpcWWU4PBnraG6lM1WAXD&#10;UO4+vrKdufoslv3fd5v9hkqp15dxswARaYwP8d39qdP82Rxuz6QL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iB+2wgAAANwAAAAPAAAAAAAAAAAAAAAAAJgCAABkcnMvZG93&#10;bnJldi54bWxQSwUGAAAAAAQABAD1AAAAhwMAAAAA&#10;" filled="f" stroked="f" strokeweight=".5pt">
                  <v:textbox inset=",,,0">
                    <w:txbxContent>
                      <w:p w14:paraId="4E103346" w14:textId="77777777" w:rsidR="00CC5052" w:rsidRDefault="00CC5052">
                        <w:pPr>
                          <w:jc w:val="center"/>
                          <w:rPr>
                            <w:rFonts w:ascii="Microsoft Sans Serif" w:hAnsi="Microsoft Sans Serif" w:cs="Microsoft Sans Serif"/>
                            <w:b/>
                            <w:sz w:val="20"/>
                            <w:szCs w:val="20"/>
                          </w:rPr>
                        </w:pPr>
                        <w:r>
                          <w:rPr>
                            <w:rFonts w:ascii="Microsoft Sans Serif" w:hAnsi="Microsoft Sans Serif" w:cs="Microsoft Sans Serif"/>
                            <w:b/>
                            <w:sz w:val="20"/>
                            <w:szCs w:val="20"/>
                          </w:rPr>
                          <w:t>Klijent zahtijeva autorizaciju</w:t>
                        </w:r>
                      </w:p>
                    </w:txbxContent>
                  </v:textbox>
                </v:shape>
                <v:shape id="Text Box 105" o:spid="_x0000_s1275" type="#_x0000_t202" style="position:absolute;left:9906;top:10101;width:18925;height:21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PlJcYA&#10;AADcAAAADwAAAGRycy9kb3ducmV2LnhtbESPQWvCQBSE74X+h+UVegm6qUKp0VVKS6AHC21a74/s&#10;MxvMvg27G43++q4g9DjMzDfMajPaThzJh9axgqdpDoK4drrlRsHvTzl5AREissbOMSk4U4DN+v5u&#10;hYV2J/6mYxUbkSAcClRgYuwLKUNtyGKYup44eXvnLcYkfSO1x1OC207O8vxZWmw5LRjs6c1QfagG&#10;q2AYyu37Z7Y1Z5/Fsr98tdkuVEo9PoyvSxCRxvgfvrU/tIL5bAHXM+kI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PlJcYAAADcAAAADwAAAAAAAAAAAAAAAACYAgAAZHJz&#10;L2Rvd25yZXYueG1sUEsFBgAAAAAEAAQA9QAAAIsDAAAAAA==&#10;" filled="f" stroked="f" strokeweight=".5pt">
                  <v:textbox inset=",,,0">
                    <w:txbxContent>
                      <w:p w14:paraId="39B20E05"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Dobija dozvolu za autorizaciju</w:t>
                        </w:r>
                      </w:p>
                    </w:txbxContent>
                  </v:textbox>
                </v:shape>
                <v:shape id="Text Box 105" o:spid="_x0000_s1276" type="#_x0000_t202" style="position:absolute;left:31131;top:10618;width:18002;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S5qsUA&#10;AADcAAAADwAAAGRycy9kb3ducmV2LnhtbESPQWvCQBSE7wX/w/IEb3Wjoa1EN0GEgtBS2ih6fWSf&#10;STD7Ns1uk/jv3UKhx2FmvmE22Wga0VPnassKFvMIBHFhdc2lguPh9XEFwnlkjY1lUnAjB1k6edhg&#10;ou3AX9TnvhQBwi5BBZX3bSKlKyoy6Oa2JQ7exXYGfZBdKXWHQ4CbRi6j6FkarDksVNjSrqLimv8Y&#10;BZ9vL4emPvkdx5h/nN/d92V8QqVm03G7BuFp9P/hv/ZeK4jjBfyeCUdAp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tLmqxQAAANwAAAAPAAAAAAAAAAAAAAAAAJgCAABkcnMv&#10;ZG93bnJldi54bWxQSwUGAAAAAAQABAD1AAAAigMAAAAA&#10;" filled="f" stroked="f" strokeweight=".5pt">
                  <v:textbox inset=",7.2pt,,0">
                    <w:txbxContent>
                      <w:p w14:paraId="25D8BE40" w14:textId="77777777" w:rsidR="00CC5052" w:rsidRDefault="00CC5052">
                        <w:pPr>
                          <w:pStyle w:val="NormalWeb"/>
                          <w:spacing w:before="0" w:beforeAutospacing="0" w:after="0" w:afterAutospacing="0"/>
                          <w:jc w:val="center"/>
                        </w:pPr>
                        <w:r>
                          <w:rPr>
                            <w:rFonts w:ascii="Microsoft Sans Serif" w:eastAsia="Calibri" w:hAnsi="Microsoft Sans Serif"/>
                            <w:b/>
                            <w:bCs/>
                            <w:sz w:val="20"/>
                            <w:szCs w:val="20"/>
                          </w:rPr>
                          <w:t>Klijent zahtijeva pristupni token koristeći odobrenje</w:t>
                        </w:r>
                      </w:p>
                    </w:txbxContent>
                  </v:textbox>
                </v:shape>
                <v:shape id="Text Box 105" o:spid="_x0000_s1277" type="#_x0000_t202" style="position:absolute;left:8180;top:16101;width:22856;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7hicUA&#10;AADcAAAADwAAAGRycy9kb3ducmV2LnhtbESPQWvCQBSE74X+h+UVegm6qUKR6CqlJdCDgo3t/ZF9&#10;ZoPZt2F3o7G/visIPQ4z8w2z2oy2E2fyoXWs4GWagyCunW65UfB9KCcLECEia+wck4IrBdisHx9W&#10;WGh34S86V7ERCcKhQAUmxr6QMtSGLIap64mTd3TeYkzSN1J7vCS47eQsz1+lxZbTgsGe3g3Vp2qw&#10;Coah3H7ssq25+iyW/e++zX5CpdTz0/i2BBFpjP/he/tTK5jPZ3A7k4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ruGJxQAAANwAAAAPAAAAAAAAAAAAAAAAAJgCAABkcnMv&#10;ZG93bnJldi54bWxQSwUGAAAAAAQABAD1AAAAigMAAAAA&#10;" filled="f" stroked="f" strokeweight=".5pt">
                  <v:textbox inset=",,,0">
                    <w:txbxContent>
                      <w:p w14:paraId="410C6615"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Klijent zahtijeva zaštićeni resurs koristeći pristupni token</w:t>
                        </w:r>
                      </w:p>
                    </w:txbxContent>
                  </v:textbox>
                </v:shape>
                <v:shape id="Text Box 105" o:spid="_x0000_s1278" type="#_x0000_t202" style="position:absolute;left:9525;top:21924;width:20373;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d5/cYA&#10;AADcAAAADwAAAGRycy9kb3ducmV2LnhtbESPQWvCQBSE74X+h+UVvATdVGmR6CqlJdCDQpvW+yP7&#10;zAazb8PuRmN/vVso9DjMzDfMejvaTpzJh9axgsdZDoK4drrlRsH3VzldgggRWWPnmBRcKcB2c3+3&#10;xkK7C3/SuYqNSBAOBSowMfaFlKE2ZDHMXE+cvKPzFmOSvpHa4yXBbSfnef4sLbacFgz29GqoPlWD&#10;VTAM5e5tn+3M1Wex7H8+2uwQKqUmD+PLCkSkMf6H/9rvWsFi8QS/Z9IR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d5/cYAAADcAAAADwAAAAAAAAAAAAAAAACYAgAAZHJz&#10;L2Rvd25yZXYueG1sUEsFBgAAAAAEAAQA9QAAAIsDAAAAAA==&#10;" filled="f" stroked="f" strokeweight=".5pt">
                  <v:textbox inset=",,,0">
                    <w:txbxContent>
                      <w:p w14:paraId="264AE9D1"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SR provjerava pristupni token</w:t>
                        </w:r>
                      </w:p>
                    </w:txbxContent>
                  </v:textbox>
                </v:shape>
                <v:line id="Straight Connector 337" o:spid="_x0000_s1279" style="position:absolute;flip:y;visibility:visible;mso-wrap-style:square" from="50688,23898" to="50758,27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a4vsUAAADcAAAADwAAAGRycy9kb3ducmV2LnhtbESP0WrCQBRE34X+w3ILvgTdVMHYNKu0&#10;iiB9a9oPuGRvs2myd9PsqvHvXaHQx2FmzjDFdrSdONPgG8cKnuYpCOLK6YZrBV+fh9kahA/IGjvH&#10;pOBKHrabh0mBuXYX/qBzGWoRIexzVGBC6HMpfWXIop+7njh6326wGKIcaqkHvES47eQiTVfSYsNx&#10;wWBPO0NVW56sAvv+u8hMkiXXZEzw+PPW7p/3qVLTx/H1BUSgMfyH/9pHrWC5zOB+Jh4Bub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a4vsUAAADcAAAADwAAAAAAAAAA&#10;AAAAAAChAgAAZHJzL2Rvd25yZXYueG1sUEsFBgAAAAAEAAQA+QAAAJMDAAAAAA==&#10;" strokecolor="#00b050" strokeweight="3pt">
                  <v:stroke dashstyle="1 1"/>
                </v:line>
                <v:oval id="Oval 338" o:spid="_x0000_s1280" style="position:absolute;left:7815;top:29232;width:2757;height:2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2WEMMA&#10;AADcAAAADwAAAGRycy9kb3ducmV2LnhtbERPz2vCMBS+D/wfwhN2W1NXEFdNi7iJOwhj3Q56ezRv&#10;bWfzUppM439vDsKOH9/vVRlML840us6yglmSgiCure64UfD9tX1agHAeWWNvmRRcyUFZTB5WmGt7&#10;4U86V74RMYRdjgpa74dcSle3ZNAldiCO3I8dDfoIx0bqES8x3PTyOU3n0mDHsaHFgTYt1afqzyh4&#10;rQ7Wv4Xt3H3sDtn+uFuE3xen1OM0rJcgPAX/L76737WCLItr45l4BG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2WEMMAAADcAAAADwAAAAAAAAAAAAAAAACYAgAAZHJzL2Rv&#10;d25yZXYueG1sUEsFBgAAAAAEAAQA9QAAAIgDAAAAAA==&#10;" fillcolor="#00b050" stroked="f" strokeweight="2pt">
                  <v:textbox style="mso-fit-shape-to-text:t" inset="0,0,0,0">
                    <w:txbxContent>
                      <w:p w14:paraId="3AB92B8E"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F</w:t>
                        </w:r>
                      </w:p>
                    </w:txbxContent>
                  </v:textbox>
                </v:oval>
                <v:line id="Straight Connector 339" o:spid="_x0000_s1281" style="position:absolute;visibility:visible;mso-wrap-style:square" from="10560,30635" to="29432,30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VjBcQAAADcAAAADwAAAGRycy9kb3ducmV2LnhtbESPT4vCMBTE7wt+h/AEL4um6qK1GkUE&#10;YT2I+Ofg8dE8m2LzUpqo3W9vFhb2OMzMb5jFqrWVeFLjS8cKhoMEBHHudMmFgst5209B+ICssXJM&#10;Cn7Iw2rZ+Vhgpt2Lj/Q8hUJECPsMFZgQ6kxKnxuy6AeuJo7ezTUWQ5RNIXWDrwi3lRwlyURaLDku&#10;GKxpYyi/nx5Wgd5d9/vS2cOlOt++PqfOmDQ1SvW67XoOIlAb/sN/7W+tYDyewe+ZeATk8g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JWMFxAAAANwAAAAPAAAAAAAAAAAA&#10;AAAAAKECAABkcnMvZG93bnJldi54bWxQSwUGAAAAAAQABAD5AAAAkgMAAAAA&#10;" strokecolor="#00b050" strokeweight="3pt">
                  <v:stroke endarrow="block"/>
                </v:line>
                <v:shape id="Text Box 105" o:spid="_x0000_s1282" type="#_x0000_t202" style="position:absolute;left:8966;top:28089;width:20371;height:2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apGMIA&#10;AADcAAAADwAAAGRycy9kb3ducmV2LnhtbERPz2vCMBS+D/wfwhN2KZpuDpHOKOIo7OBgdtv90Tyb&#10;YvNSklTr/npzGOz48f1eb0fbiQv50DpW8DTPQRDXTrfcKPj+KmcrECEia+wck4IbBdhuJg9rLLS7&#10;8pEuVWxECuFQoAITY19IGWpDFsPc9cSJOzlvMSboG6k9XlO47eRzni+lxZZTg8Ge9obqczVYBcNQ&#10;Ht4+soO5+SyW/e9nm/2ESqnH6bh7BRFpjP/iP/e7VrB4SfPTmXQE5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NqkYwgAAANwAAAAPAAAAAAAAAAAAAAAAAJgCAABkcnMvZG93&#10;bnJldi54bWxQSwUGAAAAAAQABAD1AAAAhwMAAAAA&#10;" filled="f" stroked="f" strokeweight=".5pt">
                  <v:textbox inset=",,,0">
                    <w:txbxContent>
                      <w:p w14:paraId="694F0C83"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Klijent prima resurs</w:t>
                        </w:r>
                      </w:p>
                    </w:txbxContent>
                  </v:textbox>
                </v:shape>
                <v:line id="Straight Connector 333" o:spid="_x0000_s1283" style="position:absolute;flip:x y;visibility:visible;mso-wrap-style:square" from="30292,19122" to="49139,19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AA4MUAAADcAAAADwAAAGRycy9kb3ducmV2LnhtbESPQWsCMRSE74X+h/AK3mrWLkpdjdIW&#10;BBFEu+2hx8fmuVncvCxJ1PXfG0HocZiZb5j5sretOJMPjWMFo2EGgrhyuuFawe/P6vUdRIjIGlvH&#10;pOBKAZaL56c5Ftpd+JvOZaxFgnAoUIGJsSukDJUhi2HoOuLkHZy3GJP0tdQeLwluW/mWZRNpseG0&#10;YLCjL0PVsTxZBfspTref2b4bt96a4+5vU9ajjVKDl/5jBiJSH//Dj/ZaK8jzHO5n0h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aAA4MUAAADcAAAADwAAAAAAAAAA&#10;AAAAAAChAgAAZHJzL2Rvd25yZXYueG1sUEsFBgAAAAAEAAQA+QAAAJMDAAAAAA==&#10;" strokecolor="#00b050" strokeweight="3pt">
                  <v:stroke endarrow="block"/>
                </v:line>
                <v:oval id="Oval 350" o:spid="_x0000_s1284" style="position:absolute;left:49139;top:17884;width:2756;height: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R/tsIA&#10;AADcAAAADwAAAGRycy9kb3ducmV2LnhtbERPz2vCMBS+C/4P4Qm7aepEcdUo4ibuIIh1B709mre2&#10;s3kpTdTsvzcHwePH93u+DKYWN2pdZVnBcJCAIM6trrhQ8HPc9KcgnEfWWFsmBf/kYLnoduaYanvn&#10;A90yX4gYwi5FBaX3TSqly0sy6Aa2IY7cr20N+gjbQuoW7zHc1PI9SSbSYMWxocSG1iXll+xqFHxm&#10;J+u/wmbi9tvTaHfeTsPfh1PqrRdWMxCegn+Jn+5vrWA0jvPjmX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dH+2wgAAANwAAAAPAAAAAAAAAAAAAAAAAJgCAABkcnMvZG93&#10;bnJldi54bWxQSwUGAAAAAAQABAD1AAAAhwMAAAAA&#10;" fillcolor="#00b050" stroked="f" strokeweight="2pt">
                  <v:textbox style="mso-fit-shape-to-text:t" inset="0,0,0,0">
                    <w:txbxContent>
                      <w:p w14:paraId="4C70AB13"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v:textbox>
                </v:oval>
                <v:shape id="Text Box 105" o:spid="_x0000_s1285" type="#_x0000_t202" style="position:absolute;left:28574;top:16468;width:22854;height:2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oCKsYA&#10;AADcAAAADwAAAGRycy9kb3ducmV2LnhtbESPQWvCQBSE74X+h+UVvATd1FKR6CqlJeDBQpvW+yP7&#10;zAazb8PuRqO/vlso9DjMzDfMejvaTpzJh9axgsdZDoK4drrlRsH3VzldgggRWWPnmBRcKcB2c3+3&#10;xkK7C3/SuYqNSBAOBSowMfaFlKE2ZDHMXE+cvKPzFmOSvpHa4yXBbSfneb6QFltOCwZ7ejVUn6rB&#10;KhiGcv/2nu3N1Wex7G8fbXYIlVKTh/FlBSLSGP/Df+2dVvD0vIDfM+k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UoCKsYAAADcAAAADwAAAAAAAAAAAAAAAACYAgAAZHJz&#10;L2Rvd25yZXYueG1sUEsFBgAAAAAEAAQA9QAAAIsDAAAAAA==&#10;" filled="f" stroked="f" strokeweight=".5pt">
                  <v:textbox inset=",,,0">
                    <w:txbxContent>
                      <w:p w14:paraId="0B298145"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Odobrava i izdaje pristupni token</w:t>
                        </w:r>
                      </w:p>
                    </w:txbxContent>
                  </v:textbox>
                </v:shape>
                <v:shape id="Text Box 105" o:spid="_x0000_s1286" type="#_x0000_t202" style="position:absolute;left:28574;top:24660;width:23527;height:2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90sYA&#10;AADcAAAADwAAAGRycy9kb3ducmV2LnhtbESPQWvCQBSE74X+h+UVvATdVKGV6CqlJdCDQpvW+yP7&#10;zAazb8PuRmN/vVso9DjMzDfMejvaTpzJh9axgsdZDoK4drrlRsH3VzldgggRWWPnmBRcKcB2c3+3&#10;xkK7C3/SuYqNSBAOBSowMfaFlKE2ZDHMXE+cvKPzFmOSvpHa4yXBbSfnef4kLbacFgz29GqoPlWD&#10;VTAM5e5tn+3M1Wex7H8+2uwQKqUmD+PLCkSkMf6H/9rvWsHieQG/Z9IR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oj90sYAAADcAAAADwAAAAAAAAAAAAAAAACYAgAAZHJz&#10;L2Rvd25yZXYueG1sUEsFBgAAAAAEAAQA9QAAAIsDAAAAAA==&#10;" filled="f" stroked="f" strokeweight=".5pt">
                  <v:textbox inset=",,,0">
                    <w:txbxContent>
                      <w:p w14:paraId="0473954F" w14:textId="77777777" w:rsidR="00CC5052" w:rsidRDefault="00CC5052">
                        <w:pPr>
                          <w:pStyle w:val="NormalWeb"/>
                          <w:spacing w:before="0" w:beforeAutospacing="0" w:after="0" w:afterAutospacing="0" w:line="276" w:lineRule="auto"/>
                          <w:jc w:val="center"/>
                        </w:pPr>
                        <w:r>
                          <w:rPr>
                            <w:rFonts w:ascii="Microsoft Sans Serif" w:eastAsia="Calibri" w:hAnsi="Microsoft Sans Serif"/>
                            <w:b/>
                            <w:bCs/>
                            <w:sz w:val="20"/>
                            <w:szCs w:val="20"/>
                          </w:rPr>
                          <w:t>Šalje informacije o korisniku</w:t>
                        </w:r>
                      </w:p>
                    </w:txbxContent>
                  </v:textbox>
                </v:shape>
                <w10:anchorlock/>
              </v:group>
            </w:pict>
          </mc:Fallback>
        </mc:AlternateContent>
      </w:r>
    </w:p>
    <w:p w14:paraId="3E73564D" w14:textId="77777777" w:rsidR="00E94ADE" w:rsidRDefault="00CC5052">
      <w:pPr>
        <w:pStyle w:val="Caption"/>
        <w:jc w:val="center"/>
        <w:rPr>
          <w:lang w:val="bs-Latn-BA"/>
        </w:rPr>
      </w:pPr>
      <w:r>
        <w:rPr>
          <w:lang w:val="bs-Latn-BA"/>
        </w:rPr>
        <w:t xml:space="preserve">Slika </w:t>
      </w:r>
      <w:r>
        <w:rPr>
          <w:lang w:val="bs-Latn-BA"/>
        </w:rPr>
        <w:fldChar w:fldCharType="begin"/>
      </w:r>
      <w:r>
        <w:rPr>
          <w:lang w:val="bs-Latn-BA"/>
        </w:rPr>
        <w:instrText xml:space="preserve"> STYLEREF 1 \s </w:instrText>
      </w:r>
      <w:r>
        <w:rPr>
          <w:lang w:val="bs-Latn-BA"/>
        </w:rPr>
        <w:fldChar w:fldCharType="separate"/>
      </w:r>
      <w:r>
        <w:rPr>
          <w:lang w:val="bs-Latn-BA"/>
        </w:rPr>
        <w:t>9</w:t>
      </w:r>
      <w:r>
        <w:rPr>
          <w:lang w:val="bs-Latn-BA"/>
        </w:rPr>
        <w:fldChar w:fldCharType="end"/>
      </w:r>
      <w:r>
        <w:rPr>
          <w:lang w:val="bs-Latn-BA"/>
        </w:rPr>
        <w:t>.</w:t>
      </w:r>
      <w:r>
        <w:rPr>
          <w:lang w:val="bs-Latn-BA"/>
        </w:rPr>
        <w:fldChar w:fldCharType="begin"/>
      </w:r>
      <w:r>
        <w:rPr>
          <w:lang w:val="bs-Latn-BA"/>
        </w:rPr>
        <w:instrText xml:space="preserve"> SEQ Slika \* ARABIC \s 1 </w:instrText>
      </w:r>
      <w:r>
        <w:rPr>
          <w:lang w:val="bs-Latn-BA"/>
        </w:rPr>
        <w:fldChar w:fldCharType="separate"/>
      </w:r>
      <w:r>
        <w:rPr>
          <w:lang w:val="bs-Latn-BA"/>
        </w:rPr>
        <w:t>2</w:t>
      </w:r>
      <w:r>
        <w:rPr>
          <w:lang w:val="bs-Latn-BA"/>
        </w:rPr>
        <w:fldChar w:fldCharType="end"/>
      </w:r>
      <w:r>
        <w:rPr>
          <w:lang w:val="bs-Latn-BA"/>
        </w:rPr>
        <w:t xml:space="preserve"> - OAuth2 scenario upotrebe</w:t>
      </w:r>
    </w:p>
    <w:p w14:paraId="69C2A70E" w14:textId="77777777" w:rsidR="00E94ADE" w:rsidRDefault="00E94ADE">
      <w:pPr>
        <w:spacing w:line="240" w:lineRule="auto"/>
        <w:jc w:val="both"/>
        <w:rPr>
          <w:lang w:val="bs-Latn-BA"/>
        </w:rPr>
      </w:pPr>
    </w:p>
    <w:p w14:paraId="6B8FB12E" w14:textId="77777777" w:rsidR="00E94ADE" w:rsidRDefault="00CC5052">
      <w:pPr>
        <w:spacing w:line="240" w:lineRule="auto"/>
        <w:ind w:firstLine="360"/>
        <w:jc w:val="both"/>
        <w:rPr>
          <w:lang w:val="bs-Latn-BA"/>
        </w:rPr>
      </w:pPr>
      <w:r>
        <w:rPr>
          <w:lang w:val="bs-Latn-BA"/>
        </w:rPr>
        <w:t>Primjer slučaja upotrebe korišten i kod ranije opisanog SAML-a:</w:t>
      </w:r>
    </w:p>
    <w:p w14:paraId="028D1D89" w14:textId="77777777" w:rsidR="00E94ADE" w:rsidRDefault="00E94ADE">
      <w:pPr>
        <w:spacing w:line="240" w:lineRule="auto"/>
        <w:jc w:val="both"/>
        <w:rPr>
          <w:lang w:val="bs-Latn-BA"/>
        </w:rPr>
      </w:pPr>
    </w:p>
    <w:p w14:paraId="7AB2D2EE" w14:textId="77777777" w:rsidR="00E94ADE" w:rsidRDefault="00CC5052">
      <w:pPr>
        <w:pStyle w:val="ListParagraph1"/>
        <w:numPr>
          <w:ilvl w:val="0"/>
          <w:numId w:val="35"/>
        </w:numPr>
        <w:spacing w:line="240" w:lineRule="auto"/>
        <w:jc w:val="both"/>
        <w:rPr>
          <w:lang w:val="bs-Latn-BA"/>
        </w:rPr>
      </w:pPr>
      <w:r>
        <w:rPr>
          <w:lang w:val="bs-Latn-BA"/>
        </w:rPr>
        <w:t xml:space="preserve">A – korisnik otvara </w:t>
      </w:r>
      <w:r>
        <w:rPr>
          <w:i/>
          <w:lang w:val="bs-Latn-BA"/>
        </w:rPr>
        <w:t>web</w:t>
      </w:r>
      <w:r>
        <w:rPr>
          <w:lang w:val="bs-Latn-BA"/>
        </w:rPr>
        <w:t xml:space="preserve"> preglednik i posjećuje server resursa (SR) na kome se nalaze njegovi dokumenti, i traži određeni resurs. SR ne može sam vršiti autentikaciju korisnika, tako da preusmjerava korisnika na autorizacijski server (AS), zajedno sa zahtjevom za autorizaciju. Korisniku se prikazuje forma za prijavu i traži odobrenje da server sa resursima djeluje u njegovo ime. Korisnik se prijavljuje i zatim preusmjerava nazad na SR. </w:t>
      </w:r>
    </w:p>
    <w:p w14:paraId="3952DD37" w14:textId="77777777" w:rsidR="00E94ADE" w:rsidRDefault="00CC5052">
      <w:pPr>
        <w:pStyle w:val="ListParagraph1"/>
        <w:numPr>
          <w:ilvl w:val="0"/>
          <w:numId w:val="35"/>
        </w:numPr>
        <w:spacing w:line="240" w:lineRule="auto"/>
        <w:jc w:val="both"/>
        <w:rPr>
          <w:lang w:val="bs-Latn-BA"/>
        </w:rPr>
      </w:pPr>
      <w:r>
        <w:rPr>
          <w:lang w:val="bs-Latn-BA"/>
        </w:rPr>
        <w:t>B – SR prima kod odobrenja autorizacije kao dio preusmjeravanja i prosljeđuje ga klijentu</w:t>
      </w:r>
    </w:p>
    <w:p w14:paraId="3AFD4EFD" w14:textId="77777777" w:rsidR="00E94ADE" w:rsidRDefault="00CC5052">
      <w:pPr>
        <w:pStyle w:val="ListParagraph1"/>
        <w:numPr>
          <w:ilvl w:val="0"/>
          <w:numId w:val="35"/>
        </w:numPr>
        <w:spacing w:line="240" w:lineRule="auto"/>
        <w:jc w:val="both"/>
        <w:rPr>
          <w:lang w:val="bs-Latn-BA"/>
        </w:rPr>
      </w:pPr>
      <w:r>
        <w:rPr>
          <w:lang w:val="bs-Latn-BA"/>
        </w:rPr>
        <w:t>C – klijent zatim koristi taj kod odobrenja autorizacije kako bi zahtijevao pristupni token od autorizacionog servera</w:t>
      </w:r>
    </w:p>
    <w:p w14:paraId="22CC08BE" w14:textId="77777777" w:rsidR="00E94ADE" w:rsidRDefault="00CC5052">
      <w:pPr>
        <w:pStyle w:val="ListParagraph1"/>
        <w:numPr>
          <w:ilvl w:val="0"/>
          <w:numId w:val="35"/>
        </w:numPr>
        <w:spacing w:line="240" w:lineRule="auto"/>
        <w:jc w:val="both"/>
        <w:rPr>
          <w:lang w:val="bs-Latn-BA"/>
        </w:rPr>
      </w:pPr>
      <w:r>
        <w:rPr>
          <w:lang w:val="bs-Latn-BA"/>
        </w:rPr>
        <w:t xml:space="preserve">D – ukoliko je kod odobrenja autorizacije ispravan, autorizacioni server odobrava i izdaje pristupni token. Pristupni token se zatim koristi od strane klijenta pri zahtijevanju resursa od servera sa resursima. </w:t>
      </w:r>
    </w:p>
    <w:p w14:paraId="087829C8" w14:textId="77777777" w:rsidR="00E94ADE" w:rsidRDefault="00CC5052">
      <w:pPr>
        <w:pStyle w:val="ListParagraph1"/>
        <w:numPr>
          <w:ilvl w:val="0"/>
          <w:numId w:val="35"/>
        </w:numPr>
        <w:spacing w:line="240" w:lineRule="auto"/>
        <w:jc w:val="both"/>
        <w:rPr>
          <w:lang w:val="bs-Latn-BA"/>
        </w:rPr>
      </w:pPr>
      <w:r>
        <w:rPr>
          <w:lang w:val="bs-Latn-BA"/>
        </w:rPr>
        <w:t xml:space="preserve">E – Server resursa prima zahtjev za resursom, zajedno sa pristupnim token. Kako bi se uvjerio da je token ispravan, šalje ga direktno autorizacionom serveru na provjeru. Ukoliko je token ispravan, autorizacioni server šalje nazad informacije o korisniku. </w:t>
      </w:r>
    </w:p>
    <w:p w14:paraId="04E79F72" w14:textId="77777777" w:rsidR="00E94ADE" w:rsidRDefault="00CC5052">
      <w:pPr>
        <w:pStyle w:val="ListParagraph1"/>
        <w:numPr>
          <w:ilvl w:val="0"/>
          <w:numId w:val="35"/>
        </w:numPr>
        <w:spacing w:line="240" w:lineRule="auto"/>
        <w:jc w:val="both"/>
        <w:rPr>
          <w:lang w:val="bs-Latn-BA"/>
        </w:rPr>
      </w:pPr>
      <w:r>
        <w:rPr>
          <w:lang w:val="bs-Latn-BA"/>
        </w:rPr>
        <w:lastRenderedPageBreak/>
        <w:t>F – nakon provjere korisničkog zahtjeva, SP korisniku šalje zahtijevani resurs.</w:t>
      </w:r>
    </w:p>
    <w:p w14:paraId="44DC9E52" w14:textId="77777777" w:rsidR="00E94ADE" w:rsidRDefault="00E94ADE">
      <w:pPr>
        <w:spacing w:line="240" w:lineRule="auto"/>
        <w:jc w:val="both"/>
        <w:rPr>
          <w:lang w:val="bs-Latn-BA"/>
        </w:rPr>
      </w:pPr>
    </w:p>
    <w:p w14:paraId="5EB29BAF" w14:textId="77777777" w:rsidR="00E94ADE" w:rsidRDefault="00CC5052">
      <w:pPr>
        <w:spacing w:line="240" w:lineRule="auto"/>
        <w:ind w:firstLine="360"/>
        <w:jc w:val="both"/>
        <w:rPr>
          <w:lang w:val="bs-Latn-BA"/>
        </w:rPr>
      </w:pPr>
      <w:r>
        <w:rPr>
          <w:lang w:val="bs-Latn-BA"/>
        </w:rPr>
        <w:t xml:space="preserve">Ovo je najčešći OAuth2 tok dešavanja: tok autorizacijskog koda. OAuth2 nudi tri dodatna toka dešavanja (odobrenja autorizacije) koji su namijenjeni malo drugačijim scenarijima, kao što su JavaScript aplikacije u okviru jedne stranice, nativne mobilne aplikacije, nativne desktop aplikacije, standardne web aplikacije, i serverske aplikacije gdje korisnik nije direktno uključen u dešavanja već je dao odobrenje da aplikacija djeluje u njegovo ime. </w:t>
      </w:r>
    </w:p>
    <w:p w14:paraId="050B77FF" w14:textId="77777777" w:rsidR="00E94ADE" w:rsidRDefault="00E94ADE">
      <w:pPr>
        <w:spacing w:line="240" w:lineRule="auto"/>
        <w:jc w:val="both"/>
        <w:rPr>
          <w:lang w:val="bs-Latn-BA"/>
        </w:rPr>
      </w:pPr>
    </w:p>
    <w:p w14:paraId="240728F0" w14:textId="77777777" w:rsidR="00E94ADE" w:rsidRDefault="00CC5052">
      <w:pPr>
        <w:spacing w:line="240" w:lineRule="auto"/>
        <w:ind w:firstLine="360"/>
        <w:jc w:val="both"/>
        <w:rPr>
          <w:lang w:val="bs-Latn-BA"/>
        </w:rPr>
      </w:pPr>
      <w:commentRangeStart w:id="326"/>
      <w:r>
        <w:rPr>
          <w:lang w:val="bs-Latn-BA"/>
        </w:rPr>
        <w:t>Velika prednost OAuth2</w:t>
      </w:r>
      <w:commentRangeEnd w:id="326"/>
      <w:r>
        <w:commentReference w:id="326"/>
      </w:r>
      <w:r>
        <w:rPr>
          <w:lang w:val="bs-Latn-BA"/>
        </w:rPr>
        <w:t xml:space="preserve"> tokova dešavanja je to što se komunikacija od autorizacionog servera nazad do klijenta i servera sa resursima vrši putem HTTP preusmjeravanja (HTTP Redirect), sa informacijama o tokenu dostupnim u obliku parametara zahtjeva. OAuth2 takođe ne pretpostavlja da je klijent u stvari web preglednik, dok </w:t>
      </w:r>
      <w:r>
        <w:rPr>
          <w:i/>
          <w:lang w:val="bs-Latn-BA"/>
        </w:rPr>
        <w:t>SAML Web Browser SSO Profil</w:t>
      </w:r>
      <w:r>
        <w:rPr>
          <w:lang w:val="bs-Latn-BA"/>
        </w:rPr>
        <w:t xml:space="preserve"> ima tu pretpostavku. </w:t>
      </w:r>
    </w:p>
    <w:p w14:paraId="41BA349D" w14:textId="77777777" w:rsidR="00E94ADE" w:rsidRDefault="00E94ADE">
      <w:pPr>
        <w:spacing w:line="240" w:lineRule="auto"/>
        <w:jc w:val="both"/>
        <w:rPr>
          <w:lang w:val="bs-Latn-BA"/>
        </w:rPr>
      </w:pPr>
    </w:p>
    <w:p w14:paraId="1F813212" w14:textId="77777777" w:rsidR="00E94ADE" w:rsidRDefault="00CC5052">
      <w:pPr>
        <w:spacing w:line="240" w:lineRule="auto"/>
        <w:ind w:firstLine="360"/>
        <w:jc w:val="both"/>
        <w:rPr>
          <w:lang w:val="bs-Latn-BA"/>
        </w:rPr>
      </w:pPr>
      <w:r>
        <w:rPr>
          <w:lang w:val="bs-Latn-BA"/>
        </w:rPr>
        <w:t xml:space="preserve">Prema gore navedenom, OAuth2 se može koristiti u okviru nativnih mobilnih aplikacija, bez potrebe za zaobilaznim rješenjima kao što je to slučaj sa SAML-om. </w:t>
      </w:r>
      <w:r>
        <w:rPr>
          <w:vertAlign w:val="superscript"/>
          <w:lang w:val="bs-Latn-BA"/>
        </w:rPr>
        <w:t>[20]</w:t>
      </w:r>
    </w:p>
    <w:p w14:paraId="3A6A9782" w14:textId="77777777" w:rsidR="00E94ADE" w:rsidRDefault="00E94ADE">
      <w:pPr>
        <w:spacing w:line="240" w:lineRule="auto"/>
        <w:jc w:val="both"/>
        <w:rPr>
          <w:lang w:val="bs-Latn-BA"/>
        </w:rPr>
      </w:pPr>
    </w:p>
    <w:p w14:paraId="26432E32" w14:textId="77777777" w:rsidR="00E94ADE" w:rsidRDefault="00E94ADE">
      <w:pPr>
        <w:spacing w:line="240" w:lineRule="auto"/>
        <w:jc w:val="both"/>
        <w:rPr>
          <w:lang w:val="bs-Latn-BA"/>
        </w:rPr>
      </w:pPr>
    </w:p>
    <w:p w14:paraId="7A4FF114" w14:textId="77777777" w:rsidR="00E94ADE" w:rsidRDefault="00CC5052">
      <w:pPr>
        <w:pStyle w:val="Heading3"/>
        <w:spacing w:line="240" w:lineRule="auto"/>
        <w:jc w:val="both"/>
        <w:rPr>
          <w:lang w:val="bs-Latn-BA"/>
        </w:rPr>
      </w:pPr>
      <w:bookmarkStart w:id="327" w:name="_Toc511154459"/>
      <w:r>
        <w:rPr>
          <w:lang w:val="bs-Latn-BA"/>
        </w:rPr>
        <w:t>OAuth2 nedostaci</w:t>
      </w:r>
      <w:bookmarkEnd w:id="327"/>
    </w:p>
    <w:p w14:paraId="67E07FF4" w14:textId="77777777" w:rsidR="00E94ADE" w:rsidRDefault="00E94ADE">
      <w:pPr>
        <w:spacing w:line="240" w:lineRule="auto"/>
        <w:rPr>
          <w:lang w:val="bs-Latn-BA"/>
        </w:rPr>
      </w:pPr>
    </w:p>
    <w:p w14:paraId="2A999EDD" w14:textId="77777777" w:rsidR="00E94ADE" w:rsidRDefault="00CC5052">
      <w:pPr>
        <w:spacing w:line="240" w:lineRule="auto"/>
        <w:ind w:firstLine="720"/>
        <w:jc w:val="both"/>
        <w:rPr>
          <w:lang w:val="bs-Latn-BA"/>
        </w:rPr>
      </w:pPr>
      <w:r>
        <w:rPr>
          <w:lang w:val="bs-Latn-BA"/>
        </w:rPr>
        <w:t xml:space="preserve">OAuth2 specifikacija, za većinu situacija, ne propisuje kako treba da se vrši komunikacija između resursnog servera i autorizacionog servera, kao npr. u slučaju provjere tokena. Takođe, ne govori ništa o tome koje informacije o korisniku bi trebale biti vraćene i u kom obliku. </w:t>
      </w:r>
    </w:p>
    <w:p w14:paraId="62705B5A" w14:textId="77777777" w:rsidR="00E94ADE" w:rsidRDefault="00E94ADE">
      <w:pPr>
        <w:spacing w:line="240" w:lineRule="auto"/>
        <w:jc w:val="both"/>
        <w:rPr>
          <w:lang w:val="bs-Latn-BA"/>
        </w:rPr>
      </w:pPr>
    </w:p>
    <w:p w14:paraId="0B6D6816" w14:textId="77777777" w:rsidR="00E94ADE" w:rsidRDefault="00CC5052">
      <w:pPr>
        <w:spacing w:line="240" w:lineRule="auto"/>
        <w:ind w:firstLine="720"/>
        <w:jc w:val="both"/>
        <w:rPr>
          <w:lang w:val="bs-Latn-BA"/>
        </w:rPr>
      </w:pPr>
      <w:r>
        <w:rPr>
          <w:lang w:val="bs-Latn-BA"/>
        </w:rPr>
        <w:t>Postoji dosta toga gdje OAuth2 specifikacija navodi da su stvari „van okvira ove specifikacije“. To predstavlja jednu od mana OAuth2 specifikacij</w:t>
      </w:r>
      <w:ins w:id="328" w:author="Ognjen Joldzic" w:date="2018-05-13T02:59:00Z">
        <w:r>
          <w:t>e</w:t>
        </w:r>
      </w:ins>
      <w:del w:id="329" w:author="Ognjen Joldzic" w:date="2018-05-13T02:59:00Z">
        <w:r>
          <w:rPr>
            <w:lang w:val="bs-Latn-BA"/>
          </w:rPr>
          <w:delText>u</w:delText>
        </w:r>
      </w:del>
      <w:r>
        <w:rPr>
          <w:lang w:val="bs-Latn-BA"/>
        </w:rPr>
        <w:t xml:space="preserve"> jer su mnoge stvari prepuštene implementaciji, što bi u jednom trenutku moglo dovesti do nekompatibilne implementacije.</w:t>
      </w:r>
    </w:p>
    <w:p w14:paraId="7F3EC60A" w14:textId="77777777" w:rsidR="00E94ADE" w:rsidRDefault="00E94ADE">
      <w:pPr>
        <w:spacing w:line="240" w:lineRule="auto"/>
        <w:jc w:val="both"/>
        <w:rPr>
          <w:lang w:val="bs-Latn-BA"/>
        </w:rPr>
      </w:pPr>
    </w:p>
    <w:p w14:paraId="26407ABA" w14:textId="77777777" w:rsidR="00E94ADE" w:rsidRDefault="00CC5052">
      <w:pPr>
        <w:spacing w:line="240" w:lineRule="auto"/>
        <w:ind w:firstLine="576"/>
        <w:jc w:val="both"/>
        <w:rPr>
          <w:lang w:val="bs-Latn-BA"/>
        </w:rPr>
      </w:pPr>
      <w:commentRangeStart w:id="330"/>
      <w:r>
        <w:rPr>
          <w:lang w:val="bs-Latn-BA"/>
        </w:rPr>
        <w:t>OAuth2 je ipak široko prihvaćen</w:t>
      </w:r>
      <w:commentRangeEnd w:id="330"/>
      <w:r>
        <w:commentReference w:id="330"/>
      </w:r>
      <w:r>
        <w:rPr>
          <w:lang w:val="bs-Latn-BA"/>
        </w:rPr>
        <w:t xml:space="preserve"> od strane Google-a, Facebook-a, Salesforce-a, Twitter-a i mnogih drugih. Najbolja osobina OAuth2 je njegova jednostavnost. Kao alternativa, OpenID Connect Basic Profile, izgrađen na OAuth2, popunjava neke oblasti i praznine koje sama OAuth2 specifikacija ne definiše. </w:t>
      </w:r>
      <w:r>
        <w:rPr>
          <w:vertAlign w:val="superscript"/>
          <w:lang w:val="bs-Latn-BA"/>
        </w:rPr>
        <w:t>[20]</w:t>
      </w:r>
    </w:p>
    <w:p w14:paraId="12B0E63F" w14:textId="77777777" w:rsidR="00E94ADE" w:rsidRDefault="00E94ADE">
      <w:pPr>
        <w:spacing w:line="240" w:lineRule="auto"/>
        <w:jc w:val="both"/>
        <w:rPr>
          <w:lang w:val="bs-Latn-BA"/>
        </w:rPr>
      </w:pPr>
    </w:p>
    <w:p w14:paraId="277DCCF7" w14:textId="77777777" w:rsidR="00E94ADE" w:rsidRDefault="00E94ADE">
      <w:pPr>
        <w:spacing w:line="240" w:lineRule="auto"/>
        <w:jc w:val="both"/>
        <w:rPr>
          <w:lang w:val="bs-Latn-BA"/>
        </w:rPr>
      </w:pPr>
    </w:p>
    <w:p w14:paraId="202CDD8C" w14:textId="77777777" w:rsidR="00E94ADE" w:rsidRDefault="00CC5052">
      <w:pPr>
        <w:pStyle w:val="Heading2"/>
        <w:spacing w:line="240" w:lineRule="auto"/>
        <w:jc w:val="both"/>
        <w:rPr>
          <w:lang w:val="bs-Latn-BA"/>
        </w:rPr>
      </w:pPr>
      <w:bookmarkStart w:id="331" w:name="_Toc511154460"/>
      <w:commentRangeStart w:id="332"/>
      <w:r>
        <w:rPr>
          <w:lang w:val="bs-Latn-BA"/>
        </w:rPr>
        <w:lastRenderedPageBreak/>
        <w:t>Rezime – SAML vs. OAuth2</w:t>
      </w:r>
      <w:bookmarkEnd w:id="331"/>
      <w:commentRangeEnd w:id="332"/>
      <w:r>
        <w:commentReference w:id="332"/>
      </w:r>
    </w:p>
    <w:p w14:paraId="743C1813" w14:textId="77777777" w:rsidR="00E94ADE" w:rsidRDefault="00E94ADE">
      <w:pPr>
        <w:spacing w:line="240" w:lineRule="auto"/>
        <w:rPr>
          <w:lang w:val="bs-Latn-BA"/>
        </w:rPr>
      </w:pPr>
    </w:p>
    <w:p w14:paraId="40749766" w14:textId="77777777" w:rsidR="00E94ADE" w:rsidRDefault="00CC5052">
      <w:pPr>
        <w:spacing w:line="240" w:lineRule="auto"/>
        <w:ind w:firstLine="576"/>
        <w:jc w:val="both"/>
        <w:rPr>
          <w:lang w:val="bs-Latn-BA"/>
        </w:rPr>
      </w:pPr>
      <w:r>
        <w:rPr>
          <w:lang w:val="bs-Latn-BA"/>
        </w:rPr>
        <w:t>SAML posjeduje svojstvo koje nedostaje u OAuth2 specifikaciji: SAML token sadrži informacije o identitetu korisnika. Upotrebom OAuth2 takve informacije nisu odmah direktno dostupne, te kako bi provjerio token, resursni server mora napraviti dodatni zahtjev prema autorizacionom serveru.</w:t>
      </w:r>
    </w:p>
    <w:p w14:paraId="53E0FFB1" w14:textId="77777777" w:rsidR="00E94ADE" w:rsidRDefault="00E94ADE">
      <w:pPr>
        <w:spacing w:line="240" w:lineRule="auto"/>
        <w:jc w:val="both"/>
        <w:rPr>
          <w:lang w:val="bs-Latn-BA"/>
        </w:rPr>
      </w:pPr>
    </w:p>
    <w:p w14:paraId="79BE08C2" w14:textId="77777777" w:rsidR="00E94ADE" w:rsidRDefault="00CC5052">
      <w:pPr>
        <w:spacing w:line="240" w:lineRule="auto"/>
        <w:ind w:firstLine="576"/>
        <w:jc w:val="both"/>
        <w:rPr>
          <w:lang w:val="bs-Latn-BA"/>
        </w:rPr>
      </w:pPr>
      <w:r>
        <w:rPr>
          <w:lang w:val="bs-Latn-BA"/>
        </w:rPr>
        <w:t xml:space="preserve">Sa druge strane, upotrebom OAuth2 moguće je poništiti pristupni token na autorizacionom serveru, i onemogućiti njegovu dalju upotrebu na resursnom serveru. </w:t>
      </w:r>
    </w:p>
    <w:p w14:paraId="0A62E40E" w14:textId="77777777" w:rsidR="00E94ADE" w:rsidRDefault="00E94ADE">
      <w:pPr>
        <w:spacing w:line="240" w:lineRule="auto"/>
        <w:jc w:val="both"/>
        <w:rPr>
          <w:lang w:val="bs-Latn-BA"/>
        </w:rPr>
      </w:pPr>
    </w:p>
    <w:p w14:paraId="0ED39E04" w14:textId="77777777" w:rsidR="00E94ADE" w:rsidRDefault="00CC5052">
      <w:pPr>
        <w:spacing w:line="240" w:lineRule="auto"/>
        <w:ind w:firstLine="576"/>
        <w:jc w:val="both"/>
        <w:rPr>
          <w:lang w:val="bs-Latn-BA"/>
        </w:rPr>
      </w:pPr>
      <w:r>
        <w:rPr>
          <w:lang w:val="bs-Latn-BA"/>
        </w:rPr>
        <w:t>Oba pristupa imaju svoje prednosti, i predstavljaju dobra rješenja za SSO implementaciju.</w:t>
      </w:r>
    </w:p>
    <w:p w14:paraId="6761CA61" w14:textId="77777777" w:rsidR="00E94ADE" w:rsidRDefault="00E94ADE">
      <w:pPr>
        <w:spacing w:line="240" w:lineRule="auto"/>
        <w:jc w:val="both"/>
        <w:rPr>
          <w:lang w:val="bs-Latn-BA"/>
        </w:rPr>
      </w:pPr>
    </w:p>
    <w:p w14:paraId="2D9DDDA8" w14:textId="77777777" w:rsidR="00E94ADE" w:rsidRDefault="00CC5052">
      <w:pPr>
        <w:spacing w:line="240" w:lineRule="auto"/>
        <w:ind w:firstLine="360"/>
        <w:jc w:val="both"/>
        <w:rPr>
          <w:lang w:val="bs-Latn-BA"/>
        </w:rPr>
      </w:pPr>
      <w:r>
        <w:rPr>
          <w:lang w:val="bs-Latn-BA"/>
        </w:rPr>
        <w:t xml:space="preserve">OAuth2 nudi jednostavnije i više standarizovano rješenje za podršku nativnih aplikacija, jer se njegovom upotrebom izbjegavaju zaobilazna rješenja, za razliku od SAML-a. Međutim, kako ovaj rad prvenstveno pokriva i sadrži detaljniju analizu SAML specifikacije, i pri tome ne uključuje integraciju mobilne nativne aplikacije u komunikaciju sa SSO serverom, za implementaciju koja predstavlja praktični dio rada i koja je detaljnije opisana u narednom poglavlju, korišten je SAML standard odnosno specifikacija. </w:t>
      </w:r>
    </w:p>
    <w:p w14:paraId="1C4D3785" w14:textId="77777777" w:rsidR="00E94ADE" w:rsidRDefault="00CC5052">
      <w:pPr>
        <w:spacing w:line="240" w:lineRule="auto"/>
        <w:jc w:val="both"/>
        <w:rPr>
          <w:lang w:val="bs-Latn-BA"/>
        </w:rPr>
      </w:pPr>
      <w:r>
        <w:rPr>
          <w:lang w:val="bs-Latn-BA"/>
        </w:rPr>
        <w:br w:type="page"/>
      </w:r>
    </w:p>
    <w:p w14:paraId="5957B9B7" w14:textId="77777777" w:rsidR="00E94ADE" w:rsidRDefault="00CC5052">
      <w:pPr>
        <w:pStyle w:val="Heading1"/>
        <w:spacing w:line="240" w:lineRule="auto"/>
        <w:jc w:val="both"/>
        <w:rPr>
          <w:lang w:val="bs-Latn-BA"/>
        </w:rPr>
      </w:pPr>
      <w:bookmarkStart w:id="333" w:name="_Toc511154461"/>
      <w:r>
        <w:rPr>
          <w:lang w:val="bs-Latn-BA"/>
        </w:rPr>
        <w:lastRenderedPageBreak/>
        <w:t>IMPLEMENTACIJA SSO SERVERA</w:t>
      </w:r>
      <w:bookmarkEnd w:id="333"/>
    </w:p>
    <w:p w14:paraId="157C7780" w14:textId="77777777" w:rsidR="00E94ADE" w:rsidRDefault="00E94ADE">
      <w:pPr>
        <w:spacing w:line="240" w:lineRule="auto"/>
        <w:jc w:val="both"/>
        <w:rPr>
          <w:lang w:val="bs-Latn-BA"/>
        </w:rPr>
      </w:pPr>
    </w:p>
    <w:p w14:paraId="6301310E" w14:textId="77777777" w:rsidR="00E94ADE" w:rsidRDefault="00CC5052">
      <w:pPr>
        <w:spacing w:line="240" w:lineRule="auto"/>
        <w:ind w:firstLine="360"/>
        <w:jc w:val="both"/>
        <w:rPr>
          <w:lang w:val="bs-Latn-BA"/>
        </w:rPr>
      </w:pPr>
      <w:r>
        <w:rPr>
          <w:lang w:val="bs-Latn-BA"/>
        </w:rPr>
        <w:t xml:space="preserve">Zadatak praktičnog dijela ovog rada je realizacija SSO servera sa osnovnim funkcionalnostima, odnosno servera koji omogućava autentikaciju i autorizaciju korisnika. Pored toga, server osim SSO funkcionalnosti podržava i </w:t>
      </w:r>
      <w:r>
        <w:rPr>
          <w:i/>
          <w:lang w:val="bs-Latn-BA"/>
        </w:rPr>
        <w:t>Single-Log-Out</w:t>
      </w:r>
      <w:r>
        <w:rPr>
          <w:lang w:val="bs-Latn-BA"/>
        </w:rPr>
        <w:t xml:space="preserve"> (SLO) iako to nije dio zadatka. To je funkcionalnost koju takođe podržava i svako od analiziranih postojećih rješenja. Time se postiže još veća sigurnost korisnika, jer mu omogućava da se odjavom iz jedne od klijentskih aplikacija, odjavi sa svih aplikacija na koje je bio prijavljen upotrebom  SSO servera. Na taj način se smanjuje mogućnost greške korisnika da se odjavi iz samo od jedne od aplikacija, zaboravljajući na ostale, ili misleći da će time biti odjavljen i iz svih ostalih aplikacija, što naravno u slučaju upotrebe SSO-a bez SLO-a nije tačno. Tako da u suštini implementacija SSO servera predstavlja kombinaciju SSO i SLO servera, ali dalje u tekstu će se zbog jednostavnosti koristiti samo skraćenica SSO.</w:t>
      </w:r>
    </w:p>
    <w:p w14:paraId="3FC3D1D5" w14:textId="77777777" w:rsidR="00E94ADE" w:rsidRDefault="00E94ADE">
      <w:pPr>
        <w:spacing w:line="240" w:lineRule="auto"/>
        <w:jc w:val="both"/>
        <w:rPr>
          <w:lang w:val="bs-Latn-BA"/>
        </w:rPr>
      </w:pPr>
    </w:p>
    <w:p w14:paraId="5655B9DC" w14:textId="77777777" w:rsidR="00E94ADE" w:rsidRDefault="00CC5052">
      <w:pPr>
        <w:spacing w:line="240" w:lineRule="auto"/>
        <w:ind w:firstLine="360"/>
        <w:jc w:val="both"/>
        <w:rPr>
          <w:lang w:val="bs-Latn-BA"/>
        </w:rPr>
      </w:pPr>
      <w:r>
        <w:rPr>
          <w:lang w:val="bs-Latn-BA"/>
        </w:rPr>
        <w:t xml:space="preserve">Implementacija se sastoji od implementacije SSO servera, tj. provajdera identiteta (IdP-a), te dvije demonstrativne klijentske aplikacije koje predstavljaju servis provajdere (SP), koji vrše komunikaciju sa IdP-om u cilju njegove autentikacije i autorizacije. </w:t>
      </w:r>
      <w:del w:id="334" w:author="Ognjen Joldzic" w:date="2018-05-13T03:03:00Z">
        <w:r>
          <w:delText>Naravno, ovaj s</w:delText>
        </w:r>
      </w:del>
      <w:ins w:id="335" w:author="Ognjen Joldzic" w:date="2018-05-13T03:03:00Z">
        <w:r>
          <w:t>S</w:t>
        </w:r>
      </w:ins>
      <w:r>
        <w:rPr>
          <w:lang w:val="bs-Latn-BA"/>
        </w:rPr>
        <w:t>istem je moguće proširiti sa više klijentskih aplikacija koje se povezuju na server</w:t>
      </w:r>
      <w:del w:id="336" w:author="Ognjen Joldzic" w:date="2018-05-13T03:03:00Z">
        <w:r>
          <w:rPr>
            <w:lang w:val="bs-Latn-BA"/>
          </w:rPr>
          <w:delText>, uz njihovo podešavanje kako bi bile u stanju da komuniciraju sa njim</w:delText>
        </w:r>
      </w:del>
      <w:r>
        <w:rPr>
          <w:lang w:val="bs-Latn-BA"/>
        </w:rPr>
        <w:t>.</w:t>
      </w:r>
    </w:p>
    <w:p w14:paraId="31C812D3" w14:textId="77777777" w:rsidR="00E94ADE" w:rsidRDefault="00E94ADE">
      <w:pPr>
        <w:spacing w:line="240" w:lineRule="auto"/>
        <w:jc w:val="both"/>
        <w:rPr>
          <w:lang w:val="bs-Latn-BA"/>
        </w:rPr>
      </w:pPr>
    </w:p>
    <w:p w14:paraId="638703B0" w14:textId="77777777" w:rsidR="00E94ADE" w:rsidRDefault="00CC5052">
      <w:pPr>
        <w:spacing w:line="240" w:lineRule="auto"/>
        <w:ind w:firstLine="360"/>
        <w:jc w:val="both"/>
        <w:rPr>
          <w:lang w:val="bs-Latn-BA"/>
        </w:rPr>
      </w:pPr>
      <w:r>
        <w:rPr>
          <w:lang w:val="bs-Latn-BA"/>
        </w:rPr>
        <w:t xml:space="preserve">Klijentske aplikacije su neophodne za demonstraciju funkcionisanja SSO servera, a služe i kao primjer za podešavanje nekog drugog servis provajdera koji treba povezati sa njim. Implementirane su kao veoma jednostavne </w:t>
      </w:r>
      <w:r>
        <w:rPr>
          <w:i/>
          <w:lang w:val="bs-Latn-BA"/>
        </w:rPr>
        <w:t>Spring Boot</w:t>
      </w:r>
      <w:r>
        <w:rPr>
          <w:lang w:val="bs-Latn-BA"/>
        </w:rPr>
        <w:t xml:space="preserve"> aplikacije koje se sastoje od samo tri stranice. P</w:t>
      </w:r>
      <w:del w:id="337" w:author="Ognjen Joldzic" w:date="2018-05-13T03:03:00Z">
        <w:r>
          <w:rPr>
            <w:lang w:val="bs-Latn-BA"/>
          </w:rPr>
          <w:delText>rva odnosno p</w:delText>
        </w:r>
      </w:del>
      <w:r>
        <w:rPr>
          <w:lang w:val="bs-Latn-BA"/>
        </w:rPr>
        <w:t>očetna stranica nije zaštićena, tj. pristup je omogućen svim korisnicima, dok su druge dvije stranice zaštićene i zahtijevaju da korisnik posjeduje odgovarajuću ulogu (</w:t>
      </w:r>
      <w:r>
        <w:rPr>
          <w:i/>
          <w:lang w:val="bs-Latn-BA"/>
        </w:rPr>
        <w:t>role</w:t>
      </w:r>
      <w:r>
        <w:rPr>
          <w:lang w:val="bs-Latn-BA"/>
        </w:rPr>
        <w:t xml:space="preserve">) kako bi im pristupio. Zbog lakše i jednostavnije integracije sa IdP-om, klijentske aplikacije koriste biblioteku generisanu od strane samog IdP-a, pri čemu ta biblioteka obezbjeđuje jednostavan i standardizovan način generisanja SAML poruka koje se razmijenjuju između klijenta i servera, kao i URL adresa na koje se te poruke šalju. </w:t>
      </w:r>
      <w:commentRangeStart w:id="338"/>
      <w:r>
        <w:rPr>
          <w:lang w:val="bs-Latn-BA"/>
        </w:rPr>
        <w:t>Analizirani serveri Apereo CAS i Shibboleth takođe nude gotovo rješenje za integraciju sa IdP-om, dok to nije slučaj sa WSO IS-om.</w:t>
      </w:r>
      <w:commentRangeEnd w:id="338"/>
      <w:r w:rsidR="00297C24">
        <w:rPr>
          <w:rStyle w:val="CommentReference"/>
        </w:rPr>
        <w:commentReference w:id="338"/>
      </w:r>
    </w:p>
    <w:p w14:paraId="4DA56B60" w14:textId="77777777" w:rsidR="00E94ADE" w:rsidRDefault="00E94ADE">
      <w:pPr>
        <w:spacing w:line="240" w:lineRule="auto"/>
        <w:jc w:val="both"/>
        <w:rPr>
          <w:lang w:val="bs-Latn-BA"/>
        </w:rPr>
      </w:pPr>
    </w:p>
    <w:p w14:paraId="5E15260D" w14:textId="77777777" w:rsidR="00E94ADE" w:rsidRDefault="00CC5052">
      <w:pPr>
        <w:spacing w:line="240" w:lineRule="auto"/>
        <w:ind w:firstLine="360"/>
        <w:jc w:val="both"/>
        <w:rPr>
          <w:lang w:val="bs-Latn-BA"/>
        </w:rPr>
      </w:pPr>
      <w:r>
        <w:rPr>
          <w:lang w:val="bs-Latn-BA"/>
        </w:rPr>
        <w:t xml:space="preserve">IdP aplikacija je takođe </w:t>
      </w:r>
      <w:r>
        <w:rPr>
          <w:i/>
          <w:lang w:val="bs-Latn-BA"/>
        </w:rPr>
        <w:t>Spring Boot</w:t>
      </w:r>
      <w:r>
        <w:rPr>
          <w:lang w:val="bs-Latn-BA"/>
        </w:rPr>
        <w:t xml:space="preserve"> aplikacija, i sadrži samo stranicu za prijavu koja se prikazuje ukoliko korisnik (preusmjeren na IdP od strane SP-a) još uvijek ne posjeduje važeći sigurnosni kontekst na IdP strani, tj. nije autentikovan. Kao što je gore navedeno, IdP aplikacija generiše klijentsku biblioteku koja olakšava njegovu integraciju sa serverom, a za pakovanje odgovarajućih klasa biblioteke u JAR datoteku, koristi se </w:t>
      </w:r>
      <w:r>
        <w:rPr>
          <w:i/>
          <w:lang w:val="bs-Latn-BA"/>
        </w:rPr>
        <w:t>Maven</w:t>
      </w:r>
      <w:r>
        <w:rPr>
          <w:lang w:val="bs-Latn-BA"/>
        </w:rPr>
        <w:t xml:space="preserve"> </w:t>
      </w:r>
      <w:r>
        <w:rPr>
          <w:i/>
          <w:lang w:val="bs-Latn-BA"/>
        </w:rPr>
        <w:t>plugin</w:t>
      </w:r>
      <w:r>
        <w:rPr>
          <w:lang w:val="bs-Latn-BA"/>
        </w:rPr>
        <w:t xml:space="preserve">. Biblioteka sadrži metodu za kreiranje </w:t>
      </w:r>
      <w:r>
        <w:rPr>
          <w:i/>
          <w:lang w:val="bs-Latn-BA"/>
        </w:rPr>
        <w:t>AuthnRequest</w:t>
      </w:r>
      <w:r>
        <w:rPr>
          <w:lang w:val="bs-Latn-BA"/>
        </w:rPr>
        <w:t xml:space="preserve"> poruke i njenu pripremu za slanje putem preusmjeravanja, zatim metodu za generisanje odgovarajućeg HTTP preusmjeravanja koje sadrži tačnu putanju do IdP-a, kao i metodu za konvertovanje SAML odgovora u odgovarajući </w:t>
      </w:r>
      <w:r>
        <w:rPr>
          <w:i/>
          <w:lang w:val="bs-Latn-BA"/>
        </w:rPr>
        <w:t>Response</w:t>
      </w:r>
      <w:r>
        <w:rPr>
          <w:lang w:val="bs-Latn-BA"/>
        </w:rPr>
        <w:t xml:space="preserve"> objekat iz </w:t>
      </w:r>
      <w:r>
        <w:rPr>
          <w:i/>
          <w:lang w:val="bs-Latn-BA"/>
        </w:rPr>
        <w:t>OpenSAML</w:t>
      </w:r>
      <w:r>
        <w:rPr>
          <w:lang w:val="bs-Latn-BA"/>
        </w:rPr>
        <w:t xml:space="preserve"> biblioteke.</w:t>
      </w:r>
    </w:p>
    <w:p w14:paraId="6C61BB4E" w14:textId="77777777" w:rsidR="00E94ADE" w:rsidRDefault="00E94ADE">
      <w:pPr>
        <w:spacing w:line="240" w:lineRule="auto"/>
        <w:jc w:val="both"/>
        <w:rPr>
          <w:lang w:val="bs-Latn-BA"/>
        </w:rPr>
      </w:pPr>
    </w:p>
    <w:p w14:paraId="7C5B7F77" w14:textId="77777777" w:rsidR="00E94ADE" w:rsidRDefault="00CC5052">
      <w:pPr>
        <w:spacing w:line="240" w:lineRule="auto"/>
        <w:ind w:firstLine="360"/>
        <w:jc w:val="both"/>
        <w:rPr>
          <w:lang w:val="bs-Latn-BA"/>
        </w:rPr>
      </w:pPr>
      <w:r>
        <w:rPr>
          <w:lang w:val="bs-Latn-BA"/>
        </w:rPr>
        <w:lastRenderedPageBreak/>
        <w:t>S obzirom na to da IdP mora sadržati skladište podataka koje će da služi za čuvanje informacija o identitetu korisnika, kao i podataka o pristupnim pravima korisnika u okviru različitih klijentskih aplikacija koje su integrisane sa njim, IdP se povezuje na MySQL bazu podataka čija je struktura prikazana na narednoj slici 10.1.</w:t>
      </w:r>
    </w:p>
    <w:p w14:paraId="5D35FA3B" w14:textId="77777777" w:rsidR="00E94ADE" w:rsidRDefault="00E94ADE">
      <w:pPr>
        <w:spacing w:line="240" w:lineRule="auto"/>
        <w:jc w:val="both"/>
        <w:rPr>
          <w:lang w:val="bs-Latn-BA"/>
        </w:rPr>
      </w:pPr>
    </w:p>
    <w:p w14:paraId="7ACD88F7" w14:textId="77777777" w:rsidR="00E94ADE" w:rsidRDefault="00CC5052">
      <w:pPr>
        <w:keepNext/>
        <w:spacing w:line="240" w:lineRule="auto"/>
        <w:jc w:val="both"/>
        <w:rPr>
          <w:lang w:val="bs-Latn-BA"/>
        </w:rPr>
      </w:pPr>
      <w:r>
        <w:rPr>
          <w:noProof/>
        </w:rPr>
        <w:drawing>
          <wp:inline distT="0" distB="0" distL="0" distR="0" wp14:anchorId="6CACF994" wp14:editId="42EF9D33">
            <wp:extent cx="5943600" cy="30029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inline>
        </w:drawing>
      </w:r>
    </w:p>
    <w:p w14:paraId="3A0C5C46" w14:textId="77777777" w:rsidR="00E94ADE" w:rsidRDefault="00CC5052">
      <w:pPr>
        <w:pStyle w:val="Caption"/>
        <w:jc w:val="center"/>
        <w:rPr>
          <w:lang w:val="bs-Latn-BA"/>
        </w:rPr>
      </w:pPr>
      <w:r>
        <w:rPr>
          <w:lang w:val="bs-Latn-BA"/>
        </w:rPr>
        <w:t xml:space="preserve">Slika </w:t>
      </w:r>
      <w:r>
        <w:rPr>
          <w:lang w:val="bs-Latn-BA"/>
        </w:rPr>
        <w:fldChar w:fldCharType="begin"/>
      </w:r>
      <w:r>
        <w:rPr>
          <w:lang w:val="bs-Latn-BA"/>
        </w:rPr>
        <w:instrText xml:space="preserve"> STYLEREF 1 \s </w:instrText>
      </w:r>
      <w:r>
        <w:rPr>
          <w:lang w:val="bs-Latn-BA"/>
        </w:rPr>
        <w:fldChar w:fldCharType="separate"/>
      </w:r>
      <w:r>
        <w:rPr>
          <w:lang w:val="bs-Latn-BA"/>
        </w:rPr>
        <w:t>10</w:t>
      </w:r>
      <w:r>
        <w:rPr>
          <w:lang w:val="bs-Latn-BA"/>
        </w:rPr>
        <w:fldChar w:fldCharType="end"/>
      </w:r>
      <w:r>
        <w:rPr>
          <w:lang w:val="bs-Latn-BA"/>
        </w:rPr>
        <w:t>.</w:t>
      </w:r>
      <w:r>
        <w:rPr>
          <w:lang w:val="bs-Latn-BA"/>
        </w:rPr>
        <w:fldChar w:fldCharType="begin"/>
      </w:r>
      <w:r>
        <w:rPr>
          <w:lang w:val="bs-Latn-BA"/>
        </w:rPr>
        <w:instrText xml:space="preserve"> SEQ Slika \* ARABIC \s 1 </w:instrText>
      </w:r>
      <w:r>
        <w:rPr>
          <w:lang w:val="bs-Latn-BA"/>
        </w:rPr>
        <w:fldChar w:fldCharType="separate"/>
      </w:r>
      <w:r>
        <w:rPr>
          <w:lang w:val="bs-Latn-BA"/>
        </w:rPr>
        <w:t>1</w:t>
      </w:r>
      <w:r>
        <w:rPr>
          <w:lang w:val="bs-Latn-BA"/>
        </w:rPr>
        <w:fldChar w:fldCharType="end"/>
      </w:r>
      <w:r>
        <w:rPr>
          <w:lang w:val="bs-Latn-BA"/>
        </w:rPr>
        <w:t xml:space="preserve"> – struktura baze podataka SSO servera</w:t>
      </w:r>
    </w:p>
    <w:p w14:paraId="073CBCAE" w14:textId="77777777" w:rsidR="00E94ADE" w:rsidRDefault="00E94ADE">
      <w:pPr>
        <w:spacing w:line="240" w:lineRule="auto"/>
        <w:jc w:val="both"/>
        <w:rPr>
          <w:lang w:val="bs-Latn-BA"/>
        </w:rPr>
      </w:pPr>
    </w:p>
    <w:p w14:paraId="401F0B1F" w14:textId="77777777" w:rsidR="00E94ADE" w:rsidRDefault="00CC5052">
      <w:pPr>
        <w:spacing w:line="240" w:lineRule="auto"/>
        <w:ind w:firstLine="720"/>
        <w:jc w:val="both"/>
        <w:rPr>
          <w:lang w:val="bs-Latn-BA"/>
        </w:rPr>
      </w:pPr>
      <w:r>
        <w:rPr>
          <w:lang w:val="bs-Latn-BA"/>
        </w:rPr>
        <w:t xml:space="preserve">Tabele </w:t>
      </w:r>
      <w:r>
        <w:rPr>
          <w:i/>
          <w:lang w:val="bs-Latn-BA"/>
        </w:rPr>
        <w:t>users</w:t>
      </w:r>
      <w:r>
        <w:rPr>
          <w:lang w:val="bs-Latn-BA"/>
        </w:rPr>
        <w:t xml:space="preserve"> i </w:t>
      </w:r>
      <w:r>
        <w:rPr>
          <w:i/>
          <w:lang w:val="bs-Latn-BA"/>
        </w:rPr>
        <w:t>user_roles</w:t>
      </w:r>
      <w:r>
        <w:rPr>
          <w:lang w:val="bs-Latn-BA"/>
        </w:rPr>
        <w:t xml:space="preserve"> su tabele koje </w:t>
      </w:r>
      <w:r>
        <w:rPr>
          <w:i/>
          <w:lang w:val="bs-Latn-BA"/>
        </w:rPr>
        <w:t>Spring Security</w:t>
      </w:r>
      <w:r>
        <w:rPr>
          <w:lang w:val="bs-Latn-BA"/>
        </w:rPr>
        <w:t xml:space="preserve"> u okviru IdP-a koristi kako bi autentikovao i autorizovao korisnika, odnosno nad ovim tabelama se vrše upiti prilikom autentikacije korisnika na SSO server, nakon preusmjeravanja sa SP-a. Tabele </w:t>
      </w:r>
      <w:r>
        <w:rPr>
          <w:i/>
          <w:lang w:val="bs-Latn-BA"/>
        </w:rPr>
        <w:t>target_hosts</w:t>
      </w:r>
      <w:r>
        <w:rPr>
          <w:lang w:val="bs-Latn-BA"/>
        </w:rPr>
        <w:t xml:space="preserve"> i </w:t>
      </w:r>
      <w:r>
        <w:rPr>
          <w:i/>
          <w:lang w:val="bs-Latn-BA"/>
        </w:rPr>
        <w:t>target_authorities</w:t>
      </w:r>
      <w:r>
        <w:rPr>
          <w:lang w:val="bs-Latn-BA"/>
        </w:rPr>
        <w:t xml:space="preserve"> sadrže autorizacione podatke, odnosno uloge koje autentikovani korisnik posjeduje na odgovarajućim SP, tj. klijentskim aplikacijama.</w:t>
      </w:r>
    </w:p>
    <w:p w14:paraId="01FA68AD" w14:textId="77777777" w:rsidR="00E94ADE" w:rsidRDefault="00E94ADE">
      <w:pPr>
        <w:spacing w:line="240" w:lineRule="auto"/>
        <w:jc w:val="both"/>
        <w:rPr>
          <w:lang w:val="bs-Latn-BA"/>
        </w:rPr>
      </w:pPr>
    </w:p>
    <w:p w14:paraId="7E8E621A" w14:textId="77777777" w:rsidR="00E94ADE" w:rsidRDefault="00CC5052">
      <w:pPr>
        <w:spacing w:line="240" w:lineRule="auto"/>
        <w:ind w:firstLine="720"/>
        <w:jc w:val="both"/>
        <w:rPr>
          <w:lang w:val="bs-Latn-BA"/>
        </w:rPr>
      </w:pPr>
      <w:r>
        <w:rPr>
          <w:lang w:val="bs-Latn-BA"/>
        </w:rPr>
        <w:t>Kao što se može i vidjeti na osnovu strukture baze podataka, ovaj sistem vrši kontrolu pristupa na osnovu uloga (</w:t>
      </w:r>
      <w:r>
        <w:rPr>
          <w:i/>
          <w:lang w:val="bs-Latn-BA"/>
        </w:rPr>
        <w:t>Role Based Access Control - RBAC</w:t>
      </w:r>
      <w:r>
        <w:rPr>
          <w:lang w:val="bs-Latn-BA"/>
        </w:rPr>
        <w:t>)</w:t>
      </w:r>
      <w:del w:id="339" w:author="Ognjen Joldzic" w:date="2018-05-13T03:06:00Z">
        <w:r>
          <w:rPr>
            <w:lang w:val="bs-Latn-BA"/>
          </w:rPr>
          <w:delText>, što znači da se ograničavanje pristupa stranicama vrši na osnovu uloga (</w:delText>
        </w:r>
        <w:r>
          <w:rPr>
            <w:i/>
            <w:lang w:val="bs-Latn-BA"/>
          </w:rPr>
          <w:delText>roles</w:delText>
        </w:r>
        <w:r>
          <w:rPr>
            <w:lang w:val="bs-Latn-BA"/>
          </w:rPr>
          <w:delText>) koje korisnici, koji im pokušavaju pristupiti, posjeduju</w:delText>
        </w:r>
      </w:del>
      <w:r>
        <w:rPr>
          <w:lang w:val="bs-Latn-BA"/>
        </w:rPr>
        <w:t xml:space="preserve">. U skladu sa testnim podacima kojim se inicijalizuju tabele IdP-a, postoje dvije različite uloge – </w:t>
      </w:r>
      <w:r>
        <w:rPr>
          <w:i/>
          <w:lang w:val="bs-Latn-BA"/>
        </w:rPr>
        <w:t>USER</w:t>
      </w:r>
      <w:r>
        <w:rPr>
          <w:lang w:val="bs-Latn-BA"/>
        </w:rPr>
        <w:t xml:space="preserve"> i </w:t>
      </w:r>
      <w:r>
        <w:rPr>
          <w:i/>
          <w:lang w:val="bs-Latn-BA"/>
        </w:rPr>
        <w:t>GUEST</w:t>
      </w:r>
      <w:r>
        <w:rPr>
          <w:lang w:val="bs-Latn-BA"/>
        </w:rPr>
        <w:t xml:space="preserve">, pri čemu korisnici sa ulogom </w:t>
      </w:r>
      <w:r>
        <w:rPr>
          <w:i/>
          <w:lang w:val="bs-Latn-BA"/>
        </w:rPr>
        <w:t>USER</w:t>
      </w:r>
      <w:r>
        <w:rPr>
          <w:lang w:val="bs-Latn-BA"/>
        </w:rPr>
        <w:t xml:space="preserve"> imaju pristup zaštićenim stranicama u okviru klijentskih aplikacija, dok oni sa ulogom </w:t>
      </w:r>
      <w:r>
        <w:rPr>
          <w:i/>
          <w:lang w:val="bs-Latn-BA"/>
        </w:rPr>
        <w:t>GUEST</w:t>
      </w:r>
      <w:r>
        <w:rPr>
          <w:lang w:val="bs-Latn-BA"/>
        </w:rPr>
        <w:t xml:space="preserve"> nemaju. </w:t>
      </w:r>
      <w:del w:id="340" w:author="Ognjen Joldzic" w:date="2018-05-13T03:06:00Z">
        <w:r>
          <w:rPr>
            <w:lang w:val="bs-Latn-BA"/>
          </w:rPr>
          <w:delText>Naravno, uloge koje koriste različite klijentske aplikacije ne moraju biti iste niti dijeljene. Svaka od njih može imati uloge definisane u skladu sa potrebama same aplikacije, što se obično i vrši u skladu sa opisom posla, odgovarajućim odgovornostima u okviru aplikacije itd.</w:delText>
        </w:r>
      </w:del>
    </w:p>
    <w:p w14:paraId="37567490" w14:textId="77777777" w:rsidR="00E94ADE" w:rsidRDefault="00E94ADE">
      <w:pPr>
        <w:spacing w:line="240" w:lineRule="auto"/>
        <w:jc w:val="both"/>
        <w:rPr>
          <w:lang w:val="bs-Latn-BA"/>
        </w:rPr>
      </w:pPr>
    </w:p>
    <w:p w14:paraId="0AC27F20" w14:textId="77777777" w:rsidR="00E94ADE" w:rsidRDefault="00CC5052">
      <w:pPr>
        <w:spacing w:line="240" w:lineRule="auto"/>
        <w:ind w:firstLine="576"/>
        <w:jc w:val="both"/>
        <w:rPr>
          <w:lang w:val="bs-Latn-BA"/>
        </w:rPr>
      </w:pPr>
      <w:r>
        <w:rPr>
          <w:lang w:val="bs-Latn-BA"/>
        </w:rPr>
        <w:t>Komunikacija između klijenata i servera zasniva se na razm</w:t>
      </w:r>
      <w:del w:id="341" w:author="Ognjen Joldzic" w:date="2018-05-13T03:06:00Z">
        <w:r>
          <w:rPr>
            <w:lang w:val="bs-Latn-BA"/>
          </w:rPr>
          <w:delText>i</w:delText>
        </w:r>
      </w:del>
      <w:r>
        <w:rPr>
          <w:lang w:val="bs-Latn-BA"/>
        </w:rPr>
        <w:t xml:space="preserve">jeni autentikacionih i autorizacionih poruka isključivo putem SAML 2.0 protokola, za razliku od analiziranih implementacija od kojih svaka podržava bar još protokol, kao što je to slučaj sa Shibboleth-om sa podrškom za CAS, dok Apereo CAS i WSO2 IS pored njega podržavaju i OAuth, OpenID Connect, WS-Federation itd. Razmjena SAML poruka vrši se na način koji definiše </w:t>
      </w:r>
      <w:r>
        <w:rPr>
          <w:i/>
          <w:lang w:val="bs-Latn-BA"/>
        </w:rPr>
        <w:t xml:space="preserve">SAML 2.0 </w:t>
      </w:r>
      <w:r>
        <w:rPr>
          <w:i/>
          <w:lang w:val="bs-Latn-BA"/>
        </w:rPr>
        <w:lastRenderedPageBreak/>
        <w:t>Web Browser SSO</w:t>
      </w:r>
      <w:r>
        <w:rPr>
          <w:lang w:val="bs-Latn-BA"/>
        </w:rPr>
        <w:t xml:space="preserve"> profil, detaljnije opisan u narednom poglavlju 10.1. Za kreiranje SAML poruka koristi se besplatna </w:t>
      </w:r>
      <w:r>
        <w:rPr>
          <w:i/>
          <w:lang w:val="bs-Latn-BA"/>
        </w:rPr>
        <w:t>OpenSAML</w:t>
      </w:r>
      <w:r>
        <w:rPr>
          <w:lang w:val="bs-Latn-BA"/>
        </w:rPr>
        <w:t xml:space="preserve"> biblioteka, razvijena od strane Shibboleth</w:t>
      </w:r>
      <w:commentRangeStart w:id="342"/>
      <w:r>
        <w:rPr>
          <w:rStyle w:val="FootnoteReference"/>
          <w:lang w:val="bs-Latn-BA"/>
        </w:rPr>
        <w:footnoteReference w:id="16"/>
      </w:r>
      <w:commentRangeEnd w:id="342"/>
      <w:r>
        <w:commentReference w:id="342"/>
      </w:r>
      <w:r>
        <w:rPr>
          <w:lang w:val="bs-Latn-BA"/>
        </w:rPr>
        <w:t xml:space="preserve"> konzorcijuma upravo s ciljem da podrži programere koji rade sa SAML-om. </w:t>
      </w:r>
    </w:p>
    <w:p w14:paraId="629394B0" w14:textId="77777777" w:rsidR="00E94ADE" w:rsidRDefault="00CC5052">
      <w:pPr>
        <w:pStyle w:val="Heading2"/>
        <w:spacing w:line="240" w:lineRule="auto"/>
        <w:jc w:val="both"/>
        <w:rPr>
          <w:lang w:val="bs-Latn-BA"/>
        </w:rPr>
      </w:pPr>
      <w:bookmarkStart w:id="343" w:name="_Toc511154462"/>
      <w:r>
        <w:rPr>
          <w:lang w:val="bs-Latn-BA"/>
        </w:rPr>
        <w:t>SAML 2.0 Web Browser SSO profil</w:t>
      </w:r>
      <w:bookmarkEnd w:id="343"/>
    </w:p>
    <w:p w14:paraId="52BC0844" w14:textId="77777777" w:rsidR="00E94ADE" w:rsidRDefault="00E94ADE">
      <w:pPr>
        <w:spacing w:line="240" w:lineRule="auto"/>
        <w:rPr>
          <w:lang w:val="bs-Latn-BA"/>
        </w:rPr>
      </w:pPr>
    </w:p>
    <w:p w14:paraId="1295FADD" w14:textId="77777777" w:rsidR="00E94ADE" w:rsidRDefault="00CC5052">
      <w:pPr>
        <w:spacing w:line="240" w:lineRule="auto"/>
        <w:ind w:firstLine="576"/>
        <w:jc w:val="both"/>
        <w:rPr>
          <w:lang w:val="bs-Latn-BA"/>
        </w:rPr>
      </w:pPr>
      <w:r>
        <w:rPr>
          <w:lang w:val="bs-Latn-BA"/>
        </w:rPr>
        <w:t xml:space="preserve">Ovaj profil podrazumijeva postojanje provajdera identiteta (IdP), provajdera servisa (SP) i korisničkog agenta. Zavisno od načina povezivanja, kojih SP posjeduje 4 a IdP 3, postoji ukupno 12 različitih scenarija. Za ovu implementaciju je korišten scenario u kome SP vrši slanje SAML zahtjeva putem preusmjeravanja, </w:t>
      </w:r>
      <w:commentRangeStart w:id="344"/>
      <w:r>
        <w:rPr>
          <w:lang w:val="bs-Latn-BA"/>
        </w:rPr>
        <w:t>dok IdP vrši slanje odgovora putem HTTP POST metode.</w:t>
      </w:r>
      <w:commentRangeEnd w:id="344"/>
      <w:r>
        <w:commentReference w:id="344"/>
      </w:r>
    </w:p>
    <w:p w14:paraId="1EC5A1D1" w14:textId="77777777" w:rsidR="00E94ADE" w:rsidRDefault="00E94ADE">
      <w:pPr>
        <w:spacing w:line="240" w:lineRule="auto"/>
        <w:jc w:val="both"/>
        <w:rPr>
          <w:lang w:val="bs-Latn-BA"/>
        </w:rPr>
      </w:pPr>
    </w:p>
    <w:p w14:paraId="1EDD84E0" w14:textId="77777777" w:rsidR="00E94ADE" w:rsidRDefault="00CC5052">
      <w:pPr>
        <w:keepNext/>
        <w:spacing w:line="240" w:lineRule="auto"/>
        <w:jc w:val="both"/>
        <w:rPr>
          <w:lang w:val="bs-Latn-BA"/>
        </w:rPr>
      </w:pPr>
      <w:commentRangeStart w:id="345"/>
      <w:r>
        <w:rPr>
          <w:noProof/>
        </w:rPr>
        <w:lastRenderedPageBreak/>
        <mc:AlternateContent>
          <mc:Choice Requires="wpc">
            <w:drawing>
              <wp:inline distT="0" distB="0" distL="0" distR="0" wp14:anchorId="7D6E7FDF" wp14:editId="132C7FC2">
                <wp:extent cx="5934075" cy="5362575"/>
                <wp:effectExtent l="0" t="0" r="28575"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11" name="Rectangle 311"/>
                        <wps:cNvSpPr/>
                        <wps:spPr>
                          <a:xfrm>
                            <a:off x="0" y="0"/>
                            <a:ext cx="156210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AD52D4" w14:textId="77777777" w:rsidR="00CC5052" w:rsidRDefault="00CC5052">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sz w:val="22"/>
                                  <w:szCs w:val="22"/>
                                  <w:lang w:val="sr-Latn-BA"/>
                                </w:rPr>
                                <w:t>Servis provajder - SP</w:t>
                              </w:r>
                            </w:p>
                            <w:p w14:paraId="4C4F585F" w14:textId="77777777" w:rsidR="00CC5052" w:rsidRDefault="00CC5052">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sz w:val="22"/>
                                  <w:szCs w:val="22"/>
                                  <w:lang w:val="sr-Latn-BA"/>
                                </w:rPr>
                                <w:t>(SSO klijent)</w:t>
                              </w:r>
                            </w:p>
                          </w:txbxContent>
                        </wps:txbx>
                        <wps:bodyPr rot="0" spcFirstLastPara="0" vert="horz" wrap="square" lIns="91440" tIns="45720" rIns="91440" bIns="45720" numCol="1" spcCol="0" rtlCol="0" fromWordArt="0" anchor="ctr" anchorCtr="0" forceAA="0" compatLnSpc="1">
                          <a:noAutofit/>
                        </wps:bodyPr>
                      </wps:wsp>
                      <wps:wsp>
                        <wps:cNvPr id="312" name="Rectangle 312"/>
                        <wps:cNvSpPr/>
                        <wps:spPr>
                          <a:xfrm>
                            <a:off x="2208825" y="0"/>
                            <a:ext cx="14192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798FE1" w14:textId="77777777" w:rsidR="00CC5052" w:rsidRDefault="00CC5052">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sz w:val="22"/>
                                  <w:szCs w:val="22"/>
                                  <w:lang w:val="sr-Latn-BA"/>
                                </w:rPr>
                                <w:t>Korisnički agent</w:t>
                              </w:r>
                            </w:p>
                            <w:p w14:paraId="38917345" w14:textId="77777777" w:rsidR="00CC5052" w:rsidRDefault="00CC5052">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sz w:val="22"/>
                                  <w:szCs w:val="22"/>
                                  <w:lang w:val="sr-Latn-BA"/>
                                </w:rPr>
                                <w:t>(web preglednik)</w:t>
                              </w:r>
                            </w:p>
                          </w:txbxContent>
                        </wps:txbx>
                        <wps:bodyPr rot="0" spcFirstLastPara="0" vert="horz" wrap="square" lIns="91440" tIns="45720" rIns="91440" bIns="45720" numCol="1" spcCol="0" rtlCol="0" fromWordArt="0" anchor="ctr" anchorCtr="0" forceAA="0" compatLnSpc="1">
                          <a:noAutofit/>
                        </wps:bodyPr>
                      </wps:wsp>
                      <wps:wsp>
                        <wps:cNvPr id="330" name="Rectangle 330"/>
                        <wps:cNvSpPr/>
                        <wps:spPr>
                          <a:xfrm>
                            <a:off x="4114800" y="0"/>
                            <a:ext cx="181927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D95C55" w14:textId="77777777" w:rsidR="00CC5052" w:rsidRDefault="00CC5052">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sz w:val="22"/>
                                  <w:szCs w:val="22"/>
                                  <w:lang w:val="sr-Latn-BA"/>
                                </w:rPr>
                                <w:t>Provajder identiteta - IdP</w:t>
                              </w:r>
                            </w:p>
                            <w:p w14:paraId="5CB813A6" w14:textId="77777777" w:rsidR="00CC5052" w:rsidRDefault="00CC5052">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sz w:val="22"/>
                                  <w:szCs w:val="22"/>
                                  <w:lang w:val="sr-Latn-BA"/>
                                </w:rPr>
                                <w:t>(SSO servis)</w:t>
                              </w:r>
                            </w:p>
                          </w:txbxContent>
                        </wps:txbx>
                        <wps:bodyPr rot="0" spcFirstLastPara="0" vert="horz" wrap="square" lIns="91440" tIns="45720" rIns="91440" bIns="45720" numCol="1" spcCol="0" rtlCol="0" fromWordArt="0" anchor="ctr" anchorCtr="0" forceAA="0" compatLnSpc="1">
                          <a:noAutofit/>
                        </wps:bodyPr>
                      </wps:wsp>
                      <wps:wsp>
                        <wps:cNvPr id="334" name="Straight Arrow Connector 334"/>
                        <wps:cNvCnPr/>
                        <wps:spPr>
                          <a:xfrm>
                            <a:off x="799125" y="532425"/>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41" name="Straight Arrow Connector 341"/>
                        <wps:cNvCnPr/>
                        <wps:spPr>
                          <a:xfrm>
                            <a:off x="2942250" y="514350"/>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42" name="Straight Arrow Connector 342"/>
                        <wps:cNvCnPr/>
                        <wps:spPr>
                          <a:xfrm>
                            <a:off x="5037750" y="532425"/>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43" name="Text Box 2"/>
                        <wps:cNvSpPr txBox="1">
                          <a:spLocks noChangeArrowheads="1"/>
                        </wps:cNvSpPr>
                        <wps:spPr bwMode="auto">
                          <a:xfrm>
                            <a:off x="332400" y="846750"/>
                            <a:ext cx="448650" cy="295275"/>
                          </a:xfrm>
                          <a:prstGeom prst="rect">
                            <a:avLst/>
                          </a:prstGeom>
                          <a:noFill/>
                          <a:ln w="9525">
                            <a:noFill/>
                            <a:miter lim="800000"/>
                          </a:ln>
                        </wps:spPr>
                        <wps:txbx>
                          <w:txbxContent>
                            <w:p w14:paraId="75C4E280" w14:textId="77777777" w:rsidR="00CC5052" w:rsidRDefault="00CC5052">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color w:val="E36C0A"/>
                                  <w:sz w:val="22"/>
                                  <w:szCs w:val="22"/>
                                  <w:lang w:val="sr-Latn-BA"/>
                                </w:rPr>
                                <w:t>1</w:t>
                              </w:r>
                            </w:p>
                          </w:txbxContent>
                        </wps:txbx>
                        <wps:bodyPr rot="0" vert="horz" wrap="square" lIns="91440" tIns="45720" rIns="91440" bIns="45720" anchor="t" anchorCtr="0">
                          <a:noAutofit/>
                        </wps:bodyPr>
                      </wps:wsp>
                      <wps:wsp>
                        <wps:cNvPr id="344" name="Straight Arrow Connector 344"/>
                        <wps:cNvCnPr/>
                        <wps:spPr>
                          <a:xfrm flipH="1">
                            <a:off x="818177" y="1010580"/>
                            <a:ext cx="2114548"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45" name="Text Box 2"/>
                        <wps:cNvSpPr txBox="1">
                          <a:spLocks noChangeArrowheads="1"/>
                        </wps:cNvSpPr>
                        <wps:spPr bwMode="auto">
                          <a:xfrm>
                            <a:off x="1075350" y="703875"/>
                            <a:ext cx="1771650" cy="285750"/>
                          </a:xfrm>
                          <a:prstGeom prst="rect">
                            <a:avLst/>
                          </a:prstGeom>
                          <a:noFill/>
                          <a:ln w="9525">
                            <a:noFill/>
                            <a:miter lim="800000"/>
                          </a:ln>
                        </wps:spPr>
                        <wps:txbx>
                          <w:txbxContent>
                            <w:p w14:paraId="2BF10097" w14:textId="77777777" w:rsidR="00CC5052" w:rsidRDefault="00CC5052">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Zahtjeva željeni resurs</w:t>
                              </w:r>
                            </w:p>
                          </w:txbxContent>
                        </wps:txbx>
                        <wps:bodyPr rot="0" vert="horz" wrap="square" lIns="91440" tIns="45720" rIns="91440" bIns="45720" anchor="t" anchorCtr="0">
                          <a:noAutofit/>
                        </wps:bodyPr>
                      </wps:wsp>
                      <wps:wsp>
                        <wps:cNvPr id="346" name="Straight Arrow Connector 346"/>
                        <wps:cNvCnPr/>
                        <wps:spPr>
                          <a:xfrm>
                            <a:off x="837225" y="1409995"/>
                            <a:ext cx="209550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7" name="Text Box 2"/>
                        <wps:cNvSpPr txBox="1">
                          <a:spLocks noChangeArrowheads="1"/>
                        </wps:cNvSpPr>
                        <wps:spPr bwMode="auto">
                          <a:xfrm>
                            <a:off x="970575" y="1075350"/>
                            <a:ext cx="1885950" cy="285750"/>
                          </a:xfrm>
                          <a:prstGeom prst="rect">
                            <a:avLst/>
                          </a:prstGeom>
                          <a:noFill/>
                          <a:ln w="9525">
                            <a:noFill/>
                            <a:miter lim="800000"/>
                          </a:ln>
                        </wps:spPr>
                        <wps:txbx>
                          <w:txbxContent>
                            <w:p w14:paraId="24971BEC" w14:textId="77777777" w:rsidR="00CC5052" w:rsidRDefault="00CC5052">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(Pronalaženje IdP-a)</w:t>
                              </w:r>
                            </w:p>
                          </w:txbxContent>
                        </wps:txbx>
                        <wps:bodyPr rot="0" vert="horz" wrap="square" lIns="91440" tIns="45720" rIns="91440" bIns="45720" anchor="t" anchorCtr="0">
                          <a:noAutofit/>
                        </wps:bodyPr>
                      </wps:wsp>
                      <wps:wsp>
                        <wps:cNvPr id="348" name="Text Box 2"/>
                        <wps:cNvSpPr txBox="1">
                          <a:spLocks noChangeArrowheads="1"/>
                        </wps:cNvSpPr>
                        <wps:spPr bwMode="auto">
                          <a:xfrm>
                            <a:off x="846750" y="1523025"/>
                            <a:ext cx="2058375" cy="285750"/>
                          </a:xfrm>
                          <a:prstGeom prst="rect">
                            <a:avLst/>
                          </a:prstGeom>
                          <a:noFill/>
                          <a:ln w="9525">
                            <a:noFill/>
                            <a:miter lim="800000"/>
                          </a:ln>
                        </wps:spPr>
                        <wps:txbx>
                          <w:txbxContent>
                            <w:p w14:paraId="0DBB1CBF" w14:textId="77777777" w:rsidR="00CC5052" w:rsidRDefault="00CC5052">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Preusmjerava na SSO servis</w:t>
                              </w:r>
                            </w:p>
                          </w:txbxContent>
                        </wps:txbx>
                        <wps:bodyPr rot="0" vert="horz" wrap="square" lIns="91440" tIns="45720" rIns="91440" bIns="45720" anchor="t" anchorCtr="0">
                          <a:noAutofit/>
                        </wps:bodyPr>
                      </wps:wsp>
                      <wps:wsp>
                        <wps:cNvPr id="349" name="Straight Arrow Connector 349"/>
                        <wps:cNvCnPr/>
                        <wps:spPr>
                          <a:xfrm>
                            <a:off x="818177" y="1808775"/>
                            <a:ext cx="2124073"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1" name="Text Box 2"/>
                        <wps:cNvSpPr txBox="1">
                          <a:spLocks noChangeArrowheads="1"/>
                        </wps:cNvSpPr>
                        <wps:spPr bwMode="auto">
                          <a:xfrm>
                            <a:off x="331765" y="1656375"/>
                            <a:ext cx="448310" cy="295275"/>
                          </a:xfrm>
                          <a:prstGeom prst="rect">
                            <a:avLst/>
                          </a:prstGeom>
                          <a:noFill/>
                          <a:ln w="9525">
                            <a:noFill/>
                            <a:miter lim="800000"/>
                          </a:ln>
                        </wps:spPr>
                        <wps:txbx>
                          <w:txbxContent>
                            <w:p w14:paraId="6E363052" w14:textId="77777777" w:rsidR="00CC5052" w:rsidRDefault="00CC5052">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color w:val="E36C0A"/>
                                  <w:sz w:val="22"/>
                                  <w:szCs w:val="22"/>
                                </w:rPr>
                                <w:t>2</w:t>
                              </w:r>
                            </w:p>
                          </w:txbxContent>
                        </wps:txbx>
                        <wps:bodyPr rot="0" vert="horz" wrap="square" lIns="91440" tIns="45720" rIns="91440" bIns="45720" anchor="t" anchorCtr="0">
                          <a:noAutofit/>
                        </wps:bodyPr>
                      </wps:wsp>
                      <wps:wsp>
                        <wps:cNvPr id="352" name="Text Box 2"/>
                        <wps:cNvSpPr txBox="1">
                          <a:spLocks noChangeArrowheads="1"/>
                        </wps:cNvSpPr>
                        <wps:spPr bwMode="auto">
                          <a:xfrm>
                            <a:off x="332740" y="3428025"/>
                            <a:ext cx="448310" cy="295275"/>
                          </a:xfrm>
                          <a:prstGeom prst="rect">
                            <a:avLst/>
                          </a:prstGeom>
                          <a:noFill/>
                          <a:ln w="9525">
                            <a:noFill/>
                            <a:miter lim="800000"/>
                          </a:ln>
                        </wps:spPr>
                        <wps:txbx>
                          <w:txbxContent>
                            <w:p w14:paraId="0CA488ED" w14:textId="77777777" w:rsidR="00CC5052" w:rsidRDefault="00CC5052">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color w:val="E36C0A"/>
                                  <w:sz w:val="22"/>
                                  <w:szCs w:val="22"/>
                                </w:rPr>
                                <w:t>5</w:t>
                              </w:r>
                            </w:p>
                          </w:txbxContent>
                        </wps:txbx>
                        <wps:bodyPr rot="0" vert="horz" wrap="square" lIns="91440" tIns="45720" rIns="91440" bIns="45720" anchor="t" anchorCtr="0">
                          <a:noAutofit/>
                        </wps:bodyPr>
                      </wps:wsp>
                      <wps:wsp>
                        <wps:cNvPr id="353" name="Text Box 2"/>
                        <wps:cNvSpPr txBox="1">
                          <a:spLocks noChangeArrowheads="1"/>
                        </wps:cNvSpPr>
                        <wps:spPr bwMode="auto">
                          <a:xfrm>
                            <a:off x="332400" y="3847125"/>
                            <a:ext cx="448310" cy="295275"/>
                          </a:xfrm>
                          <a:prstGeom prst="rect">
                            <a:avLst/>
                          </a:prstGeom>
                          <a:noFill/>
                          <a:ln w="9525">
                            <a:noFill/>
                            <a:miter lim="800000"/>
                          </a:ln>
                        </wps:spPr>
                        <wps:txbx>
                          <w:txbxContent>
                            <w:p w14:paraId="00F1C161" w14:textId="77777777" w:rsidR="00CC5052" w:rsidRDefault="00CC5052">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color w:val="E36C0A"/>
                                  <w:sz w:val="22"/>
                                  <w:szCs w:val="22"/>
                                </w:rPr>
                                <w:t>6</w:t>
                              </w:r>
                            </w:p>
                          </w:txbxContent>
                        </wps:txbx>
                        <wps:bodyPr rot="0" vert="horz" wrap="square" lIns="91440" tIns="45720" rIns="91440" bIns="45720" anchor="t" anchorCtr="0">
                          <a:noAutofit/>
                        </wps:bodyPr>
                      </wps:wsp>
                      <wps:wsp>
                        <wps:cNvPr id="354" name="Text Box 2"/>
                        <wps:cNvSpPr txBox="1">
                          <a:spLocks noChangeArrowheads="1"/>
                        </wps:cNvSpPr>
                        <wps:spPr bwMode="auto">
                          <a:xfrm>
                            <a:off x="341925" y="4228125"/>
                            <a:ext cx="448310" cy="295275"/>
                          </a:xfrm>
                          <a:prstGeom prst="rect">
                            <a:avLst/>
                          </a:prstGeom>
                          <a:noFill/>
                          <a:ln w="9525">
                            <a:noFill/>
                            <a:miter lim="800000"/>
                          </a:ln>
                        </wps:spPr>
                        <wps:txbx>
                          <w:txbxContent>
                            <w:p w14:paraId="39845929" w14:textId="77777777" w:rsidR="00CC5052" w:rsidRDefault="00CC5052">
                              <w:pPr>
                                <w:pStyle w:val="NormalWeb"/>
                                <w:spacing w:before="0" w:beforeAutospacing="0" w:after="0" w:afterAutospacing="0" w:line="276" w:lineRule="auto"/>
                                <w:rPr>
                                  <w:rFonts w:ascii="Microsoft Sans Serif" w:eastAsia="Calibri" w:hAnsi="Microsoft Sans Serif" w:cs="Microsoft Sans Serif"/>
                                  <w:b/>
                                  <w:bCs/>
                                  <w:color w:val="E36C0A"/>
                                  <w:sz w:val="22"/>
                                  <w:szCs w:val="22"/>
                                </w:rPr>
                              </w:pPr>
                              <w:r>
                                <w:rPr>
                                  <w:rFonts w:ascii="Microsoft Sans Serif" w:eastAsia="Calibri" w:hAnsi="Microsoft Sans Serif" w:cs="Microsoft Sans Serif"/>
                                  <w:b/>
                                  <w:bCs/>
                                  <w:color w:val="E36C0A"/>
                                  <w:sz w:val="22"/>
                                  <w:szCs w:val="22"/>
                                </w:rPr>
                                <w:t>7</w:t>
                              </w:r>
                            </w:p>
                            <w:p w14:paraId="255D480C" w14:textId="77777777" w:rsidR="00CC5052" w:rsidRDefault="00CC5052">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hAnsi="Microsoft Sans Serif" w:cs="Microsoft Sans Serif"/>
                                  <w:sz w:val="22"/>
                                  <w:szCs w:val="22"/>
                                </w:rPr>
                                <w:t>7</w:t>
                              </w:r>
                            </w:p>
                          </w:txbxContent>
                        </wps:txbx>
                        <wps:bodyPr rot="0" vert="horz" wrap="square" lIns="91440" tIns="45720" rIns="91440" bIns="45720" anchor="t" anchorCtr="0">
                          <a:noAutofit/>
                        </wps:bodyPr>
                      </wps:wsp>
                      <wps:wsp>
                        <wps:cNvPr id="355" name="Text Box 2"/>
                        <wps:cNvSpPr txBox="1">
                          <a:spLocks noChangeArrowheads="1"/>
                        </wps:cNvSpPr>
                        <wps:spPr bwMode="auto">
                          <a:xfrm>
                            <a:off x="341925" y="4590075"/>
                            <a:ext cx="448310" cy="295275"/>
                          </a:xfrm>
                          <a:prstGeom prst="rect">
                            <a:avLst/>
                          </a:prstGeom>
                          <a:noFill/>
                          <a:ln w="9525">
                            <a:noFill/>
                            <a:miter lim="800000"/>
                          </a:ln>
                        </wps:spPr>
                        <wps:txbx>
                          <w:txbxContent>
                            <w:p w14:paraId="0548908B" w14:textId="77777777" w:rsidR="00CC5052" w:rsidRDefault="00CC5052">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color w:val="E36C0A"/>
                                  <w:sz w:val="22"/>
                                  <w:szCs w:val="22"/>
                                </w:rPr>
                                <w:t>8</w:t>
                              </w:r>
                            </w:p>
                          </w:txbxContent>
                        </wps:txbx>
                        <wps:bodyPr rot="0" vert="horz" wrap="square" lIns="91440" tIns="45720" rIns="91440" bIns="45720" anchor="t" anchorCtr="0">
                          <a:noAutofit/>
                        </wps:bodyPr>
                      </wps:wsp>
                      <wps:wsp>
                        <wps:cNvPr id="357" name="Straight Arrow Connector 357"/>
                        <wps:cNvCnPr/>
                        <wps:spPr>
                          <a:xfrm flipH="1">
                            <a:off x="846751" y="3600745"/>
                            <a:ext cx="2095499"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8" name="Text Box 2"/>
                        <wps:cNvSpPr txBox="1">
                          <a:spLocks noChangeArrowheads="1"/>
                        </wps:cNvSpPr>
                        <wps:spPr bwMode="auto">
                          <a:xfrm>
                            <a:off x="970575" y="3075600"/>
                            <a:ext cx="1924050" cy="504825"/>
                          </a:xfrm>
                          <a:prstGeom prst="rect">
                            <a:avLst/>
                          </a:prstGeom>
                          <a:noFill/>
                          <a:ln w="9525">
                            <a:noFill/>
                            <a:miter lim="800000"/>
                          </a:ln>
                        </wps:spPr>
                        <wps:txbx>
                          <w:txbxContent>
                            <w:p w14:paraId="19B3119F" w14:textId="77777777" w:rsidR="00CC5052" w:rsidRDefault="00CC5052">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Zahtjeva servis za konzumiranje odgovora</w:t>
                              </w:r>
                            </w:p>
                          </w:txbxContent>
                        </wps:txbx>
                        <wps:bodyPr rot="0" vert="horz" wrap="square" lIns="91440" tIns="45720" rIns="91440" bIns="45720" anchor="t" anchorCtr="0">
                          <a:noAutofit/>
                        </wps:bodyPr>
                      </wps:wsp>
                      <wps:wsp>
                        <wps:cNvPr id="359" name="Straight Arrow Connector 359"/>
                        <wps:cNvCnPr/>
                        <wps:spPr>
                          <a:xfrm>
                            <a:off x="827700" y="3991270"/>
                            <a:ext cx="20955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0" name="Text Box 2"/>
                        <wps:cNvSpPr txBox="1">
                          <a:spLocks noChangeArrowheads="1"/>
                        </wps:cNvSpPr>
                        <wps:spPr bwMode="auto">
                          <a:xfrm>
                            <a:off x="780075" y="3694725"/>
                            <a:ext cx="2239350" cy="285750"/>
                          </a:xfrm>
                          <a:prstGeom prst="rect">
                            <a:avLst/>
                          </a:prstGeom>
                          <a:noFill/>
                          <a:ln w="9525">
                            <a:noFill/>
                            <a:miter lim="800000"/>
                          </a:ln>
                        </wps:spPr>
                        <wps:txbx>
                          <w:txbxContent>
                            <w:p w14:paraId="75FFDD82" w14:textId="77777777" w:rsidR="00CC5052" w:rsidRDefault="00CC5052">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Preusmjerava na željeni resurs</w:t>
                              </w:r>
                            </w:p>
                          </w:txbxContent>
                        </wps:txbx>
                        <wps:bodyPr rot="0" vert="horz" wrap="square" lIns="91440" tIns="45720" rIns="91440" bIns="45720" anchor="t" anchorCtr="0">
                          <a:noAutofit/>
                        </wps:bodyPr>
                      </wps:wsp>
                      <wps:wsp>
                        <wps:cNvPr id="361" name="Text Box 2"/>
                        <wps:cNvSpPr txBox="1">
                          <a:spLocks noChangeArrowheads="1"/>
                        </wps:cNvSpPr>
                        <wps:spPr bwMode="auto">
                          <a:xfrm>
                            <a:off x="1027725" y="4084275"/>
                            <a:ext cx="1771650" cy="285750"/>
                          </a:xfrm>
                          <a:prstGeom prst="rect">
                            <a:avLst/>
                          </a:prstGeom>
                          <a:noFill/>
                          <a:ln w="9525">
                            <a:noFill/>
                            <a:miter lim="800000"/>
                          </a:ln>
                        </wps:spPr>
                        <wps:txbx>
                          <w:txbxContent>
                            <w:p w14:paraId="34230533" w14:textId="77777777" w:rsidR="00CC5052" w:rsidRDefault="00CC5052">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Zahtjeva željeni resurs</w:t>
                              </w:r>
                            </w:p>
                          </w:txbxContent>
                        </wps:txbx>
                        <wps:bodyPr rot="0" vert="horz" wrap="square" lIns="91440" tIns="45720" rIns="91440" bIns="45720" anchor="t" anchorCtr="0">
                          <a:noAutofit/>
                        </wps:bodyPr>
                      </wps:wsp>
                      <wps:wsp>
                        <wps:cNvPr id="362" name="Straight Arrow Connector 362"/>
                        <wps:cNvCnPr/>
                        <wps:spPr>
                          <a:xfrm flipH="1">
                            <a:off x="847385" y="4370025"/>
                            <a:ext cx="209486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3" name="Text Box 2"/>
                        <wps:cNvSpPr txBox="1">
                          <a:spLocks noChangeArrowheads="1"/>
                        </wps:cNvSpPr>
                        <wps:spPr bwMode="auto">
                          <a:xfrm>
                            <a:off x="790235" y="4494825"/>
                            <a:ext cx="2276475" cy="285750"/>
                          </a:xfrm>
                          <a:prstGeom prst="rect">
                            <a:avLst/>
                          </a:prstGeom>
                          <a:noFill/>
                          <a:ln w="9525">
                            <a:noFill/>
                            <a:miter lim="800000"/>
                          </a:ln>
                        </wps:spPr>
                        <wps:txbx>
                          <w:txbxContent>
                            <w:p w14:paraId="7EBEB9DB" w14:textId="77777777" w:rsidR="00CC5052" w:rsidRDefault="00CC5052">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Preusmjerava na željeni resurs</w:t>
                              </w:r>
                            </w:p>
                          </w:txbxContent>
                        </wps:txbx>
                        <wps:bodyPr rot="0" vert="horz" wrap="square" lIns="91440" tIns="45720" rIns="91440" bIns="45720" anchor="t" anchorCtr="0">
                          <a:noAutofit/>
                        </wps:bodyPr>
                      </wps:wsp>
                      <wps:wsp>
                        <wps:cNvPr id="364" name="Straight Arrow Connector 364"/>
                        <wps:cNvCnPr/>
                        <wps:spPr>
                          <a:xfrm>
                            <a:off x="837225" y="4790100"/>
                            <a:ext cx="20955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5" name="Straight Arrow Connector 365"/>
                        <wps:cNvCnPr/>
                        <wps:spPr>
                          <a:xfrm>
                            <a:off x="2942250" y="2038645"/>
                            <a:ext cx="20955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6" name="Text Box 2"/>
                        <wps:cNvSpPr txBox="1">
                          <a:spLocks noChangeArrowheads="1"/>
                        </wps:cNvSpPr>
                        <wps:spPr bwMode="auto">
                          <a:xfrm>
                            <a:off x="3009900" y="1723050"/>
                            <a:ext cx="1943100" cy="285750"/>
                          </a:xfrm>
                          <a:prstGeom prst="rect">
                            <a:avLst/>
                          </a:prstGeom>
                          <a:noFill/>
                          <a:ln w="9525">
                            <a:noFill/>
                            <a:miter lim="800000"/>
                          </a:ln>
                        </wps:spPr>
                        <wps:txbx>
                          <w:txbxContent>
                            <w:p w14:paraId="1FD607D9" w14:textId="77777777" w:rsidR="00CC5052" w:rsidRDefault="00CC5052">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Zahtjeva SSO servis</w:t>
                              </w:r>
                            </w:p>
                          </w:txbxContent>
                        </wps:txbx>
                        <wps:bodyPr rot="0" vert="horz" wrap="square" lIns="91440" tIns="45720" rIns="91440" bIns="45720" anchor="t" anchorCtr="0">
                          <a:noAutofit/>
                        </wps:bodyPr>
                      </wps:wsp>
                      <wps:wsp>
                        <wps:cNvPr id="367" name="Straight Arrow Connector 367"/>
                        <wps:cNvCnPr/>
                        <wps:spPr>
                          <a:xfrm>
                            <a:off x="2970825" y="2476795"/>
                            <a:ext cx="204885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68" name="Text Box 2"/>
                        <wps:cNvSpPr txBox="1">
                          <a:spLocks noChangeArrowheads="1"/>
                        </wps:cNvSpPr>
                        <wps:spPr bwMode="auto">
                          <a:xfrm>
                            <a:off x="3007950" y="2151675"/>
                            <a:ext cx="2029800" cy="285750"/>
                          </a:xfrm>
                          <a:prstGeom prst="rect">
                            <a:avLst/>
                          </a:prstGeom>
                          <a:noFill/>
                          <a:ln w="9525">
                            <a:noFill/>
                            <a:miter lim="800000"/>
                          </a:ln>
                        </wps:spPr>
                        <wps:txbx>
                          <w:txbxContent>
                            <w:p w14:paraId="70EC073E" w14:textId="77777777" w:rsidR="00CC5052" w:rsidRDefault="00CC5052">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(Identifikuje korisnika)</w:t>
                              </w:r>
                            </w:p>
                          </w:txbxContent>
                        </wps:txbx>
                        <wps:bodyPr rot="0" vert="horz" wrap="square" lIns="91440" tIns="45720" rIns="91440" bIns="45720" anchor="t" anchorCtr="0">
                          <a:noAutofit/>
                        </wps:bodyPr>
                      </wps:wsp>
                      <wps:wsp>
                        <wps:cNvPr id="369" name="Straight Arrow Connector 369"/>
                        <wps:cNvCnPr/>
                        <wps:spPr>
                          <a:xfrm flipH="1">
                            <a:off x="2970826" y="2905420"/>
                            <a:ext cx="2066924"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70" name="Text Box 2"/>
                        <wps:cNvSpPr txBox="1">
                          <a:spLocks noChangeArrowheads="1"/>
                        </wps:cNvSpPr>
                        <wps:spPr bwMode="auto">
                          <a:xfrm>
                            <a:off x="2961300" y="2619670"/>
                            <a:ext cx="2095500" cy="285750"/>
                          </a:xfrm>
                          <a:prstGeom prst="rect">
                            <a:avLst/>
                          </a:prstGeom>
                          <a:noFill/>
                          <a:ln w="9525">
                            <a:noFill/>
                            <a:miter lim="800000"/>
                          </a:ln>
                        </wps:spPr>
                        <wps:txbx>
                          <w:txbxContent>
                            <w:p w14:paraId="6116BC38" w14:textId="77777777" w:rsidR="00CC5052" w:rsidRDefault="00CC5052">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Odgovara XHTML formom</w:t>
                              </w:r>
                            </w:p>
                          </w:txbxContent>
                        </wps:txbx>
                        <wps:bodyPr rot="0" vert="horz" wrap="square" lIns="91440" tIns="45720" rIns="91440" bIns="45720" anchor="t" anchorCtr="0">
                          <a:noAutofit/>
                        </wps:bodyPr>
                      </wps:wsp>
                      <wps:wsp>
                        <wps:cNvPr id="371" name="Text Box 2"/>
                        <wps:cNvSpPr txBox="1">
                          <a:spLocks noChangeArrowheads="1"/>
                        </wps:cNvSpPr>
                        <wps:spPr bwMode="auto">
                          <a:xfrm>
                            <a:off x="5113950" y="1884975"/>
                            <a:ext cx="276225" cy="295275"/>
                          </a:xfrm>
                          <a:prstGeom prst="rect">
                            <a:avLst/>
                          </a:prstGeom>
                          <a:solidFill>
                            <a:srgbClr val="FFFFFF"/>
                          </a:solidFill>
                          <a:ln w="9525">
                            <a:noFill/>
                            <a:miter lim="800000"/>
                          </a:ln>
                        </wps:spPr>
                        <wps:txbx>
                          <w:txbxContent>
                            <w:p w14:paraId="607FA06D" w14:textId="77777777" w:rsidR="00CC5052" w:rsidRDefault="00CC5052">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color w:val="E36C0A"/>
                                  <w:sz w:val="22"/>
                                  <w:szCs w:val="22"/>
                                  <w:lang w:val="sr-Latn-BA"/>
                                </w:rPr>
                                <w:t>3</w:t>
                              </w:r>
                            </w:p>
                          </w:txbxContent>
                        </wps:txbx>
                        <wps:bodyPr rot="0" vert="horz" wrap="square" lIns="91440" tIns="45720" rIns="91440" bIns="45720" anchor="t" anchorCtr="0">
                          <a:noAutofit/>
                        </wps:bodyPr>
                      </wps:wsp>
                      <wps:wsp>
                        <wps:cNvPr id="372" name="Text Box 2"/>
                        <wps:cNvSpPr txBox="1">
                          <a:spLocks noChangeArrowheads="1"/>
                        </wps:cNvSpPr>
                        <wps:spPr bwMode="auto">
                          <a:xfrm>
                            <a:off x="5123475" y="2742225"/>
                            <a:ext cx="276225" cy="295275"/>
                          </a:xfrm>
                          <a:prstGeom prst="rect">
                            <a:avLst/>
                          </a:prstGeom>
                          <a:solidFill>
                            <a:srgbClr val="FFFFFF"/>
                          </a:solidFill>
                          <a:ln w="9525">
                            <a:noFill/>
                            <a:miter lim="800000"/>
                          </a:ln>
                        </wps:spPr>
                        <wps:txbx>
                          <w:txbxContent>
                            <w:p w14:paraId="293C93E2" w14:textId="77777777" w:rsidR="00CC5052" w:rsidRDefault="00CC5052">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color w:val="E36C0A"/>
                                  <w:sz w:val="22"/>
                                  <w:szCs w:val="22"/>
                                  <w:lang w:val="sr-Latn-BA"/>
                                </w:rPr>
                                <w:t>4</w:t>
                              </w:r>
                            </w:p>
                          </w:txbxContent>
                        </wps:txbx>
                        <wps:bodyPr rot="0" vert="horz" wrap="square" lIns="91440" tIns="45720" rIns="91440" bIns="45720" anchor="t" anchorCtr="0">
                          <a:noAutofit/>
                        </wps:bodyPr>
                      </wps:wsp>
                    </wpc:wpc>
                  </a:graphicData>
                </a:graphic>
              </wp:inline>
            </w:drawing>
          </mc:Choice>
          <mc:Fallback>
            <w:pict>
              <v:group w14:anchorId="7D6E7FDF" id="Canvas 5" o:spid="_x0000_s1287" editas="canvas" style="width:467.25pt;height:422.25pt;mso-position-horizontal-relative:char;mso-position-vertical-relative:line" coordsize="59340,53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">
                <v:shape id="_x0000_s1288" type="#_x0000_t75" style="position:absolute;width:59340;height:53625;visibility:visible;mso-wrap-style:square">
                  <v:fill o:detectmouseclick="t"/>
                  <v:path o:connecttype="none"/>
                </v:shape>
                <v:rect id="Rectangle 311" o:spid="_x0000_s1289" style="position:absolute;width:15621;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EPcQA&#10;AADcAAAADwAAAGRycy9kb3ducmV2LnhtbESPT4vCMBTE78J+h/CEvdm0LujSNYoIC/ZQxD9lr4/m&#10;2ZZtXkoTtX57Iwgeh5n5DbNYDaYVV+pdY1lBEsUgiEurG64UnI6/k28QziNrbC2Tgjs5WC0/RgtM&#10;tb3xnq4HX4kAYZeigtr7LpXSlTUZdJHtiIN3tr1BH2RfSd3jLcBNK6dxPJMGGw4LNXa0qan8P1yM&#10;gnyW51PMir8iKzaZmyd6589aqc/xsP4B4Wnw7/CrvdUKvpIEnmfC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JBD3EAAAA3AAAAA8AAAAAAAAAAAAAAAAAmAIAAGRycy9k&#10;b3ducmV2LnhtbFBLBQYAAAAABAAEAPUAAACJAwAAAAA=&#10;" fillcolor="white [3201]" strokecolor="#f79646 [3209]" strokeweight="2pt">
                  <v:textbox>
                    <w:txbxContent>
                      <w:p w14:paraId="18AD52D4" w14:textId="77777777" w:rsidR="00CC5052" w:rsidRDefault="00CC5052">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sz w:val="22"/>
                            <w:szCs w:val="22"/>
                            <w:lang w:val="sr-Latn-BA"/>
                          </w:rPr>
                          <w:t>Servis provajder - SP</w:t>
                        </w:r>
                      </w:p>
                      <w:p w14:paraId="4C4F585F" w14:textId="77777777" w:rsidR="00CC5052" w:rsidRDefault="00CC5052">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sz w:val="22"/>
                            <w:szCs w:val="22"/>
                            <w:lang w:val="sr-Latn-BA"/>
                          </w:rPr>
                          <w:t>(SSO klijent)</w:t>
                        </w:r>
                      </w:p>
                    </w:txbxContent>
                  </v:textbox>
                </v:rect>
                <v:rect id="Rectangle 312" o:spid="_x0000_s1290" style="position:absolute;left:22088;width:14192;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uaSsQA&#10;AADcAAAADwAAAGRycy9kb3ducmV2LnhtbESPT4vCMBTE78J+h/CEvWnaLuhSjSLCgj0U8U/Z66N5&#10;tsXmpTRRu99+Iwgeh5n5DbNcD6YVd+pdY1lBPI1AEJdWN1wpOJ9+Jt8gnEfW2FomBX/kYL36GC0x&#10;1fbBB7offSUChF2KCmrvu1RKV9Zk0E1tRxy8i+0N+iD7SuoeHwFuWplE0UwabDgs1NjRtqbyerwZ&#10;BfkszxPMit8iK7aZm8d67y9aqc/xsFmA8DT4d/jV3mkFX3ECzzPhCM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bmkrEAAAA3AAAAA8AAAAAAAAAAAAAAAAAmAIAAGRycy9k&#10;b3ducmV2LnhtbFBLBQYAAAAABAAEAPUAAACJAwAAAAA=&#10;" fillcolor="white [3201]" strokecolor="#f79646 [3209]" strokeweight="2pt">
                  <v:textbox>
                    <w:txbxContent>
                      <w:p w14:paraId="1E798FE1" w14:textId="77777777" w:rsidR="00CC5052" w:rsidRDefault="00CC5052">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sz w:val="22"/>
                            <w:szCs w:val="22"/>
                            <w:lang w:val="sr-Latn-BA"/>
                          </w:rPr>
                          <w:t>Korisnički agent</w:t>
                        </w:r>
                      </w:p>
                      <w:p w14:paraId="38917345" w14:textId="77777777" w:rsidR="00CC5052" w:rsidRDefault="00CC5052">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sz w:val="22"/>
                            <w:szCs w:val="22"/>
                            <w:lang w:val="sr-Latn-BA"/>
                          </w:rPr>
                          <w:t>(web preglednik)</w:t>
                        </w:r>
                      </w:p>
                    </w:txbxContent>
                  </v:textbox>
                </v:rect>
                <v:rect id="Rectangle 330" o:spid="_x0000_s1291" style="position:absolute;left:41148;width:18192;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9xsIA&#10;AADcAAAADwAAAGRycy9kb3ducmV2LnhtbERPy2qDQBTdF/IPwy1k14xJIC3WUUogEBdSmla6vTjX&#10;B3XuiDNR8/edRSDLw3kn2WJ6MdHoOssKtpsIBHFldceNgp/v08sbCOeRNfaWScGNHGTp6inBWNuZ&#10;v2i6+EaEEHYxKmi9H2IpXdWSQbexA3Hgajsa9AGOjdQjziHc9HIXRQdpsOPQ0OJAx5aqv8vVKCgO&#10;RbHDvPwt8/KYu9et/vS1Vmr9vHy8g/C0+If47j5rBft9mB/OhCMg0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8P3GwgAAANwAAAAPAAAAAAAAAAAAAAAAAJgCAABkcnMvZG93&#10;bnJldi54bWxQSwUGAAAAAAQABAD1AAAAhwMAAAAA&#10;" fillcolor="white [3201]" strokecolor="#f79646 [3209]" strokeweight="2pt">
                  <v:textbox>
                    <w:txbxContent>
                      <w:p w14:paraId="7BD95C55" w14:textId="77777777" w:rsidR="00CC5052" w:rsidRDefault="00CC5052">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sz w:val="22"/>
                            <w:szCs w:val="22"/>
                            <w:lang w:val="sr-Latn-BA"/>
                          </w:rPr>
                          <w:t>Provajder identiteta - IdP</w:t>
                        </w:r>
                      </w:p>
                      <w:p w14:paraId="5CB813A6" w14:textId="77777777" w:rsidR="00CC5052" w:rsidRDefault="00CC5052">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sz w:val="22"/>
                            <w:szCs w:val="22"/>
                            <w:lang w:val="sr-Latn-BA"/>
                          </w:rPr>
                          <w:t>(SSO servis)</w:t>
                        </w:r>
                      </w:p>
                    </w:txbxContent>
                  </v:textbox>
                </v:rect>
                <v:shape id="Straight Arrow Connector 334" o:spid="_x0000_s1292" type="#_x0000_t32" style="position:absolute;left:7991;top:5324;width:190;height:457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0ROb4AAADcAAAADwAAAGRycy9kb3ducmV2LnhtbESPwQrCMBBE74L/EFbwpqm1iFSjiCLo&#10;0eoHLM3aFptNaaKtf28EweMwM2+Y9bY3tXhR6yrLCmbTCARxbnXFhYLb9ThZgnAeWWNtmRS8ycF2&#10;MxysMdW24wu9Ml+IAGGXooLS+yaV0uUlGXRT2xAH725bgz7ItpC6xS7ATS3jKFpIgxWHhRIb2peU&#10;P7KnUeCyuI+SR3x4PzOzPMcJyXtHSo1H/W4FwlPv/+Ff+6QVzOcJfM+EIyA3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VbRE5vgAAANwAAAAPAAAAAAAAAAAAAAAAAKEC&#10;AABkcnMvZG93bnJldi54bWxQSwUGAAAAAAQABAD5AAAAjAMAAAAA&#10;" strokecolor="#4579b8 [3044]" strokeweight="3pt">
                  <v:stroke endarrow="block"/>
                </v:shape>
                <v:shape id="Straight Arrow Connector 341" o:spid="_x0000_s1293" type="#_x0000_t32" style="position:absolute;left:29422;top:5143;width:191;height:457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zB3L4AAADcAAAADwAAAGRycy9kb3ducmV2LnhtbESPwQrCMBBE74L/EFbwpqm1iFSjiCLo&#10;0eoHLM3aFptNaaKtf28EweMwM2+Y9bY3tXhR6yrLCmbTCARxbnXFhYLb9ThZgnAeWWNtmRS8ycF2&#10;MxysMdW24wu9Ml+IAGGXooLS+yaV0uUlGXRT2xAH725bgz7ItpC6xS7ATS3jKFpIgxWHhRIb2peU&#10;P7KnUeCyuI+SR3x4PzOzPMcJyXtHSo1H/W4FwlPv/+Ff+6QVzJMZfM+EIyA3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dHMHcvgAAANwAAAAPAAAAAAAAAAAAAAAAAKEC&#10;AABkcnMvZG93bnJldi54bWxQSwUGAAAAAAQABAD5AAAAjAMAAAAA&#10;" strokecolor="#4579b8 [3044]" strokeweight="3pt">
                  <v:stroke endarrow="block"/>
                </v:shape>
                <v:shape id="Straight Arrow Connector 342" o:spid="_x0000_s1294" type="#_x0000_t32" style="position:absolute;left:50377;top:5324;width:191;height:457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5fq8EAAADcAAAADwAAAGRycy9kb3ducmV2LnhtbESP0YrCMBRE34X9h3AXfNPUbBHpmors&#10;IqyP1v2AS3NtS5ub0kRb/94Igo/DzJxhtrvJduJGg28ca1gtExDEpTMNVxr+z4fFBoQPyAY7x6Th&#10;Th52+cdsi5lxI5/oVoRKRAj7DDXUIfSZlL6syaJfup44ehc3WAxRDpU0A44RbjupkmQtLTYcF2rs&#10;6aemsi2uVoMv1JSkrfq9Xwu7OaqU5GUkreef0/4bRKApvMOv9p/R8JUqeJ6JR0Dm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zl+rwQAAANwAAAAPAAAAAAAAAAAAAAAA&#10;AKECAABkcnMvZG93bnJldi54bWxQSwUGAAAAAAQABAD5AAAAjwMAAAAA&#10;" strokecolor="#4579b8 [3044]" strokeweight="3pt">
                  <v:stroke endarrow="block"/>
                </v:shape>
                <v:shape id="_x0000_s1295" type="#_x0000_t202" style="position:absolute;left:3324;top:8467;width:448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WtsQA&#10;AADcAAAADwAAAGRycy9kb3ducmV2LnhtbESPT2vCQBTE7wW/w/KE3nTXPxUbXUUUwVOLaS14e2Sf&#10;STD7NmS3Jn57tyD0OMzMb5jlurOVuFHjS8caRkMFgjhzpuRcw/fXfjAH4QOywcoxabiTh/Wq97LE&#10;xLiWj3RLQy4ihH2CGooQ6kRKnxVk0Q9dTRy9i2sshiibXJoG2wi3lRwrNZMWS44LBda0LSi7pr9W&#10;w+njcv6Zqs98Z9/q1nVKsn2XWr/2u80CRKAu/Ief7YPRMJlO4O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sVrbEAAAA3AAAAA8AAAAAAAAAAAAAAAAAmAIAAGRycy9k&#10;b3ducmV2LnhtbFBLBQYAAAAABAAEAPUAAACJAwAAAAA=&#10;" filled="f" stroked="f">
                  <v:textbox>
                    <w:txbxContent>
                      <w:p w14:paraId="75C4E280" w14:textId="77777777" w:rsidR="00CC5052" w:rsidRDefault="00CC5052">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color w:val="E36C0A"/>
                            <w:sz w:val="22"/>
                            <w:szCs w:val="22"/>
                            <w:lang w:val="sr-Latn-BA"/>
                          </w:rPr>
                          <w:t>1</w:t>
                        </w:r>
                      </w:p>
                    </w:txbxContent>
                  </v:textbox>
                </v:shape>
                <v:shape id="Straight Arrow Connector 344" o:spid="_x0000_s1296" type="#_x0000_t32" style="position:absolute;left:8181;top:10105;width:2114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KH8sUAAADcAAAADwAAAGRycy9kb3ducmV2LnhtbESPQWvCQBSE74L/YXlCL0U31VBtdJWi&#10;tPVkMQq9PrLPbDD7NmRXTf99tyB4HGbmG2ax6mwtrtT6yrGCl1ECgrhwuuJSwfHwMZyB8AFZY+2Y&#10;FPySh9Wy31tgpt2N93TNQykihH2GCkwITSalLwxZ9CPXEEfv5FqLIcq2lLrFW4TbWo6T5FVarDgu&#10;GGxobag45xerIHcbnPx8P39t05PBt2l62TSfO6WeBt37HESgLjzC9/ZWK5ikKfyfi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XKH8sUAAADcAAAADwAAAAAAAAAA&#10;AAAAAAChAgAAZHJzL2Rvd25yZXYueG1sUEsFBgAAAAAEAAQA+QAAAJMDAAAAAA==&#10;" strokecolor="#4579b8 [3044]" strokeweight="1.5pt">
                  <v:stroke endarrow="block"/>
                </v:shape>
                <v:shape id="_x0000_s1297" type="#_x0000_t202" style="position:absolute;left:10753;top:7038;width:17717;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lrWcQA&#10;AADcAAAADwAAAGRycy9kb3ducmV2LnhtbESPQWvCQBSE74L/YXlCb3VXq8XGbERaCp4qTWvB2yP7&#10;TILZtyG7NfHfd4WCx2FmvmHSzWAbcaHO1441zKYKBHHhTM2lhu+v98cVCB+QDTaOScOVPGyy8SjF&#10;xLieP+mSh1JECPsENVQhtImUvqjIop+6ljh6J9dZDFF2pTQd9hFuGzlX6llarDkuVNjSa0XFOf+1&#10;Gg4fp+PPQu3LN7tsezcoyfZFav0wGbZrEIGGcA//t3dGw9NiC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Ja1nEAAAA3AAAAA8AAAAAAAAAAAAAAAAAmAIAAGRycy9k&#10;b3ducmV2LnhtbFBLBQYAAAAABAAEAPUAAACJAwAAAAA=&#10;" filled="f" stroked="f">
                  <v:textbox>
                    <w:txbxContent>
                      <w:p w14:paraId="2BF10097" w14:textId="77777777" w:rsidR="00CC5052" w:rsidRDefault="00CC5052">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Zahtjeva željeni resurs</w:t>
                        </w:r>
                      </w:p>
                    </w:txbxContent>
                  </v:textbox>
                </v:shape>
                <v:shape id="Straight Arrow Connector 346" o:spid="_x0000_s1298" type="#_x0000_t32" style="position:absolute;left:8372;top:14099;width:209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q/msQAAADcAAAADwAAAGRycy9kb3ducmV2LnhtbESP3WoCMRSE74W+QzgFb6Rm/WFpt0Yp&#10;BcGfG6t9gMPmdDd0cxI2cV3f3giCl8PMfMMsVr1tREdtMI4VTMYZCOLSacOVgt/T+u0dRIjIGhvH&#10;pOBKAVbLl8ECC+0u/EPdMVYiQTgUqKCO0RdShrImi2HsPHHy/lxrMSbZVlK3eElw28hpluXSouG0&#10;UKOn75rK/+PZKghm+zE5zTe7fTaqwsGffeeNV2r42n99gojUx2f40d5oBbN5Dvcz6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mr+axAAAANwAAAAPAAAAAAAAAAAA&#10;AAAAAKECAABkcnMvZG93bnJldi54bWxQSwUGAAAAAAQABAD5AAAAkgMAAAAA&#10;" strokecolor="#4579b8 [3044]" strokeweight="1.5pt">
                  <v:stroke dashstyle="3 1" startarrow="block" endarrow="block"/>
                </v:shape>
                <v:shape id="_x0000_s1299" type="#_x0000_t202" style="position:absolute;left:9705;top:10753;width:18860;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dQtcQA&#10;AADcAAAADwAAAGRycy9kb3ducmV2LnhtbESPT2sCMRTE74LfIbyCN03aWrVbo5SK0JPiX/D22Dx3&#10;Fzcvyya6229vCoLHYWZ+w0znrS3FjWpfONbwOlAgiFNnCs407HfL/gSED8gGS8ek4Y88zGfdzhQT&#10;4xre0G0bMhEh7BPUkIdQJVL6NCeLfuAq4uidXW0xRFln0tTYRLgt5ZtSI2mx4LiQY0U/OaWX7dVq&#10;OKzOp+NQrbOF/aga1yrJ9lNq3Xtpv79ABGrDM/xo/xoN78Mx/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XULXEAAAA3AAAAA8AAAAAAAAAAAAAAAAAmAIAAGRycy9k&#10;b3ducmV2LnhtbFBLBQYAAAAABAAEAPUAAACJAwAAAAA=&#10;" filled="f" stroked="f">
                  <v:textbox>
                    <w:txbxContent>
                      <w:p w14:paraId="24971BEC" w14:textId="77777777" w:rsidR="00CC5052" w:rsidRDefault="00CC5052">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(Pronalaženje IdP-a)</w:t>
                        </w:r>
                      </w:p>
                    </w:txbxContent>
                  </v:textbox>
                </v:shape>
                <v:shape id="_x0000_s1300" type="#_x0000_t202" style="position:absolute;left:8467;top:15230;width:2058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Ex8AA&#10;AADcAAAADwAAAGRycy9kb3ducmV2LnhtbERPy4rCMBTdC/5DuII7TXwyVqOIMjArRWdGcHdprm2x&#10;uSlNxnb+3iwEl4fzXm1aW4oH1b5wrGE0VCCIU2cKzjT8fH8OPkD4gGywdEwa/snDZt3trDAxruET&#10;Pc4hEzGEfYIa8hCqREqf5mTRD11FHLmbqy2GCOtMmhqbGG5LOVZqLi0WHBtyrGiXU3o//1kNv4fb&#10;9TJVx2xvZ1XjWiXZLqTW/V67XYII1Ia3+OX+Mhom07g2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jEx8AAAADcAAAADwAAAAAAAAAAAAAAAACYAgAAZHJzL2Rvd25y&#10;ZXYueG1sUEsFBgAAAAAEAAQA9QAAAIUDAAAAAA==&#10;" filled="f" stroked="f">
                  <v:textbox>
                    <w:txbxContent>
                      <w:p w14:paraId="0DBB1CBF" w14:textId="77777777" w:rsidR="00CC5052" w:rsidRDefault="00CC5052">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Preusmjerava na SSO servis</w:t>
                        </w:r>
                      </w:p>
                    </w:txbxContent>
                  </v:textbox>
                </v:shape>
                <v:shape id="Straight Arrow Connector 349" o:spid="_x0000_s1301" type="#_x0000_t32" style="position:absolute;left:8181;top:18087;width:212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qmrMYAAADcAAAADwAAAGRycy9kb3ducmV2LnhtbESP3WrCQBSE7wu+w3KE3ojZWKVqmlVK&#10;f0S8q/oAh+wxP82ejdltTPv0riD0cpiZb5h03ZtadNS60rKCSRSDIM6sLjlXcDx8jhcgnEfWWFsm&#10;Bb/kYL0aPKSYaHvhL+r2PhcBwi5BBYX3TSKlywoy6CLbEAfvZFuDPsg2l7rFS4CbWj7F8bM0WHJY&#10;KLCht4Ky7/2PUTD/O6JfzKX8qLrqfdPlu+moOiv1OOxfX0B46v1/+N7eagXT2RJuZ8IRkK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u6pqzGAAAA3AAAAA8AAAAAAAAA&#10;AAAAAAAAoQIAAGRycy9kb3ducmV2LnhtbFBLBQYAAAAABAAEAPkAAACUAwAAAAA=&#10;" strokecolor="#4579b8 [3044]" strokeweight="1.5pt">
                  <v:stroke endarrow="block"/>
                </v:shape>
                <v:shape id="_x0000_s1302" type="#_x0000_t202" style="position:absolute;left:3317;top:16563;width:4483;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v7h8QA&#10;AADcAAAADwAAAGRycy9kb3ducmV2LnhtbESPQWvCQBSE74L/YXmCt7qr1WJjNiKWQk+W2lrw9sg+&#10;k2D2bciuJv57t1DwOMzMN0y67m0trtT6yrGG6USBIM6dqbjQ8PP9/rQE4QOywdoxabiRh3U2HKSY&#10;GNfxF133oRARwj5BDWUITSKlz0uy6CeuIY7eybUWQ5RtIU2LXYTbWs6UepEWK44LJTa0LSk/7y9W&#10;w2F3Ov7O1WfxZhdN53ol2b5KrcejfrMCEagPj/B/+8NoeF5M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r+4fEAAAA3AAAAA8AAAAAAAAAAAAAAAAAmAIAAGRycy9k&#10;b3ducmV2LnhtbFBLBQYAAAAABAAEAPUAAACJAwAAAAA=&#10;" filled="f" stroked="f">
                  <v:textbox>
                    <w:txbxContent>
                      <w:p w14:paraId="6E363052" w14:textId="77777777" w:rsidR="00CC5052" w:rsidRDefault="00CC5052">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color w:val="E36C0A"/>
                            <w:sz w:val="22"/>
                            <w:szCs w:val="22"/>
                          </w:rPr>
                          <w:t>2</w:t>
                        </w:r>
                      </w:p>
                    </w:txbxContent>
                  </v:textbox>
                </v:shape>
                <v:shape id="_x0000_s1303" type="#_x0000_t202" style="position:absolute;left:3327;top:34280;width:4483;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ll8MMA&#10;AADcAAAADwAAAGRycy9kb3ducmV2LnhtbESPQWsCMRSE74L/ITzBmyZaLXY1ilgKPSm1teDtsXnu&#10;Lm5elk10139vBMHjMDPfMItVa0txpdoXjjWMhgoEcepMwZmGv9+vwQyED8gGS8ek4UYeVstuZ4GJ&#10;cQ3/0HUfMhEh7BPUkIdQJVL6NCeLfugq4uidXG0xRFln0tTYRLgt5Vipd2mx4LiQY0WbnNLz/mI1&#10;HLan4/9E7bJPO60a1yrJ9kNq3e+16zmIQG14hZ/tb6PhbTqG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ll8MMAAADcAAAADwAAAAAAAAAAAAAAAACYAgAAZHJzL2Rv&#10;d25yZXYueG1sUEsFBgAAAAAEAAQA9QAAAIgDAAAAAA==&#10;" filled="f" stroked="f">
                  <v:textbox>
                    <w:txbxContent>
                      <w:p w14:paraId="0CA488ED" w14:textId="77777777" w:rsidR="00CC5052" w:rsidRDefault="00CC5052">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color w:val="E36C0A"/>
                            <w:sz w:val="22"/>
                            <w:szCs w:val="22"/>
                          </w:rPr>
                          <w:t>5</w:t>
                        </w:r>
                      </w:p>
                    </w:txbxContent>
                  </v:textbox>
                </v:shape>
                <v:shape id="_x0000_s1304" type="#_x0000_t202" style="position:absolute;left:3324;top:38471;width:4483;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Aa8UA&#10;AADcAAAADwAAAGRycy9kb3ducmV2LnhtbESPzWrDMBCE74G8g9hAb43U/JG6lkNIKPSUErcp9LZY&#10;G9vUWhlLjZ23jwqFHIeZ+YZJN4NtxIU6XzvW8DRVIIgLZ2ouNXx+vD6uQfiAbLBxTBqu5GGTjUcp&#10;Jsb1fKRLHkoRIewT1FCF0CZS+qIii37qWuLonV1nMUTZldJ02Ee4beRMqZW0WHNcqLClXUXFT/5r&#10;NZwO5++vhXov93bZ9m5Qku2z1PphMmxfQAQawj38334zGubL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9cBrxQAAANwAAAAPAAAAAAAAAAAAAAAAAJgCAABkcnMv&#10;ZG93bnJldi54bWxQSwUGAAAAAAQABAD1AAAAigMAAAAA&#10;" filled="f" stroked="f">
                  <v:textbox>
                    <w:txbxContent>
                      <w:p w14:paraId="00F1C161" w14:textId="77777777" w:rsidR="00CC5052" w:rsidRDefault="00CC5052">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color w:val="E36C0A"/>
                            <w:sz w:val="22"/>
                            <w:szCs w:val="22"/>
                          </w:rPr>
                          <w:t>6</w:t>
                        </w:r>
                      </w:p>
                    </w:txbxContent>
                  </v:textbox>
                </v:shape>
                <v:shape id="_x0000_s1305" type="#_x0000_t202" style="position:absolute;left:3419;top:42281;width:4483;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YH8QA&#10;AADcAAAADwAAAGRycy9kb3ducmV2LnhtbESPQWvCQBSE74L/YXlCb3VXq8XGbERaCp4qTWvB2yP7&#10;TILZtyG7NfHfd4WCx2FmvmHSzWAbcaHO1441zKYKBHHhTM2lhu+v98cVCB+QDTaOScOVPGyy8SjF&#10;xLieP+mSh1JECPsENVQhtImUvqjIop+6ljh6J9dZDFF2pTQd9hFuGzlX6llarDkuVNjSa0XFOf+1&#10;Gg4fp+PPQu3LN7tsezcoyfZFav0wGbZrEIGGcA//t3dGw9NyA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cWB/EAAAA3AAAAA8AAAAAAAAAAAAAAAAAmAIAAGRycy9k&#10;b3ducmV2LnhtbFBLBQYAAAAABAAEAPUAAACJAwAAAAA=&#10;" filled="f" stroked="f">
                  <v:textbox>
                    <w:txbxContent>
                      <w:p w14:paraId="39845929" w14:textId="77777777" w:rsidR="00CC5052" w:rsidRDefault="00CC5052">
                        <w:pPr>
                          <w:pStyle w:val="NormalWeb"/>
                          <w:spacing w:before="0" w:beforeAutospacing="0" w:after="0" w:afterAutospacing="0" w:line="276" w:lineRule="auto"/>
                          <w:rPr>
                            <w:rFonts w:ascii="Microsoft Sans Serif" w:eastAsia="Calibri" w:hAnsi="Microsoft Sans Serif" w:cs="Microsoft Sans Serif"/>
                            <w:b/>
                            <w:bCs/>
                            <w:color w:val="E36C0A"/>
                            <w:sz w:val="22"/>
                            <w:szCs w:val="22"/>
                          </w:rPr>
                        </w:pPr>
                        <w:r>
                          <w:rPr>
                            <w:rFonts w:ascii="Microsoft Sans Serif" w:eastAsia="Calibri" w:hAnsi="Microsoft Sans Serif" w:cs="Microsoft Sans Serif"/>
                            <w:b/>
                            <w:bCs/>
                            <w:color w:val="E36C0A"/>
                            <w:sz w:val="22"/>
                            <w:szCs w:val="22"/>
                          </w:rPr>
                          <w:t>7</w:t>
                        </w:r>
                      </w:p>
                      <w:p w14:paraId="255D480C" w14:textId="77777777" w:rsidR="00CC5052" w:rsidRDefault="00CC5052">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hAnsi="Microsoft Sans Serif" w:cs="Microsoft Sans Serif"/>
                            <w:sz w:val="22"/>
                            <w:szCs w:val="22"/>
                          </w:rPr>
                          <w:t>7</w:t>
                        </w:r>
                      </w:p>
                    </w:txbxContent>
                  </v:textbox>
                </v:shape>
                <v:shape id="_x0000_s1306" type="#_x0000_t202" style="position:absolute;left:3419;top:45900;width:4483;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D9hMQA&#10;AADcAAAADwAAAGRycy9kb3ducmV2LnhtbESPQWvCQBSE74X+h+UVvNXdViM1dRNKRfBkUavg7ZF9&#10;JqHZtyG7mvjv3UKhx2FmvmEW+WAbcaXO1441vIwVCOLCmZpLDd/71fMbCB+QDTaOScONPOTZ48MC&#10;U+N63tJ1F0oRIexT1FCF0KZS+qIii37sWuLonV1nMUTZldJ02Ee4beSrUjNpsea4UGFLnxUVP7uL&#10;1XDYnE/HqfoqlzZpezcoyXYutR49DR/vIAIN4T/8114bDZMk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Q/YTEAAAA3AAAAA8AAAAAAAAAAAAAAAAAmAIAAGRycy9k&#10;b3ducmV2LnhtbFBLBQYAAAAABAAEAPUAAACJAwAAAAA=&#10;" filled="f" stroked="f">
                  <v:textbox>
                    <w:txbxContent>
                      <w:p w14:paraId="0548908B" w14:textId="77777777" w:rsidR="00CC5052" w:rsidRDefault="00CC5052">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color w:val="E36C0A"/>
                            <w:sz w:val="22"/>
                            <w:szCs w:val="22"/>
                          </w:rPr>
                          <w:t>8</w:t>
                        </w:r>
                      </w:p>
                    </w:txbxContent>
                  </v:textbox>
                </v:shape>
                <v:shape id="Straight Arrow Connector 357" o:spid="_x0000_s1307" type="#_x0000_t32" style="position:absolute;left:8467;top:36007;width:2095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mPWMYAAADcAAAADwAAAGRycy9kb3ducmV2LnhtbESPQWvCQBSE7wX/w/KEXopuWq3R6Cql&#10;0uqpYlrw+sg+s6HZtyG7avrvXaHgcZiZb5jFqrO1OFPrK8cKnocJCOLC6YpLBT/fH4MpCB+QNdaO&#10;ScEfeVgtew8LzLS78J7OeShFhLDPUIEJocmk9IUhi37oGuLoHV1rMUTZllK3eIlwW8uXJJlIixXH&#10;BYMNvRsqfvOTVZC7NY4Ou6fNdnw0OEvHp3Xz+aXUY797m4MI1IV7+L+91QpGrynczsQjI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R5j1jGAAAA3AAAAA8AAAAAAAAA&#10;AAAAAAAAoQIAAGRycy9kb3ducmV2LnhtbFBLBQYAAAAABAAEAPkAAACUAwAAAAA=&#10;" strokecolor="#4579b8 [3044]" strokeweight="1.5pt">
                  <v:stroke endarrow="block"/>
                </v:shape>
                <v:shape id="_x0000_s1308" type="#_x0000_t202" style="position:absolute;left:9705;top:30756;width:19241;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FSGsAA&#10;AADcAAAADwAAAGRycy9kb3ducmV2LnhtbERPy4rCMBTdC/MP4Q7MThNnVLRjlEERXCk+YXaX5toW&#10;m5vSRFv/3iwEl4fzns5bW4o71b5wrKHfUyCIU2cKzjQcD6vuGIQPyAZLx6ThQR7ms4/OFBPjGt7R&#10;fR8yEUPYJ6ghD6FKpPRpThZ9z1XEkbu42mKIsM6kqbGJ4baU30qNpMWCY0OOFS1ySq/7m9Vw2lz+&#10;zwO1zZZ2WDWuVZLtRGr99dn+/YII1Ia3+OVeGw0/w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FSGsAAAADcAAAADwAAAAAAAAAAAAAAAACYAgAAZHJzL2Rvd25y&#10;ZXYueG1sUEsFBgAAAAAEAAQA9QAAAIUDAAAAAA==&#10;" filled="f" stroked="f">
                  <v:textbox>
                    <w:txbxContent>
                      <w:p w14:paraId="19B3119F" w14:textId="77777777" w:rsidR="00CC5052" w:rsidRDefault="00CC5052">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Zahtjeva servis za konzumiranje odgovora</w:t>
                        </w:r>
                      </w:p>
                    </w:txbxContent>
                  </v:textbox>
                </v:shape>
                <v:shape id="Straight Arrow Connector 359" o:spid="_x0000_s1309" type="#_x0000_t32" style="position:absolute;left:8277;top:39912;width:209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MwccYAAADcAAAADwAAAGRycy9kb3ducmV2LnhtbESP3WrCQBSE7wu+w3KE3ojZWLFqmlVK&#10;f0S8q/oAh+wxP82ejdltTPv0riD0cpiZb5h03ZtadNS60rKCSRSDIM6sLjlXcDx8jhcgnEfWWFsm&#10;Bb/kYL0aPKSYaHvhL+r2PhcBwi5BBYX3TSKlywoy6CLbEAfvZFuDPsg2l7rFS4CbWj7F8bM0WHJY&#10;KLCht4Ky7/2PUTD/O6JfzKX8qLrqfdPlu+moOiv1OOxfX0B46v1/+N7eagXT2RJuZ8IRkK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5jMHHGAAAA3AAAAA8AAAAAAAAA&#10;AAAAAAAAoQIAAGRycy9kb3ducmV2LnhtbFBLBQYAAAAABAAEAPkAAACUAwAAAAA=&#10;" strokecolor="#4579b8 [3044]" strokeweight="1.5pt">
                  <v:stroke endarrow="block"/>
                </v:shape>
                <v:shape id="_x0000_s1310" type="#_x0000_t202" style="position:absolute;left:7800;top:36947;width:2239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uUocAA&#10;AADcAAAADwAAAGRycy9kb3ducmV2LnhtbERPy4rCMBTdC/MP4Q7MThNnVLRjlEERXCk+YXaX5toW&#10;m5vSRFv/3iwEl4fzns5bW4o71b5wrKHfUyCIU2cKzjQcD6vuGIQPyAZLx6ThQR7ms4/OFBPjGt7R&#10;fR8yEUPYJ6ghD6FKpPRpThZ9z1XEkbu42mKIsM6kqbGJ4baU30qNpMWCY0OOFS1ySq/7m9Vw2lz+&#10;zwO1zZZ2WDWuVZLtRGr99dn+/YII1Ia3+OVeGw0/o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EuUocAAAADcAAAADwAAAAAAAAAAAAAAAACYAgAAZHJzL2Rvd25y&#10;ZXYueG1sUEsFBgAAAAAEAAQA9QAAAIUDAAAAAA==&#10;" filled="f" stroked="f">
                  <v:textbox>
                    <w:txbxContent>
                      <w:p w14:paraId="75FFDD82" w14:textId="77777777" w:rsidR="00CC5052" w:rsidRDefault="00CC5052">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Preusmjerava na željeni resurs</w:t>
                        </w:r>
                      </w:p>
                    </w:txbxContent>
                  </v:textbox>
                </v:shape>
                <v:shape id="_x0000_s1311" type="#_x0000_t202" style="position:absolute;left:10277;top:40842;width:17716;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cxOsQA&#10;AADcAAAADwAAAGRycy9kb3ducmV2LnhtbESPQWvCQBSE74L/YXmCN93VWrExGxFLoSdLbS14e2Sf&#10;STD7NmRXE/+9Wyj0OMzMN0y66W0tbtT6yrGG2VSBIM6dqbjQ8P31NlmB8AHZYO2YNNzJwyYbDlJM&#10;jOv4k26HUIgIYZ+ghjKEJpHS5yVZ9FPXEEfv7FqLIcq2kKbFLsJtLedKLaXFiuNCiQ3tSsovh6vV&#10;cNyfTz8L9VG82uemc72SbF+k1uNRv12DCNSH//Bf+91oeFrO4P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HMTrEAAAA3AAAAA8AAAAAAAAAAAAAAAAAmAIAAGRycy9k&#10;b3ducmV2LnhtbFBLBQYAAAAABAAEAPUAAACJAwAAAAA=&#10;" filled="f" stroked="f">
                  <v:textbox>
                    <w:txbxContent>
                      <w:p w14:paraId="34230533" w14:textId="77777777" w:rsidR="00CC5052" w:rsidRDefault="00CC5052">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Zahtjeva željeni resurs</w:t>
                        </w:r>
                      </w:p>
                    </w:txbxContent>
                  </v:textbox>
                </v:shape>
                <v:shape id="Straight Arrow Connector 362" o:spid="_x0000_s1312" type="#_x0000_t32" style="position:absolute;left:8473;top:43700;width:2094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LmfcYAAADcAAAADwAAAGRycy9kb3ducmV2LnhtbESPQWvCQBSE7wX/w/IKvZS6qYqtaTZS&#10;KlVPStOC10f2mQ1m34bsqum/dwXB4zAz3zDZvLeNOFHna8cKXocJCOLS6ZorBX+/3y/vIHxA1tg4&#10;JgX/5GGeDx4yTLU78w+dilCJCGGfogITQptK6UtDFv3QtcTR27vOYoiyq6Tu8BzhtpGjJJlKizXH&#10;BYMtfRkqD8XRKijcAse77fNqPdkbnL1Njot2uVHq6bH//AARqA/38K291grG0xFcz8QjIP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i5n3GAAAA3AAAAA8AAAAAAAAA&#10;AAAAAAAAoQIAAGRycy9kb3ducmV2LnhtbFBLBQYAAAAABAAEAPkAAACUAwAAAAA=&#10;" strokecolor="#4579b8 [3044]" strokeweight="1.5pt">
                  <v:stroke endarrow="block"/>
                </v:shape>
                <v:shape id="_x0000_s1313" type="#_x0000_t202" style="position:absolute;left:7902;top:44948;width:2276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K1sQA&#10;AADcAAAADwAAAGRycy9kb3ducmV2LnhtbESPQWvCQBSE74L/YXlCb7pbtWLTbESUQk8W01ro7ZF9&#10;JqHZtyG7NfHfu4WCx2FmvmHSzWAbcaHO1441PM4UCOLCmZpLDZ8fr9M1CB+QDTaOScOVPGyy8SjF&#10;xLiej3TJQykihH2CGqoQ2kRKX1Rk0c9cSxy9s+sshii7UpoO+wi3jZwrtZIWa44LFba0q6j4yX+t&#10;htPh/P21VO/l3j61vRuUZPsstX6YDNsXEIGGcA//t9+MhsVq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ZCtbEAAAA3AAAAA8AAAAAAAAAAAAAAAAAmAIAAGRycy9k&#10;b3ducmV2LnhtbFBLBQYAAAAABAAEAPUAAACJAwAAAAA=&#10;" filled="f" stroked="f">
                  <v:textbox>
                    <w:txbxContent>
                      <w:p w14:paraId="7EBEB9DB" w14:textId="77777777" w:rsidR="00CC5052" w:rsidRDefault="00CC5052">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Preusmjerava na željeni resurs</w:t>
                        </w:r>
                      </w:p>
                    </w:txbxContent>
                  </v:textbox>
                </v:shape>
                <v:shape id="Straight Arrow Connector 364" o:spid="_x0000_s1314" type="#_x0000_t32" style="position:absolute;left:8372;top:47901;width:209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5VUsQAAADcAAAADwAAAGRycy9kb3ducmV2LnhtbESP3WoCMRSE7wt9h3AK3hTNWkVlNYpY&#10;FfGu1gc4bI774+Zk3cR126c3guDlMDPfMLNFa0rRUO1yywr6vQgEcWJ1zqmC4++mOwHhPLLG0jIp&#10;+CMHi/n72wxjbW/8Q83BpyJA2MWoIPO+iqV0SUYGXc9WxME72dqgD7JOpa7xFuCmlF9RNJIGcw4L&#10;GVa0yig5H65Gwfj/iH4ylnJdNMX3tkn3g8/iolTno11OQXhq/Sv8bO+0gsFoCI8z4Qj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DlVSxAAAANwAAAAPAAAAAAAAAAAA&#10;AAAAAKECAABkcnMvZG93bnJldi54bWxQSwUGAAAAAAQABAD5AAAAkgMAAAAA&#10;" strokecolor="#4579b8 [3044]" strokeweight="1.5pt">
                  <v:stroke endarrow="block"/>
                </v:shape>
                <v:shape id="Straight Arrow Connector 365" o:spid="_x0000_s1315" type="#_x0000_t32" style="position:absolute;left:29422;top:20386;width:209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LwycUAAADcAAAADwAAAGRycy9kb3ducmV2LnhtbESP3WoCMRSE7wt9h3AK3hTNWvGH1Shi&#10;VcS7Wh/gsDnuj5uTdRPXbZ/eCIKXw8x8w8wWrSlFQ7XLLSvo9yIQxInVOacKjr+b7gSE88gaS8uk&#10;4I8cLObvbzOMtb3xDzUHn4oAYRejgsz7KpbSJRkZdD1bEQfvZGuDPsg6lbrGW4CbUn5F0UgazDks&#10;ZFjRKqPkfLgaBeP/I/rJWMp10RTf2ybdDz6Li1Kdj3Y5BeGp9a/ws73TCgajITzOhCMg5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ULwycUAAADcAAAADwAAAAAAAAAA&#10;AAAAAAChAgAAZHJzL2Rvd25yZXYueG1sUEsFBgAAAAAEAAQA+QAAAJMDAAAAAA==&#10;" strokecolor="#4579b8 [3044]" strokeweight="1.5pt">
                  <v:stroke endarrow="block"/>
                </v:shape>
                <v:shape id="_x0000_s1316" type="#_x0000_t202" style="position:absolute;left:30099;top:17230;width:19431;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6pTsQA&#10;AADcAAAADwAAAGRycy9kb3ducmV2LnhtbESPQWvCQBSE74X+h+UVvNXdVhtq6iaUiuDJolbB2yP7&#10;TEKzb0N2NfHfu4WCx2FmvmHm+WAbcaHO1441vIwVCOLCmZpLDT+75fM7CB+QDTaOScOVPOTZ48Mc&#10;U+N63tBlG0oRIexT1FCF0KZS+qIii37sWuLonVxnMUTZldJ02Ee4beSrUom0WHNcqLClr4qK3+3Z&#10;ativT8fDVH2XC/vW9m5Qku1Maj16Gj4/QAQawj38314ZDZMkgb8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uqU7EAAAA3AAAAA8AAAAAAAAAAAAAAAAAmAIAAGRycy9k&#10;b3ducmV2LnhtbFBLBQYAAAAABAAEAPUAAACJAwAAAAA=&#10;" filled="f" stroked="f">
                  <v:textbox>
                    <w:txbxContent>
                      <w:p w14:paraId="1FD607D9" w14:textId="77777777" w:rsidR="00CC5052" w:rsidRDefault="00CC5052">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Zahtjeva SSO servis</w:t>
                        </w:r>
                      </w:p>
                    </w:txbxContent>
                  </v:textbox>
                </v:shape>
                <v:shape id="Straight Arrow Connector 367" o:spid="_x0000_s1317" type="#_x0000_t32" style="position:absolute;left:29708;top:24767;width:204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NGYcQAAADcAAAADwAAAGRycy9kb3ducmV2LnhtbESP3WoCMRSE74W+QziF3kjN2orVrVFK&#10;QfDnxr8HOGyOu6Gbk7CJ6/r2jSB4OczMN8xs0dlatNQE41jBcJCBIC6cNlwqOB2X7xMQISJrrB2T&#10;ghsFWMxfejPMtbvyntpDLEWCcMhRQRWjz6UMRUUWw8B54uSdXWMxJtmUUjd4TXBby48sG0uLhtNC&#10;hZ5+Kyr+DherIJj1dHgcrTbbrF+Gnb/41huv1Ntr9/MNIlIXn+FHe6UVfI6/4H4mHQE5/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Y0ZhxAAAANwAAAAPAAAAAAAAAAAA&#10;AAAAAKECAABkcnMvZG93bnJldi54bWxQSwUGAAAAAAQABAD5AAAAkgMAAAAA&#10;" strokecolor="#4579b8 [3044]" strokeweight="1.5pt">
                  <v:stroke dashstyle="3 1" startarrow="block" endarrow="block"/>
                </v:shape>
                <v:shape id="_x0000_s1318" type="#_x0000_t202" style="position:absolute;left:30079;top:21516;width:20298;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2Yp8AA&#10;AADcAAAADwAAAGRycy9kb3ducmV2LnhtbERPy4rCMBTdC/MP4Q7MThNnVLRjlEERXCk+YXaX5toW&#10;m5vSRFv/3iwEl4fzns5bW4o71b5wrKHfUyCIU2cKzjQcD6vuGIQPyAZLx6ThQR7ms4/OFBPjGt7R&#10;fR8yEUPYJ6ghD6FKpPRpThZ9z1XEkbu42mKIsM6kqbGJ4baU30qNpMWCY0OOFS1ySq/7m9Vw2lz+&#10;zwO1zZZ2WDWuVZLtRGr99dn+/YII1Ia3+OVeGw0/o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j2Yp8AAAADcAAAADwAAAAAAAAAAAAAAAACYAgAAZHJzL2Rvd25y&#10;ZXYueG1sUEsFBgAAAAAEAAQA9QAAAIUDAAAAAA==&#10;" filled="f" stroked="f">
                  <v:textbox>
                    <w:txbxContent>
                      <w:p w14:paraId="70EC073E" w14:textId="77777777" w:rsidR="00CC5052" w:rsidRDefault="00CC5052">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(Identifikuje korisnika)</w:t>
                        </w:r>
                      </w:p>
                    </w:txbxContent>
                  </v:textbox>
                </v:shape>
                <v:shape id="Straight Arrow Connector 369" o:spid="_x0000_s1319" type="#_x0000_t32" style="position:absolute;left:29708;top:29054;width:2066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Z0DMYAAADcAAAADwAAAGRycy9kb3ducmV2LnhtbESPT2vCQBTE70K/w/IKvUjdtIqtaVYR&#10;xT+nlqaFXh/Zl2xo9m3Irhq/vSsIHoeZ+Q2TLXrbiCN1vnas4GWUgCAunK65UvD7s3l+B+EDssbG&#10;MSk4k4fF/GGQYardib/pmIdKRAj7FBWYENpUSl8YsuhHriWOXuk6iyHKrpK6w1OE20a+JslUWqw5&#10;LhhsaWWo+M8PVkHu1jj++xru9pPS4Oxtcli320+lnh775QeIQH24h2/tvVYwns7geiYeAT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TGdAzGAAAA3AAAAA8AAAAAAAAA&#10;AAAAAAAAoQIAAGRycy9kb3ducmV2LnhtbFBLBQYAAAAABAAEAPkAAACUAwAAAAA=&#10;" strokecolor="#4579b8 [3044]" strokeweight="1.5pt">
                  <v:stroke endarrow="block"/>
                </v:shape>
                <v:shape id="_x0000_s1320" type="#_x0000_t202" style="position:absolute;left:29613;top:26196;width:20955;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ICfMEA&#10;AADcAAAADwAAAGRycy9kb3ducmV2LnhtbERPy4rCMBTdD/gP4QruNHF0fFSjDA4DrmYYX+Du0lzb&#10;YnNTmmjr35uFMMvDeS/XrS3FnWpfONYwHCgQxKkzBWcaDvvv/gyED8gGS8ek4UEe1qvO2xIT4xr+&#10;o/suZCKGsE9QQx5ClUjp05ws+oGriCN3cbXFEGGdSVNjE8NtKd+VmkiLBceGHCva5JRedzer4fhz&#10;OZ/G6jf7sh9V41ol2c6l1r1u+7kAEagN/+KXe2s0jKZxfj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SAnzBAAAA3AAAAA8AAAAAAAAAAAAAAAAAmAIAAGRycy9kb3du&#10;cmV2LnhtbFBLBQYAAAAABAAEAPUAAACGAwAAAAA=&#10;" filled="f" stroked="f">
                  <v:textbox>
                    <w:txbxContent>
                      <w:p w14:paraId="6116BC38" w14:textId="77777777" w:rsidR="00CC5052" w:rsidRDefault="00CC5052">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Odgovara XHTML formom</w:t>
                        </w:r>
                      </w:p>
                    </w:txbxContent>
                  </v:textbox>
                </v:shape>
                <v:shape id="_x0000_s1321" type="#_x0000_t202" style="position:absolute;left:51139;top:18849;width:2762;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L3FsMA&#10;AADcAAAADwAAAGRycy9kb3ducmV2LnhtbESP0YrCMBRE3wX/IVxhX2RNdV27VqO4C4qvdf2Aa3Nt&#10;i81NaaKtf28EwcdhZs4wy3VnKnGjxpWWFYxHEQjizOqScwXH/+3nDwjnkTVWlknBnRysV/3eEhNt&#10;W07pdvC5CBB2CSoovK8TKV1WkEE3sjVx8M62MeiDbHKpG2wD3FRyEkUzabDksFBgTX8FZZfD1Sg4&#10;79vh97w97fwxTqezXyzjk70r9THoNgsQnjr/Dr/ae63gKx7D80w4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L3FsMAAADcAAAADwAAAAAAAAAAAAAAAACYAgAAZHJzL2Rv&#10;d25yZXYueG1sUEsFBgAAAAAEAAQA9QAAAIgDAAAAAA==&#10;" stroked="f">
                  <v:textbox>
                    <w:txbxContent>
                      <w:p w14:paraId="607FA06D" w14:textId="77777777" w:rsidR="00CC5052" w:rsidRDefault="00CC5052">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color w:val="E36C0A"/>
                            <w:sz w:val="22"/>
                            <w:szCs w:val="22"/>
                            <w:lang w:val="sr-Latn-BA"/>
                          </w:rPr>
                          <w:t>3</w:t>
                        </w:r>
                      </w:p>
                    </w:txbxContent>
                  </v:textbox>
                </v:shape>
                <v:shape id="_x0000_s1322" type="#_x0000_t202" style="position:absolute;left:51234;top:27422;width:2763;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BpYcQA&#10;AADcAAAADwAAAGRycy9kb3ducmV2LnhtbESP3WrCQBSE7wt9h+UI3hTdNLZGo2uoQou3Wh/gmD0m&#10;wezZkN3m5+27hYKXw8x8w2yzwdSio9ZVlhW8ziMQxLnVFRcKLt+fsxUI55E11pZJwUgOst3z0xZT&#10;bXs+UXf2hQgQdikqKL1vUildXpJBN7cNcfButjXog2wLqVvsA9zUMo6ipTRYcVgosaFDSfn9/GMU&#10;3I79y/u6v375S3J6W+6xSq52VGo6GT42IDwN/hH+bx+1gkUSw9+ZcAT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AaWHEAAAA3AAAAA8AAAAAAAAAAAAAAAAAmAIAAGRycy9k&#10;b3ducmV2LnhtbFBLBQYAAAAABAAEAPUAAACJAwAAAAA=&#10;" stroked="f">
                  <v:textbox>
                    <w:txbxContent>
                      <w:p w14:paraId="293C93E2" w14:textId="77777777" w:rsidR="00CC5052" w:rsidRDefault="00CC5052">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color w:val="E36C0A"/>
                            <w:sz w:val="22"/>
                            <w:szCs w:val="22"/>
                            <w:lang w:val="sr-Latn-BA"/>
                          </w:rPr>
                          <w:t>4</w:t>
                        </w:r>
                      </w:p>
                    </w:txbxContent>
                  </v:textbox>
                </v:shape>
                <w10:anchorlock/>
              </v:group>
            </w:pict>
          </mc:Fallback>
        </mc:AlternateContent>
      </w:r>
      <w:commentRangeEnd w:id="345"/>
      <w:r w:rsidR="00297C24">
        <w:rPr>
          <w:rStyle w:val="CommentReference"/>
        </w:rPr>
        <w:commentReference w:id="345"/>
      </w:r>
    </w:p>
    <w:p w14:paraId="333F56D3" w14:textId="77777777" w:rsidR="00E94ADE" w:rsidRDefault="00CC5052">
      <w:pPr>
        <w:pStyle w:val="Caption"/>
        <w:jc w:val="center"/>
        <w:rPr>
          <w:lang w:val="bs-Latn-BA"/>
        </w:rPr>
      </w:pPr>
      <w:r>
        <w:rPr>
          <w:lang w:val="bs-Latn-BA"/>
        </w:rPr>
        <w:t xml:space="preserve">Slika </w:t>
      </w:r>
      <w:r>
        <w:rPr>
          <w:lang w:val="bs-Latn-BA"/>
        </w:rPr>
        <w:fldChar w:fldCharType="begin"/>
      </w:r>
      <w:r>
        <w:rPr>
          <w:lang w:val="bs-Latn-BA"/>
        </w:rPr>
        <w:instrText xml:space="preserve"> STYLEREF 1 \s </w:instrText>
      </w:r>
      <w:r>
        <w:rPr>
          <w:lang w:val="bs-Latn-BA"/>
        </w:rPr>
        <w:fldChar w:fldCharType="separate"/>
      </w:r>
      <w:r>
        <w:rPr>
          <w:lang w:val="bs-Latn-BA"/>
        </w:rPr>
        <w:t>10</w:t>
      </w:r>
      <w:r>
        <w:rPr>
          <w:lang w:val="bs-Latn-BA"/>
        </w:rPr>
        <w:fldChar w:fldCharType="end"/>
      </w:r>
      <w:r>
        <w:rPr>
          <w:lang w:val="bs-Latn-BA"/>
        </w:rPr>
        <w:t>.</w:t>
      </w:r>
      <w:r>
        <w:rPr>
          <w:lang w:val="bs-Latn-BA"/>
        </w:rPr>
        <w:fldChar w:fldCharType="begin"/>
      </w:r>
      <w:r>
        <w:rPr>
          <w:lang w:val="bs-Latn-BA"/>
        </w:rPr>
        <w:instrText xml:space="preserve"> SEQ Slika \* ARABIC \s 1 </w:instrText>
      </w:r>
      <w:r>
        <w:rPr>
          <w:lang w:val="bs-Latn-BA"/>
        </w:rPr>
        <w:fldChar w:fldCharType="separate"/>
      </w:r>
      <w:r>
        <w:rPr>
          <w:lang w:val="bs-Latn-BA"/>
        </w:rPr>
        <w:t>2</w:t>
      </w:r>
      <w:r>
        <w:rPr>
          <w:lang w:val="bs-Latn-BA"/>
        </w:rPr>
        <w:fldChar w:fldCharType="end"/>
      </w:r>
      <w:r>
        <w:rPr>
          <w:lang w:val="bs-Latn-BA"/>
        </w:rPr>
        <w:t xml:space="preserve"> – Web Browser SSO profil</w:t>
      </w:r>
    </w:p>
    <w:p w14:paraId="1FF2A124" w14:textId="77777777" w:rsidR="00E94ADE" w:rsidRDefault="00CC5052">
      <w:pPr>
        <w:spacing w:line="240" w:lineRule="auto"/>
        <w:ind w:firstLine="360"/>
        <w:jc w:val="both"/>
        <w:rPr>
          <w:lang w:val="bs-Latn-BA"/>
        </w:rPr>
      </w:pPr>
      <w:r>
        <w:rPr>
          <w:lang w:val="bs-Latn-BA"/>
        </w:rPr>
        <w:t>U narednim tačkama su objašnjeni gore navedeni koraci (korištene su adrese i primjeri poruka realizovane implementacije):</w:t>
      </w:r>
    </w:p>
    <w:p w14:paraId="3A1C964E" w14:textId="77777777" w:rsidR="00E94ADE" w:rsidRDefault="00E94ADE">
      <w:pPr>
        <w:spacing w:line="240" w:lineRule="auto"/>
        <w:jc w:val="both"/>
        <w:rPr>
          <w:lang w:val="bs-Latn-BA"/>
        </w:rPr>
      </w:pPr>
    </w:p>
    <w:p w14:paraId="75BEF8F6" w14:textId="77777777" w:rsidR="00E94ADE" w:rsidRDefault="00CC5052">
      <w:pPr>
        <w:pStyle w:val="ListParagraph1"/>
        <w:numPr>
          <w:ilvl w:val="0"/>
          <w:numId w:val="36"/>
        </w:numPr>
        <w:spacing w:line="240" w:lineRule="auto"/>
        <w:jc w:val="both"/>
        <w:rPr>
          <w:b/>
          <w:lang w:val="bs-Latn-BA"/>
        </w:rPr>
      </w:pPr>
      <w:r>
        <w:rPr>
          <w:b/>
          <w:lang w:val="bs-Latn-BA"/>
        </w:rPr>
        <w:t xml:space="preserve">Zahtijevanje željenog resursa </w:t>
      </w:r>
    </w:p>
    <w:p w14:paraId="3A61F246" w14:textId="77777777" w:rsidR="00E94ADE" w:rsidRDefault="00CC5052">
      <w:pPr>
        <w:pStyle w:val="ListParagraph1"/>
        <w:spacing w:line="240" w:lineRule="auto"/>
        <w:jc w:val="both"/>
        <w:rPr>
          <w:lang w:val="bs-Latn-BA"/>
        </w:rPr>
      </w:pPr>
      <w:r>
        <w:rPr>
          <w:lang w:val="bs-Latn-BA"/>
        </w:rPr>
        <w:t xml:space="preserve">Korisnik putem svog </w:t>
      </w:r>
      <w:r>
        <w:rPr>
          <w:i/>
          <w:lang w:val="bs-Latn-BA"/>
        </w:rPr>
        <w:t>web</w:t>
      </w:r>
      <w:r>
        <w:rPr>
          <w:lang w:val="bs-Latn-BA"/>
        </w:rPr>
        <w:t xml:space="preserve"> preglednika zahtjeva željeni resurs na strani servis provajdera (koji predstavlja web aplikaciju)</w:t>
      </w:r>
    </w:p>
    <w:p w14:paraId="5A98397A" w14:textId="77777777" w:rsidR="00E94ADE" w:rsidRDefault="00CC5052">
      <w:pPr>
        <w:spacing w:line="240" w:lineRule="auto"/>
        <w:jc w:val="both"/>
        <w:rPr>
          <w:lang w:val="bs-Latn-BA"/>
        </w:rPr>
      </w:pPr>
      <w:r>
        <w:rPr>
          <w:noProof/>
        </w:rPr>
        <mc:AlternateContent>
          <mc:Choice Requires="wps">
            <w:drawing>
              <wp:anchor distT="45720" distB="45720" distL="114300" distR="114300" simplePos="0" relativeHeight="251657216" behindDoc="0" locked="0" layoutInCell="1" allowOverlap="1" wp14:anchorId="2D2DDEC3" wp14:editId="53C7BBE6">
                <wp:simplePos x="0" y="0"/>
                <wp:positionH relativeFrom="column">
                  <wp:posOffset>457200</wp:posOffset>
                </wp:positionH>
                <wp:positionV relativeFrom="paragraph">
                  <wp:posOffset>100330</wp:posOffset>
                </wp:positionV>
                <wp:extent cx="4419600" cy="285750"/>
                <wp:effectExtent l="0" t="0" r="19050" b="190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ln>
                      </wps:spPr>
                      <wps:txbx>
                        <w:txbxContent>
                          <w:p w14:paraId="2F6A00BC" w14:textId="77777777" w:rsidR="00CC5052" w:rsidRDefault="00CC5052">
                            <w:pPr>
                              <w:rPr>
                                <w:rFonts w:ascii="Courier New" w:hAnsi="Courier New" w:cs="Courier New"/>
                                <w:sz w:val="22"/>
                                <w:lang w:val="sr-Latn-BA"/>
                              </w:rPr>
                            </w:pPr>
                            <w:r>
                              <w:rPr>
                                <w:rFonts w:ascii="Courier New" w:hAnsi="Courier New" w:cs="Courier New"/>
                                <w:sz w:val="22"/>
                                <w:lang w:val="sr-Latn-BA"/>
                              </w:rPr>
                              <w:t>http://localhost:8081/sp1/protectedResource</w:t>
                            </w:r>
                          </w:p>
                        </w:txbxContent>
                      </wps:txbx>
                      <wps:bodyPr rot="0" vert="horz" wrap="square" lIns="91440" tIns="45720" rIns="91440" bIns="45720" anchor="t" anchorCtr="0">
                        <a:noAutofit/>
                      </wps:bodyPr>
                    </wps:wsp>
                  </a:graphicData>
                </a:graphic>
              </wp:anchor>
            </w:drawing>
          </mc:Choice>
          <mc:Fallback>
            <w:pict>
              <v:shape w14:anchorId="2D2DDEC3" id="_x0000_s1323" type="#_x0000_t202" style="position:absolute;left:0;text-align:left;margin-left:36pt;margin-top:7.9pt;width:348pt;height:22.5pt;z-index:25165721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" fillcolor="#dbe5f1 [660]" strokecolor="#8db3e2 [1311]">
                <v:textbox>
                  <w:txbxContent>
                    <w:p w14:paraId="2F6A00BC" w14:textId="77777777" w:rsidR="00CC5052" w:rsidRDefault="00CC5052">
                      <w:pPr>
                        <w:rPr>
                          <w:rFonts w:ascii="Courier New" w:hAnsi="Courier New" w:cs="Courier New"/>
                          <w:sz w:val="22"/>
                          <w:lang w:val="sr-Latn-BA"/>
                        </w:rPr>
                      </w:pPr>
                      <w:r>
                        <w:rPr>
                          <w:rFonts w:ascii="Courier New" w:hAnsi="Courier New" w:cs="Courier New"/>
                          <w:sz w:val="22"/>
                          <w:lang w:val="sr-Latn-BA"/>
                        </w:rPr>
                        <w:t>http://localhost:8081/sp1/protectedResource</w:t>
                      </w:r>
                    </w:p>
                  </w:txbxContent>
                </v:textbox>
                <w10:wrap type="square"/>
              </v:shape>
            </w:pict>
          </mc:Fallback>
        </mc:AlternateContent>
      </w:r>
    </w:p>
    <w:p w14:paraId="1CE1D331" w14:textId="77777777" w:rsidR="00E94ADE" w:rsidRDefault="00CC5052">
      <w:pPr>
        <w:pStyle w:val="ListParagraph1"/>
        <w:spacing w:line="240" w:lineRule="auto"/>
        <w:jc w:val="both"/>
        <w:rPr>
          <w:lang w:val="bs-Latn-BA"/>
        </w:rPr>
      </w:pPr>
      <w:r>
        <w:rPr>
          <w:lang w:val="bs-Latn-BA"/>
        </w:rPr>
        <w:t xml:space="preserve">Servis provajder vrši provjeru prava pristupa željenom resursu. Ako već postoji odgovarajući sigurnosni kontekst, preskaču se koraci 2-7. </w:t>
      </w:r>
    </w:p>
    <w:p w14:paraId="1E6FB86C" w14:textId="77777777" w:rsidR="00E94ADE" w:rsidRDefault="00E94ADE">
      <w:pPr>
        <w:pStyle w:val="ListParagraph1"/>
        <w:spacing w:line="240" w:lineRule="auto"/>
        <w:jc w:val="both"/>
        <w:rPr>
          <w:lang w:val="bs-Latn-BA"/>
        </w:rPr>
      </w:pPr>
    </w:p>
    <w:p w14:paraId="3F02D4DC" w14:textId="77777777" w:rsidR="00E94ADE" w:rsidRDefault="00CC5052">
      <w:pPr>
        <w:pStyle w:val="ListParagraph1"/>
        <w:numPr>
          <w:ilvl w:val="0"/>
          <w:numId w:val="36"/>
        </w:numPr>
        <w:spacing w:line="240" w:lineRule="auto"/>
        <w:jc w:val="both"/>
        <w:rPr>
          <w:b/>
          <w:lang w:val="bs-Latn-BA"/>
        </w:rPr>
      </w:pPr>
      <w:r>
        <w:rPr>
          <w:b/>
          <w:lang w:val="bs-Latn-BA"/>
        </w:rPr>
        <w:lastRenderedPageBreak/>
        <w:t xml:space="preserve">Preusmjeravanje na IdP SSO servis </w:t>
      </w:r>
    </w:p>
    <w:p w14:paraId="6AACDCA7" w14:textId="77777777" w:rsidR="00E94ADE" w:rsidRDefault="00CC5052">
      <w:pPr>
        <w:pStyle w:val="ListParagraph1"/>
        <w:spacing w:line="240" w:lineRule="auto"/>
        <w:jc w:val="both"/>
        <w:rPr>
          <w:lang w:val="bs-Latn-BA"/>
        </w:rPr>
      </w:pPr>
      <w:r>
        <w:rPr>
          <w:lang w:val="bs-Latn-BA"/>
        </w:rPr>
        <w:t xml:space="preserve">Servis provajder generiše odgovarajući SAML zahtjev (i </w:t>
      </w:r>
      <w:r>
        <w:rPr>
          <w:i/>
          <w:lang w:val="bs-Latn-BA"/>
        </w:rPr>
        <w:t>RelayState</w:t>
      </w:r>
      <w:r>
        <w:rPr>
          <w:lang w:val="bs-Latn-BA"/>
        </w:rPr>
        <w:t xml:space="preserve"> parametar), a zatim preusmjerava preglednik korisnika na SSO servis koristeći standardno HTTP preusmjeravanje.</w:t>
      </w:r>
    </w:p>
    <w:p w14:paraId="0499DF9E" w14:textId="77777777" w:rsidR="00E94ADE" w:rsidRDefault="00E94ADE">
      <w:pPr>
        <w:pStyle w:val="ListParagraph1"/>
        <w:spacing w:line="240" w:lineRule="auto"/>
        <w:jc w:val="both"/>
        <w:rPr>
          <w:lang w:val="bs-Latn-BA"/>
        </w:rPr>
      </w:pPr>
    </w:p>
    <w:p w14:paraId="1E2467EC" w14:textId="77777777" w:rsidR="00E94ADE" w:rsidRDefault="00CC5052">
      <w:pPr>
        <w:pStyle w:val="ListParagraph1"/>
        <w:spacing w:line="240" w:lineRule="auto"/>
        <w:jc w:val="both"/>
        <w:rPr>
          <w:lang w:val="bs-Latn-BA"/>
        </w:rPr>
      </w:pPr>
      <w:r>
        <w:rPr>
          <w:noProof/>
        </w:rPr>
        <mc:AlternateContent>
          <mc:Choice Requires="wps">
            <w:drawing>
              <wp:inline distT="0" distB="0" distL="0" distR="0" wp14:anchorId="30805753" wp14:editId="46A2CCCA">
                <wp:extent cx="4972050" cy="714375"/>
                <wp:effectExtent l="0" t="0" r="19050" b="28575"/>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714375"/>
                        </a:xfrm>
                        <a:prstGeom prst="rect">
                          <a:avLst/>
                        </a:prstGeom>
                        <a:solidFill>
                          <a:schemeClr val="accent1">
                            <a:lumMod val="20000"/>
                            <a:lumOff val="80000"/>
                          </a:schemeClr>
                        </a:solidFill>
                        <a:ln w="9525">
                          <a:solidFill>
                            <a:schemeClr val="tx2">
                              <a:lumMod val="40000"/>
                              <a:lumOff val="60000"/>
                            </a:schemeClr>
                          </a:solidFill>
                          <a:miter lim="800000"/>
                        </a:ln>
                      </wps:spPr>
                      <wps:txbx>
                        <w:txbxContent>
                          <w:p w14:paraId="097F3C44" w14:textId="77777777" w:rsidR="00CC5052" w:rsidRDefault="00CC5052">
                            <w:pPr>
                              <w:rPr>
                                <w:rFonts w:ascii="Courier New" w:hAnsi="Courier New" w:cs="Courier New"/>
                                <w:sz w:val="22"/>
                                <w:lang w:val="sr-Latn-BA"/>
                              </w:rPr>
                            </w:pPr>
                            <w:r>
                              <w:rPr>
                                <w:rFonts w:ascii="Courier New" w:hAnsi="Courier New" w:cs="Courier New"/>
                                <w:sz w:val="22"/>
                                <w:lang w:val="sr-Latn-BA"/>
                              </w:rPr>
                              <w:t>302 Redirect</w:t>
                            </w:r>
                          </w:p>
                          <w:p w14:paraId="7137A89C" w14:textId="77777777" w:rsidR="00CC5052" w:rsidRDefault="00CC5052">
                            <w:pPr>
                              <w:rPr>
                                <w:rFonts w:ascii="Courier New" w:hAnsi="Courier New" w:cs="Courier New"/>
                                <w:sz w:val="22"/>
                                <w:lang w:val="sr-Latn-BA"/>
                              </w:rPr>
                            </w:pPr>
                            <w:r>
                              <w:rPr>
                                <w:rFonts w:ascii="Courier New" w:hAnsi="Courier New" w:cs="Courier New"/>
                                <w:sz w:val="22"/>
                                <w:lang w:val="sr-Latn-BA"/>
                              </w:rPr>
                              <w:t>Location:http://localhost:8080/sso/Redirect?SAMLRequest=&lt;request&gt;&amp;RelayState=&lt;relystate&gt;</w:t>
                            </w:r>
                          </w:p>
                        </w:txbxContent>
                      </wps:txbx>
                      <wps:bodyPr rot="0" vert="horz" wrap="square" lIns="91440" tIns="45720" rIns="91440" bIns="45720" anchor="t" anchorCtr="0">
                        <a:noAutofit/>
                      </wps:bodyPr>
                    </wps:wsp>
                  </a:graphicData>
                </a:graphic>
              </wp:inline>
            </w:drawing>
          </mc:Choice>
          <mc:Fallback>
            <w:pict>
              <v:shape w14:anchorId="30805753" id="_x0000_s1324" type="#_x0000_t202" style="width:391.5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" fillcolor="#dbe5f1 [660]" strokecolor="#8db3e2 [1311]">
                <v:textbox>
                  <w:txbxContent>
                    <w:p w14:paraId="097F3C44" w14:textId="77777777" w:rsidR="00CC5052" w:rsidRDefault="00CC5052">
                      <w:pPr>
                        <w:rPr>
                          <w:rFonts w:ascii="Courier New" w:hAnsi="Courier New" w:cs="Courier New"/>
                          <w:sz w:val="22"/>
                          <w:lang w:val="sr-Latn-BA"/>
                        </w:rPr>
                      </w:pPr>
                      <w:r>
                        <w:rPr>
                          <w:rFonts w:ascii="Courier New" w:hAnsi="Courier New" w:cs="Courier New"/>
                          <w:sz w:val="22"/>
                          <w:lang w:val="sr-Latn-BA"/>
                        </w:rPr>
                        <w:t>302 Redirect</w:t>
                      </w:r>
                    </w:p>
                    <w:p w14:paraId="7137A89C" w14:textId="77777777" w:rsidR="00CC5052" w:rsidRDefault="00CC5052">
                      <w:pPr>
                        <w:rPr>
                          <w:rFonts w:ascii="Courier New" w:hAnsi="Courier New" w:cs="Courier New"/>
                          <w:sz w:val="22"/>
                          <w:lang w:val="sr-Latn-BA"/>
                        </w:rPr>
                      </w:pPr>
                      <w:r>
                        <w:rPr>
                          <w:rFonts w:ascii="Courier New" w:hAnsi="Courier New" w:cs="Courier New"/>
                          <w:sz w:val="22"/>
                          <w:lang w:val="sr-Latn-BA"/>
                        </w:rPr>
                        <w:t>Location:http://localhost:8080/sso/Redirect?SAMLRequest=&lt;request&gt;&amp;RelayState=&lt;relystate&gt;</w:t>
                      </w:r>
                    </w:p>
                  </w:txbxContent>
                </v:textbox>
                <w10:anchorlock/>
              </v:shape>
            </w:pict>
          </mc:Fallback>
        </mc:AlternateContent>
      </w:r>
    </w:p>
    <w:p w14:paraId="75B3930F" w14:textId="77777777" w:rsidR="00E94ADE" w:rsidRDefault="00E94ADE">
      <w:pPr>
        <w:spacing w:line="240" w:lineRule="auto"/>
        <w:jc w:val="both"/>
        <w:rPr>
          <w:lang w:val="bs-Latn-BA"/>
        </w:rPr>
      </w:pPr>
    </w:p>
    <w:p w14:paraId="051DADD9" w14:textId="77777777" w:rsidR="00E94ADE" w:rsidRDefault="00CC5052">
      <w:pPr>
        <w:spacing w:line="240" w:lineRule="auto"/>
        <w:ind w:left="720"/>
        <w:jc w:val="both"/>
        <w:rPr>
          <w:lang w:val="bs-Latn-BA"/>
        </w:rPr>
      </w:pPr>
      <w:commentRangeStart w:id="346"/>
      <w:r>
        <w:rPr>
          <w:i/>
          <w:lang w:val="bs-Latn-BA"/>
        </w:rPr>
        <w:t>SAMLRequest</w:t>
      </w:r>
      <w:r>
        <w:rPr>
          <w:lang w:val="bs-Latn-BA"/>
        </w:rPr>
        <w:t xml:space="preserve"> može biti potpisan</w:t>
      </w:r>
      <w:commentRangeEnd w:id="346"/>
      <w:r>
        <w:commentReference w:id="346"/>
      </w:r>
      <w:r>
        <w:rPr>
          <w:lang w:val="bs-Latn-BA"/>
        </w:rPr>
        <w:t xml:space="preserve">, ali za osnovni primjer to nije urađeno. Parametar </w:t>
      </w:r>
      <w:r>
        <w:rPr>
          <w:i/>
          <w:lang w:val="bs-Latn-BA"/>
        </w:rPr>
        <w:t>RelayState</w:t>
      </w:r>
      <w:r>
        <w:rPr>
          <w:lang w:val="bs-Latn-BA"/>
        </w:rPr>
        <w:t xml:space="preserve"> predstavlja referencu ka stanju informacija koje se čuvaju na strani servis provajdera. U ovoj implementaciji služi za čuvanje reference ka informaciji koja predstavlja putanju do traženog resursa, kako bi se nakon autentikacije na SSO strani korisnik automatski preusmjerio na njega. </w:t>
      </w:r>
      <w:r>
        <w:rPr>
          <w:i/>
          <w:lang w:val="bs-Latn-BA"/>
        </w:rPr>
        <w:t>SAMLRequest</w:t>
      </w:r>
      <w:r>
        <w:rPr>
          <w:lang w:val="bs-Latn-BA"/>
        </w:rPr>
        <w:t xml:space="preserve"> parametar je kompresovana, </w:t>
      </w:r>
      <w:r>
        <w:rPr>
          <w:i/>
          <w:lang w:val="bs-Latn-BA"/>
        </w:rPr>
        <w:t>base64</w:t>
      </w:r>
      <w:r>
        <w:rPr>
          <w:lang w:val="bs-Latn-BA"/>
        </w:rPr>
        <w:t xml:space="preserve"> enkodirana i URL enkodirana vrijednost </w:t>
      </w:r>
      <w:r>
        <w:rPr>
          <w:i/>
          <w:lang w:val="bs-Latn-BA"/>
        </w:rPr>
        <w:t>&lt;samlp:AuthnRequest&gt;</w:t>
      </w:r>
      <w:r>
        <w:rPr>
          <w:lang w:val="bs-Latn-BA"/>
        </w:rPr>
        <w:t xml:space="preserve"> elementa:</w:t>
      </w:r>
    </w:p>
    <w:p w14:paraId="5EA319FF" w14:textId="77777777" w:rsidR="00E94ADE" w:rsidRDefault="00E94ADE">
      <w:pPr>
        <w:spacing w:line="240" w:lineRule="auto"/>
        <w:ind w:left="720"/>
        <w:jc w:val="both"/>
        <w:rPr>
          <w:lang w:val="bs-Latn-BA"/>
        </w:rPr>
      </w:pPr>
    </w:p>
    <w:p w14:paraId="3229465F" w14:textId="77777777" w:rsidR="00E94ADE" w:rsidRDefault="00CC5052">
      <w:pPr>
        <w:keepNext/>
        <w:spacing w:line="240" w:lineRule="auto"/>
        <w:ind w:left="720"/>
        <w:jc w:val="both"/>
        <w:rPr>
          <w:lang w:val="bs-Latn-BA"/>
        </w:rPr>
      </w:pPr>
      <w:r>
        <w:rPr>
          <w:noProof/>
        </w:rPr>
        <w:drawing>
          <wp:inline distT="0" distB="0" distL="0" distR="0" wp14:anchorId="6E973FB7" wp14:editId="3B74439F">
            <wp:extent cx="5476875" cy="3026410"/>
            <wp:effectExtent l="0" t="0" r="9525" b="254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21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476875" cy="3026410"/>
                    </a:xfrm>
                    <a:prstGeom prst="rect">
                      <a:avLst/>
                    </a:prstGeom>
                  </pic:spPr>
                </pic:pic>
              </a:graphicData>
            </a:graphic>
          </wp:inline>
        </w:drawing>
      </w:r>
    </w:p>
    <w:p w14:paraId="747D7237" w14:textId="77777777" w:rsidR="00E94ADE" w:rsidRDefault="00CC5052">
      <w:pPr>
        <w:pStyle w:val="Caption"/>
        <w:jc w:val="center"/>
        <w:rPr>
          <w:lang w:val="bs-Latn-BA"/>
        </w:rPr>
      </w:pPr>
      <w:r>
        <w:rPr>
          <w:lang w:val="bs-Latn-BA"/>
        </w:rPr>
        <w:t xml:space="preserve">Slika </w:t>
      </w:r>
      <w:r>
        <w:rPr>
          <w:lang w:val="bs-Latn-BA"/>
        </w:rPr>
        <w:fldChar w:fldCharType="begin"/>
      </w:r>
      <w:r>
        <w:rPr>
          <w:lang w:val="bs-Latn-BA"/>
        </w:rPr>
        <w:instrText xml:space="preserve"> STYLEREF 1 \s </w:instrText>
      </w:r>
      <w:r>
        <w:rPr>
          <w:lang w:val="bs-Latn-BA"/>
        </w:rPr>
        <w:fldChar w:fldCharType="separate"/>
      </w:r>
      <w:r>
        <w:rPr>
          <w:lang w:val="bs-Latn-BA"/>
        </w:rPr>
        <w:t>10</w:t>
      </w:r>
      <w:r>
        <w:rPr>
          <w:lang w:val="bs-Latn-BA"/>
        </w:rPr>
        <w:fldChar w:fldCharType="end"/>
      </w:r>
      <w:r>
        <w:rPr>
          <w:lang w:val="bs-Latn-BA"/>
        </w:rPr>
        <w:t>.</w:t>
      </w:r>
      <w:r>
        <w:rPr>
          <w:lang w:val="bs-Latn-BA"/>
        </w:rPr>
        <w:fldChar w:fldCharType="begin"/>
      </w:r>
      <w:r>
        <w:rPr>
          <w:lang w:val="bs-Latn-BA"/>
        </w:rPr>
        <w:instrText xml:space="preserve"> SEQ Slika \* ARABIC \s 1 </w:instrText>
      </w:r>
      <w:r>
        <w:rPr>
          <w:lang w:val="bs-Latn-BA"/>
        </w:rPr>
        <w:fldChar w:fldCharType="separate"/>
      </w:r>
      <w:r>
        <w:rPr>
          <w:lang w:val="bs-Latn-BA"/>
        </w:rPr>
        <w:t>3</w:t>
      </w:r>
      <w:r>
        <w:rPr>
          <w:lang w:val="bs-Latn-BA"/>
        </w:rPr>
        <w:fldChar w:fldCharType="end"/>
      </w:r>
      <w:r>
        <w:rPr>
          <w:lang w:val="bs-Latn-BA"/>
        </w:rPr>
        <w:t xml:space="preserve"> – primjer SAML AuthnRequest-a</w:t>
      </w:r>
    </w:p>
    <w:p w14:paraId="0B93A1AB" w14:textId="77777777" w:rsidR="00E94ADE" w:rsidRDefault="00CC5052">
      <w:pPr>
        <w:pStyle w:val="ListParagraph1"/>
        <w:numPr>
          <w:ilvl w:val="0"/>
          <w:numId w:val="36"/>
        </w:numPr>
        <w:spacing w:line="240" w:lineRule="auto"/>
        <w:jc w:val="both"/>
        <w:rPr>
          <w:b/>
          <w:lang w:val="bs-Latn-BA"/>
        </w:rPr>
      </w:pPr>
      <w:r>
        <w:rPr>
          <w:b/>
          <w:lang w:val="bs-Latn-BA"/>
        </w:rPr>
        <w:t>Zahtijevanje SSO servisa na IdP strani</w:t>
      </w:r>
    </w:p>
    <w:p w14:paraId="39ADD000" w14:textId="77777777" w:rsidR="00E94ADE" w:rsidRDefault="00CC5052">
      <w:pPr>
        <w:pStyle w:val="ListParagraph1"/>
        <w:spacing w:line="240" w:lineRule="auto"/>
        <w:jc w:val="both"/>
        <w:rPr>
          <w:lang w:val="bs-Latn-BA"/>
        </w:rPr>
      </w:pPr>
      <w:r>
        <w:rPr>
          <w:lang w:val="bs-Latn-BA"/>
        </w:rPr>
        <w:t xml:space="preserve">U skladu sa HTTP standardom, </w:t>
      </w:r>
      <w:r>
        <w:rPr>
          <w:i/>
          <w:lang w:val="bs-Latn-BA"/>
        </w:rPr>
        <w:t>web</w:t>
      </w:r>
      <w:r>
        <w:rPr>
          <w:lang w:val="bs-Latn-BA"/>
        </w:rPr>
        <w:t xml:space="preserve"> preglednik šalje GET zahtjev SSO servisu na IdP strani:</w:t>
      </w:r>
    </w:p>
    <w:p w14:paraId="5C115049" w14:textId="77777777" w:rsidR="00E94ADE" w:rsidRDefault="00E94ADE">
      <w:pPr>
        <w:pStyle w:val="ListParagraph1"/>
        <w:spacing w:line="240" w:lineRule="auto"/>
        <w:jc w:val="both"/>
        <w:rPr>
          <w:lang w:val="bs-Latn-BA"/>
        </w:rPr>
      </w:pPr>
    </w:p>
    <w:p w14:paraId="1F41FAE1" w14:textId="77777777" w:rsidR="00E94ADE" w:rsidRDefault="00CC5052">
      <w:pPr>
        <w:pStyle w:val="ListParagraph1"/>
        <w:spacing w:line="240" w:lineRule="auto"/>
        <w:jc w:val="both"/>
        <w:rPr>
          <w:lang w:val="bs-Latn-BA"/>
        </w:rPr>
      </w:pPr>
      <w:r>
        <w:rPr>
          <w:noProof/>
        </w:rPr>
        <w:lastRenderedPageBreak/>
        <mc:AlternateContent>
          <mc:Choice Requires="wps">
            <w:drawing>
              <wp:inline distT="0" distB="0" distL="0" distR="0" wp14:anchorId="7652F337" wp14:editId="6749779E">
                <wp:extent cx="5467350" cy="638175"/>
                <wp:effectExtent l="0" t="0" r="19050" b="28575"/>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638175"/>
                        </a:xfrm>
                        <a:prstGeom prst="rect">
                          <a:avLst/>
                        </a:prstGeom>
                        <a:solidFill>
                          <a:schemeClr val="accent1">
                            <a:lumMod val="20000"/>
                            <a:lumOff val="80000"/>
                          </a:schemeClr>
                        </a:solidFill>
                        <a:ln w="9525">
                          <a:solidFill>
                            <a:schemeClr val="tx2">
                              <a:lumMod val="40000"/>
                              <a:lumOff val="60000"/>
                            </a:schemeClr>
                          </a:solidFill>
                          <a:miter lim="800000"/>
                        </a:ln>
                      </wps:spPr>
                      <wps:txbx>
                        <w:txbxContent>
                          <w:p w14:paraId="2E2A101C" w14:textId="77777777" w:rsidR="00CC5052" w:rsidRDefault="00CC5052">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1EB8D7F8" w14:textId="77777777" w:rsidR="00CC5052" w:rsidRDefault="00CC5052">
                            <w:pPr>
                              <w:rPr>
                                <w:rFonts w:ascii="Courier New" w:hAnsi="Courier New" w:cs="Courier New"/>
                                <w:sz w:val="22"/>
                                <w:lang w:val="sr-Latn-BA"/>
                              </w:rPr>
                            </w:pPr>
                            <w:r>
                              <w:rPr>
                                <w:rFonts w:ascii="Courier New" w:hAnsi="Courier New" w:cs="Courier New"/>
                                <w:sz w:val="22"/>
                                <w:lang w:val="sr-Latn-BA"/>
                              </w:rPr>
                              <w:t>&lt;relystate&gt; HTTP/1.1</w:t>
                            </w:r>
                          </w:p>
                          <w:p w14:paraId="3441F7BF" w14:textId="77777777" w:rsidR="00CC5052" w:rsidRDefault="00CC5052">
                            <w:pPr>
                              <w:rPr>
                                <w:rFonts w:ascii="Courier New" w:hAnsi="Courier New" w:cs="Courier New"/>
                                <w:sz w:val="22"/>
                                <w:lang w:val="sr-Latn-BA"/>
                              </w:rPr>
                            </w:pPr>
                            <w:r>
                              <w:rPr>
                                <w:rFonts w:ascii="Courier New" w:hAnsi="Courier New" w:cs="Courier New"/>
                                <w:sz w:val="22"/>
                                <w:lang w:val="sr-Latn-BA"/>
                              </w:rPr>
                              <w:t>Host: localhost:8080/sso</w:t>
                            </w:r>
                          </w:p>
                        </w:txbxContent>
                      </wps:txbx>
                      <wps:bodyPr rot="0" vert="horz" wrap="square" lIns="91440" tIns="45720" rIns="91440" bIns="45720" anchor="t" anchorCtr="0">
                        <a:noAutofit/>
                      </wps:bodyPr>
                    </wps:wsp>
                  </a:graphicData>
                </a:graphic>
              </wp:inline>
            </w:drawing>
          </mc:Choice>
          <mc:Fallback>
            <w:pict>
              <v:shape w14:anchorId="7652F337" id="_x0000_s1325" type="#_x0000_t202" style="width:430.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" fillcolor="#dbe5f1 [660]" strokecolor="#8db3e2 [1311]">
                <v:textbox>
                  <w:txbxContent>
                    <w:p w14:paraId="2E2A101C" w14:textId="77777777" w:rsidR="00CC5052" w:rsidRDefault="00CC5052">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1EB8D7F8" w14:textId="77777777" w:rsidR="00CC5052" w:rsidRDefault="00CC5052">
                      <w:pPr>
                        <w:rPr>
                          <w:rFonts w:ascii="Courier New" w:hAnsi="Courier New" w:cs="Courier New"/>
                          <w:sz w:val="22"/>
                          <w:lang w:val="sr-Latn-BA"/>
                        </w:rPr>
                      </w:pPr>
                      <w:r>
                        <w:rPr>
                          <w:rFonts w:ascii="Courier New" w:hAnsi="Courier New" w:cs="Courier New"/>
                          <w:sz w:val="22"/>
                          <w:lang w:val="sr-Latn-BA"/>
                        </w:rPr>
                        <w:t>&lt;relystate&gt; HTTP/1.1</w:t>
                      </w:r>
                    </w:p>
                    <w:p w14:paraId="3441F7BF" w14:textId="77777777" w:rsidR="00CC5052" w:rsidRDefault="00CC5052">
                      <w:pPr>
                        <w:rPr>
                          <w:rFonts w:ascii="Courier New" w:hAnsi="Courier New" w:cs="Courier New"/>
                          <w:sz w:val="22"/>
                          <w:lang w:val="sr-Latn-BA"/>
                        </w:rPr>
                      </w:pPr>
                      <w:r>
                        <w:rPr>
                          <w:rFonts w:ascii="Courier New" w:hAnsi="Courier New" w:cs="Courier New"/>
                          <w:sz w:val="22"/>
                          <w:lang w:val="sr-Latn-BA"/>
                        </w:rPr>
                        <w:t>Host: localhost:8080/sso</w:t>
                      </w:r>
                    </w:p>
                  </w:txbxContent>
                </v:textbox>
                <w10:anchorlock/>
              </v:shape>
            </w:pict>
          </mc:Fallback>
        </mc:AlternateContent>
      </w:r>
    </w:p>
    <w:p w14:paraId="414254F7" w14:textId="77777777" w:rsidR="00E94ADE" w:rsidRDefault="00CC5052">
      <w:pPr>
        <w:spacing w:line="240" w:lineRule="auto"/>
        <w:ind w:left="720"/>
        <w:jc w:val="both"/>
        <w:rPr>
          <w:lang w:val="bs-Latn-BA"/>
        </w:rPr>
      </w:pPr>
      <w:r>
        <w:rPr>
          <w:lang w:val="bs-Latn-BA"/>
        </w:rPr>
        <w:t xml:space="preserve">Vrijednosti parametara </w:t>
      </w:r>
      <w:r>
        <w:rPr>
          <w:i/>
          <w:lang w:val="bs-Latn-BA"/>
        </w:rPr>
        <w:t>SAMLRequest</w:t>
      </w:r>
      <w:r>
        <w:rPr>
          <w:lang w:val="bs-Latn-BA"/>
        </w:rPr>
        <w:t xml:space="preserve"> i </w:t>
      </w:r>
      <w:r>
        <w:rPr>
          <w:i/>
          <w:lang w:val="bs-Latn-BA"/>
        </w:rPr>
        <w:t>RelayState</w:t>
      </w:r>
      <w:r>
        <w:rPr>
          <w:lang w:val="bs-Latn-BA"/>
        </w:rPr>
        <w:t xml:space="preserve"> su iste kao one proslijeđene od strane servis provajdera. SSO servis na IdP strani procesira </w:t>
      </w:r>
      <w:r>
        <w:rPr>
          <w:i/>
          <w:lang w:val="bs-Latn-BA"/>
        </w:rPr>
        <w:t>&lt;samlp:AuthnRequest&gt;</w:t>
      </w:r>
      <w:r>
        <w:rPr>
          <w:lang w:val="bs-Latn-BA"/>
        </w:rPr>
        <w:t xml:space="preserve"> element tako što ga prvo URL-dekodira, </w:t>
      </w:r>
      <w:r>
        <w:rPr>
          <w:i/>
          <w:lang w:val="bs-Latn-BA"/>
        </w:rPr>
        <w:t>base64</w:t>
      </w:r>
      <w:r>
        <w:rPr>
          <w:lang w:val="bs-Latn-BA"/>
        </w:rPr>
        <w:t>-dekodira te dekompresuje (tim redosl</w:t>
      </w:r>
      <w:ins w:id="347" w:author="Ognjen Joldzic" w:date="2018-05-13T03:11:00Z">
        <w:r>
          <w:t>ij</w:t>
        </w:r>
      </w:ins>
      <w:r>
        <w:rPr>
          <w:lang w:val="bs-Latn-BA"/>
        </w:rPr>
        <w:t xml:space="preserve">edom), a zatim vrši sigurnosnu provjeru. Ako korisnik nema odgovarajući sigurnosni kontekst, IdP identifikuje korisnika nekim od mehanizama autentikacije, tj. u ovom slučaju formom za prijavu. </w:t>
      </w:r>
    </w:p>
    <w:p w14:paraId="28C26FA8" w14:textId="77777777" w:rsidR="00E94ADE" w:rsidRDefault="00E94ADE">
      <w:pPr>
        <w:spacing w:line="240" w:lineRule="auto"/>
        <w:ind w:left="720"/>
        <w:jc w:val="both"/>
        <w:rPr>
          <w:lang w:val="bs-Latn-BA"/>
        </w:rPr>
      </w:pPr>
    </w:p>
    <w:p w14:paraId="46425766" w14:textId="77777777" w:rsidR="00E94ADE" w:rsidRDefault="00CC5052">
      <w:pPr>
        <w:pStyle w:val="ListParagraph1"/>
        <w:numPr>
          <w:ilvl w:val="0"/>
          <w:numId w:val="36"/>
        </w:numPr>
        <w:spacing w:line="240" w:lineRule="auto"/>
        <w:jc w:val="both"/>
        <w:rPr>
          <w:b/>
          <w:lang w:val="bs-Latn-BA"/>
        </w:rPr>
      </w:pPr>
      <w:r>
        <w:rPr>
          <w:b/>
          <w:lang w:val="bs-Latn-BA"/>
        </w:rPr>
        <w:t>Odgovor XHTML formom</w:t>
      </w:r>
    </w:p>
    <w:p w14:paraId="7A1FB5F3" w14:textId="77777777" w:rsidR="00E94ADE" w:rsidRDefault="00CC5052">
      <w:pPr>
        <w:pStyle w:val="ListParagraph1"/>
        <w:spacing w:line="240" w:lineRule="auto"/>
        <w:jc w:val="both"/>
        <w:rPr>
          <w:lang w:val="bs-Latn-BA"/>
        </w:rPr>
      </w:pPr>
      <w:r>
        <w:rPr>
          <w:lang w:val="bs-Latn-BA"/>
        </w:rPr>
        <w:t>SSO servis nakon validiranja zahtjeva odgovara stranicom koja sadrži XHTML formu:</w:t>
      </w:r>
    </w:p>
    <w:p w14:paraId="2D941993" w14:textId="77777777" w:rsidR="00E94ADE" w:rsidRDefault="00E94ADE">
      <w:pPr>
        <w:pStyle w:val="ListParagraph1"/>
        <w:spacing w:line="240" w:lineRule="auto"/>
        <w:jc w:val="both"/>
        <w:rPr>
          <w:lang w:val="bs-Latn-BA"/>
        </w:rPr>
      </w:pPr>
    </w:p>
    <w:p w14:paraId="25A5DE44" w14:textId="77777777" w:rsidR="00E94ADE" w:rsidRDefault="00CC5052">
      <w:pPr>
        <w:pStyle w:val="ListParagraph1"/>
        <w:spacing w:line="240" w:lineRule="auto"/>
        <w:jc w:val="both"/>
        <w:rPr>
          <w:lang w:val="bs-Latn-BA"/>
        </w:rPr>
      </w:pPr>
      <w:r>
        <w:rPr>
          <w:noProof/>
        </w:rPr>
        <mc:AlternateContent>
          <mc:Choice Requires="wps">
            <w:drawing>
              <wp:inline distT="0" distB="0" distL="0" distR="0" wp14:anchorId="087EE54F" wp14:editId="072FB350">
                <wp:extent cx="5467350" cy="1333500"/>
                <wp:effectExtent l="0" t="0" r="19050" b="19050"/>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333500"/>
                        </a:xfrm>
                        <a:prstGeom prst="rect">
                          <a:avLst/>
                        </a:prstGeom>
                        <a:solidFill>
                          <a:schemeClr val="accent1">
                            <a:lumMod val="20000"/>
                            <a:lumOff val="80000"/>
                          </a:schemeClr>
                        </a:solidFill>
                        <a:ln w="9525">
                          <a:solidFill>
                            <a:schemeClr val="tx2">
                              <a:lumMod val="40000"/>
                              <a:lumOff val="60000"/>
                            </a:schemeClr>
                          </a:solidFill>
                          <a:miter lim="800000"/>
                        </a:ln>
                      </wps:spPr>
                      <wps:txbx>
                        <w:txbxContent>
                          <w:p w14:paraId="240BF4B6" w14:textId="77777777" w:rsidR="00CC5052" w:rsidRDefault="00CC5052">
                            <w:pPr>
                              <w:rPr>
                                <w:rFonts w:ascii="Courier New" w:hAnsi="Courier New" w:cs="Courier New"/>
                                <w:sz w:val="22"/>
                              </w:rPr>
                            </w:pPr>
                            <w:r>
                              <w:rPr>
                                <w:rFonts w:ascii="Courier New" w:hAnsi="Courier New" w:cs="Courier New"/>
                                <w:sz w:val="22"/>
                              </w:rPr>
                              <w:t>&lt;form method=”post” action=”http://localhost:8081/sp1/saml”&gt;</w:t>
                            </w:r>
                          </w:p>
                          <w:p w14:paraId="79B7B438" w14:textId="77777777" w:rsidR="00CC5052" w:rsidRDefault="00CC5052">
                            <w:pPr>
                              <w:rPr>
                                <w:rFonts w:ascii="Courier New" w:hAnsi="Courier New" w:cs="Courier New"/>
                                <w:sz w:val="22"/>
                              </w:rPr>
                            </w:pPr>
                            <w:r>
                              <w:rPr>
                                <w:rFonts w:ascii="Courier New" w:hAnsi="Courier New" w:cs="Courier New"/>
                                <w:sz w:val="22"/>
                              </w:rPr>
                              <w:t xml:space="preserve">   &lt;input type=”hidden” name=”SAMLResponse” value=&lt;samlres&gt; /&gt;</w:t>
                            </w:r>
                          </w:p>
                          <w:p w14:paraId="1789BAD6" w14:textId="77777777" w:rsidR="00CC5052" w:rsidRDefault="00CC5052">
                            <w:pPr>
                              <w:rPr>
                                <w:rFonts w:ascii="Courier New" w:hAnsi="Courier New" w:cs="Courier New"/>
                                <w:sz w:val="22"/>
                              </w:rPr>
                            </w:pPr>
                            <w:r>
                              <w:rPr>
                                <w:rFonts w:ascii="Courier New" w:hAnsi="Courier New" w:cs="Courier New"/>
                                <w:sz w:val="22"/>
                              </w:rPr>
                              <w:t xml:space="preserve">   &lt;input type=”hidden” name=”RelayState” value=&lt;relstate&gt; /&gt;</w:t>
                            </w:r>
                          </w:p>
                          <w:p w14:paraId="19D16C33" w14:textId="77777777" w:rsidR="00CC5052" w:rsidRDefault="00CC5052">
                            <w:pPr>
                              <w:rPr>
                                <w:rFonts w:ascii="Courier New" w:hAnsi="Courier New" w:cs="Courier New"/>
                                <w:sz w:val="22"/>
                              </w:rPr>
                            </w:pPr>
                            <w:r>
                              <w:rPr>
                                <w:rFonts w:ascii="Courier New" w:hAnsi="Courier New" w:cs="Courier New"/>
                                <w:sz w:val="22"/>
                              </w:rPr>
                              <w:t xml:space="preserve">   ...</w:t>
                            </w:r>
                          </w:p>
                          <w:p w14:paraId="1230ACCF" w14:textId="77777777" w:rsidR="00CC5052" w:rsidRDefault="00CC5052">
                            <w:pPr>
                              <w:rPr>
                                <w:rFonts w:ascii="Courier New" w:hAnsi="Courier New" w:cs="Courier New"/>
                                <w:sz w:val="22"/>
                              </w:rPr>
                            </w:pPr>
                            <w:r>
                              <w:rPr>
                                <w:rFonts w:ascii="Courier New" w:hAnsi="Courier New" w:cs="Courier New"/>
                                <w:sz w:val="22"/>
                              </w:rPr>
                              <w:t xml:space="preserve">   &lt;input type=”submit” value=”Submit”&gt;</w:t>
                            </w:r>
                          </w:p>
                          <w:p w14:paraId="7062313A" w14:textId="77777777" w:rsidR="00CC5052" w:rsidRDefault="00CC5052">
                            <w:pPr>
                              <w:rPr>
                                <w:rFonts w:ascii="Courier New" w:hAnsi="Courier New" w:cs="Courier New"/>
                                <w:sz w:val="22"/>
                              </w:rPr>
                            </w:pPr>
                            <w:r>
                              <w:rPr>
                                <w:rFonts w:ascii="Courier New" w:hAnsi="Courier New" w:cs="Courier New"/>
                                <w:sz w:val="22"/>
                              </w:rPr>
                              <w:t xml:space="preserve">&lt;/form&gt; </w:t>
                            </w:r>
                          </w:p>
                        </w:txbxContent>
                      </wps:txbx>
                      <wps:bodyPr rot="0" vert="horz" wrap="square" lIns="91440" tIns="45720" rIns="91440" bIns="45720" anchor="t" anchorCtr="0">
                        <a:noAutofit/>
                      </wps:bodyPr>
                    </wps:wsp>
                  </a:graphicData>
                </a:graphic>
              </wp:inline>
            </w:drawing>
          </mc:Choice>
          <mc:Fallback>
            <w:pict>
              <v:shape w14:anchorId="087EE54F" id="_x0000_s1326" type="#_x0000_t202" style="width:43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" fillcolor="#dbe5f1 [660]" strokecolor="#8db3e2 [1311]">
                <v:textbox>
                  <w:txbxContent>
                    <w:p w14:paraId="240BF4B6" w14:textId="77777777" w:rsidR="00CC5052" w:rsidRDefault="00CC5052">
                      <w:pPr>
                        <w:rPr>
                          <w:rFonts w:ascii="Courier New" w:hAnsi="Courier New" w:cs="Courier New"/>
                          <w:sz w:val="22"/>
                        </w:rPr>
                      </w:pPr>
                      <w:r>
                        <w:rPr>
                          <w:rFonts w:ascii="Courier New" w:hAnsi="Courier New" w:cs="Courier New"/>
                          <w:sz w:val="22"/>
                        </w:rPr>
                        <w:t>&lt;form method=”post” action=”http://localhost:8081/sp1/saml”&gt;</w:t>
                      </w:r>
                    </w:p>
                    <w:p w14:paraId="79B7B438" w14:textId="77777777" w:rsidR="00CC5052" w:rsidRDefault="00CC5052">
                      <w:pPr>
                        <w:rPr>
                          <w:rFonts w:ascii="Courier New" w:hAnsi="Courier New" w:cs="Courier New"/>
                          <w:sz w:val="22"/>
                        </w:rPr>
                      </w:pPr>
                      <w:r>
                        <w:rPr>
                          <w:rFonts w:ascii="Courier New" w:hAnsi="Courier New" w:cs="Courier New"/>
                          <w:sz w:val="22"/>
                        </w:rPr>
                        <w:t xml:space="preserve">   &lt;input type=”hidden” name=”SAMLResponse” value=&lt;samlres&gt; /&gt;</w:t>
                      </w:r>
                    </w:p>
                    <w:p w14:paraId="1789BAD6" w14:textId="77777777" w:rsidR="00CC5052" w:rsidRDefault="00CC5052">
                      <w:pPr>
                        <w:rPr>
                          <w:rFonts w:ascii="Courier New" w:hAnsi="Courier New" w:cs="Courier New"/>
                          <w:sz w:val="22"/>
                        </w:rPr>
                      </w:pPr>
                      <w:r>
                        <w:rPr>
                          <w:rFonts w:ascii="Courier New" w:hAnsi="Courier New" w:cs="Courier New"/>
                          <w:sz w:val="22"/>
                        </w:rPr>
                        <w:t xml:space="preserve">   &lt;input type=”hidden” name=”RelayState” value=&lt;relstate&gt; /&gt;</w:t>
                      </w:r>
                    </w:p>
                    <w:p w14:paraId="19D16C33" w14:textId="77777777" w:rsidR="00CC5052" w:rsidRDefault="00CC5052">
                      <w:pPr>
                        <w:rPr>
                          <w:rFonts w:ascii="Courier New" w:hAnsi="Courier New" w:cs="Courier New"/>
                          <w:sz w:val="22"/>
                        </w:rPr>
                      </w:pPr>
                      <w:r>
                        <w:rPr>
                          <w:rFonts w:ascii="Courier New" w:hAnsi="Courier New" w:cs="Courier New"/>
                          <w:sz w:val="22"/>
                        </w:rPr>
                        <w:t xml:space="preserve">   ...</w:t>
                      </w:r>
                    </w:p>
                    <w:p w14:paraId="1230ACCF" w14:textId="77777777" w:rsidR="00CC5052" w:rsidRDefault="00CC5052">
                      <w:pPr>
                        <w:rPr>
                          <w:rFonts w:ascii="Courier New" w:hAnsi="Courier New" w:cs="Courier New"/>
                          <w:sz w:val="22"/>
                        </w:rPr>
                      </w:pPr>
                      <w:r>
                        <w:rPr>
                          <w:rFonts w:ascii="Courier New" w:hAnsi="Courier New" w:cs="Courier New"/>
                          <w:sz w:val="22"/>
                        </w:rPr>
                        <w:t xml:space="preserve">   &lt;input type=”submit” value=”Submit”&gt;</w:t>
                      </w:r>
                    </w:p>
                    <w:p w14:paraId="7062313A" w14:textId="77777777" w:rsidR="00CC5052" w:rsidRDefault="00CC5052">
                      <w:pPr>
                        <w:rPr>
                          <w:rFonts w:ascii="Courier New" w:hAnsi="Courier New" w:cs="Courier New"/>
                          <w:sz w:val="22"/>
                        </w:rPr>
                      </w:pPr>
                      <w:r>
                        <w:rPr>
                          <w:rFonts w:ascii="Courier New" w:hAnsi="Courier New" w:cs="Courier New"/>
                          <w:sz w:val="22"/>
                        </w:rPr>
                        <w:t xml:space="preserve">&lt;/form&gt; </w:t>
                      </w:r>
                    </w:p>
                  </w:txbxContent>
                </v:textbox>
                <w10:anchorlock/>
              </v:shape>
            </w:pict>
          </mc:Fallback>
        </mc:AlternateContent>
      </w:r>
    </w:p>
    <w:p w14:paraId="674CA394" w14:textId="77777777" w:rsidR="00E94ADE" w:rsidRDefault="00E94ADE">
      <w:pPr>
        <w:spacing w:line="240" w:lineRule="auto"/>
        <w:jc w:val="both"/>
        <w:rPr>
          <w:lang w:val="bs-Latn-BA"/>
        </w:rPr>
      </w:pPr>
    </w:p>
    <w:p w14:paraId="022C4C8C" w14:textId="77777777" w:rsidR="00E94ADE" w:rsidRDefault="00CC5052">
      <w:pPr>
        <w:spacing w:line="240" w:lineRule="auto"/>
        <w:ind w:left="720"/>
        <w:jc w:val="both"/>
        <w:rPr>
          <w:lang w:val="bs-Latn-BA"/>
        </w:rPr>
      </w:pPr>
      <w:r>
        <w:rPr>
          <w:lang w:val="bs-Latn-BA"/>
        </w:rPr>
        <w:t xml:space="preserve">Vrijednost </w:t>
      </w:r>
      <w:r>
        <w:rPr>
          <w:i/>
          <w:lang w:val="bs-Latn-BA"/>
        </w:rPr>
        <w:t>RelayState</w:t>
      </w:r>
      <w:r>
        <w:rPr>
          <w:lang w:val="bs-Latn-BA"/>
        </w:rPr>
        <w:t xml:space="preserve"> atributa je očuvana još iz 3. koraka, dok je vrijednost </w:t>
      </w:r>
      <w:r>
        <w:rPr>
          <w:i/>
          <w:lang w:val="bs-Latn-BA"/>
        </w:rPr>
        <w:t>SAMLResponse</w:t>
      </w:r>
      <w:r>
        <w:rPr>
          <w:lang w:val="bs-Latn-BA"/>
        </w:rPr>
        <w:t xml:space="preserve"> atributa </w:t>
      </w:r>
      <w:r>
        <w:rPr>
          <w:i/>
          <w:lang w:val="bs-Latn-BA"/>
        </w:rPr>
        <w:t>base64</w:t>
      </w:r>
      <w:r>
        <w:rPr>
          <w:lang w:val="bs-Latn-BA"/>
        </w:rPr>
        <w:t xml:space="preserve"> enkodiran </w:t>
      </w:r>
      <w:r>
        <w:rPr>
          <w:i/>
          <w:lang w:val="bs-Latn-BA"/>
        </w:rPr>
        <w:t>&lt;samlp:Response&gt;</w:t>
      </w:r>
      <w:r>
        <w:rPr>
          <w:lang w:val="bs-Latn-BA"/>
        </w:rPr>
        <w:t xml:space="preserve"> element, koji u suštini predstavlja odgovor SSO servera na zaht</w:t>
      </w:r>
      <w:del w:id="348" w:author="Ognjen Joldzic" w:date="2018-05-13T03:12:00Z">
        <w:r>
          <w:rPr>
            <w:lang w:val="bs-Latn-BA"/>
          </w:rPr>
          <w:delText>i</w:delText>
        </w:r>
      </w:del>
      <w:r>
        <w:rPr>
          <w:lang w:val="bs-Latn-BA"/>
        </w:rPr>
        <w:t>jev koji je primio od servis provajdera.</w:t>
      </w:r>
    </w:p>
    <w:p w14:paraId="788139EC" w14:textId="77777777" w:rsidR="00E94ADE" w:rsidRDefault="00E94ADE">
      <w:pPr>
        <w:spacing w:line="240" w:lineRule="auto"/>
        <w:ind w:left="720"/>
        <w:jc w:val="both"/>
        <w:rPr>
          <w:lang w:val="bs-Latn-BA"/>
        </w:rPr>
      </w:pPr>
    </w:p>
    <w:p w14:paraId="1098133E" w14:textId="77777777" w:rsidR="00E94ADE" w:rsidRDefault="00CC5052">
      <w:pPr>
        <w:spacing w:line="240" w:lineRule="auto"/>
        <w:ind w:left="720"/>
        <w:jc w:val="both"/>
        <w:rPr>
          <w:lang w:val="bs-Latn-BA"/>
        </w:rPr>
      </w:pPr>
      <w:r>
        <w:rPr>
          <w:lang w:val="bs-Latn-BA"/>
        </w:rPr>
        <w:t xml:space="preserve">Pored toga, neophodno je da se SAML odgovor šifruje ukoliko se vrši komunikacije putem HTTP a ne HTTPS protokola, međutim u ovom primjeru i implementaciji to nije urađeno zbog jednostavnosti. Ukoliko bi se server koristio u nekom konkretnom sistemu, bilo bi naravno potrebno ispuniti bar jedan od tih zahtijeva. </w:t>
      </w:r>
    </w:p>
    <w:p w14:paraId="3526E959" w14:textId="77777777" w:rsidR="00E94ADE" w:rsidRDefault="00CC5052">
      <w:pPr>
        <w:spacing w:line="240" w:lineRule="auto"/>
        <w:ind w:left="720"/>
        <w:jc w:val="both"/>
        <w:rPr>
          <w:lang w:val="bs-Latn-BA"/>
        </w:rPr>
      </w:pPr>
      <w:r>
        <w:rPr>
          <w:lang w:val="bs-Latn-BA"/>
        </w:rPr>
        <w:t xml:space="preserve"> </w:t>
      </w:r>
    </w:p>
    <w:p w14:paraId="30D2BB2C" w14:textId="77777777" w:rsidR="00E94ADE" w:rsidRDefault="00CC5052">
      <w:pPr>
        <w:keepNext/>
        <w:spacing w:line="240" w:lineRule="auto"/>
        <w:ind w:left="720"/>
        <w:jc w:val="both"/>
        <w:rPr>
          <w:lang w:val="bs-Latn-BA"/>
        </w:rPr>
      </w:pPr>
      <w:r>
        <w:rPr>
          <w:noProof/>
        </w:rPr>
        <w:lastRenderedPageBreak/>
        <w:drawing>
          <wp:inline distT="0" distB="0" distL="0" distR="0" wp14:anchorId="4BFEAC99" wp14:editId="04304DB1">
            <wp:extent cx="5439410" cy="5972175"/>
            <wp:effectExtent l="0" t="0" r="889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Picture 222"/>
                    <pic:cNvPicPr>
                      <a:picLocks noChangeAspect="1"/>
                    </pic:cNvPicPr>
                  </pic:nvPicPr>
                  <pic:blipFill>
                    <a:blip r:embed="rId19"/>
                    <a:stretch>
                      <a:fillRect/>
                    </a:stretch>
                  </pic:blipFill>
                  <pic:spPr>
                    <a:xfrm>
                      <a:off x="0" y="0"/>
                      <a:ext cx="5439818" cy="5972175"/>
                    </a:xfrm>
                    <a:prstGeom prst="rect">
                      <a:avLst/>
                    </a:prstGeom>
                  </pic:spPr>
                </pic:pic>
              </a:graphicData>
            </a:graphic>
          </wp:inline>
        </w:drawing>
      </w:r>
    </w:p>
    <w:p w14:paraId="1F635789" w14:textId="77777777" w:rsidR="00E94ADE" w:rsidRDefault="00CC5052">
      <w:pPr>
        <w:pStyle w:val="Caption"/>
        <w:jc w:val="center"/>
        <w:rPr>
          <w:lang w:val="bs-Latn-BA"/>
        </w:rPr>
      </w:pPr>
      <w:r>
        <w:rPr>
          <w:lang w:val="bs-Latn-BA"/>
        </w:rPr>
        <w:t xml:space="preserve">Slika </w:t>
      </w:r>
      <w:r>
        <w:rPr>
          <w:lang w:val="bs-Latn-BA"/>
        </w:rPr>
        <w:fldChar w:fldCharType="begin"/>
      </w:r>
      <w:r>
        <w:rPr>
          <w:lang w:val="bs-Latn-BA"/>
        </w:rPr>
        <w:instrText xml:space="preserve"> STYLEREF 1 \s </w:instrText>
      </w:r>
      <w:r>
        <w:rPr>
          <w:lang w:val="bs-Latn-BA"/>
        </w:rPr>
        <w:fldChar w:fldCharType="separate"/>
      </w:r>
      <w:r>
        <w:rPr>
          <w:lang w:val="bs-Latn-BA"/>
        </w:rPr>
        <w:t>10</w:t>
      </w:r>
      <w:r>
        <w:rPr>
          <w:lang w:val="bs-Latn-BA"/>
        </w:rPr>
        <w:fldChar w:fldCharType="end"/>
      </w:r>
      <w:r>
        <w:rPr>
          <w:lang w:val="bs-Latn-BA"/>
        </w:rPr>
        <w:t>.</w:t>
      </w:r>
      <w:r>
        <w:rPr>
          <w:lang w:val="bs-Latn-BA"/>
        </w:rPr>
        <w:fldChar w:fldCharType="begin"/>
      </w:r>
      <w:r>
        <w:rPr>
          <w:lang w:val="bs-Latn-BA"/>
        </w:rPr>
        <w:instrText xml:space="preserve"> SEQ Slika \* ARABIC \s 1 </w:instrText>
      </w:r>
      <w:r>
        <w:rPr>
          <w:lang w:val="bs-Latn-BA"/>
        </w:rPr>
        <w:fldChar w:fldCharType="separate"/>
      </w:r>
      <w:r>
        <w:rPr>
          <w:lang w:val="bs-Latn-BA"/>
        </w:rPr>
        <w:t>4</w:t>
      </w:r>
      <w:r>
        <w:rPr>
          <w:lang w:val="bs-Latn-BA"/>
        </w:rPr>
        <w:fldChar w:fldCharType="end"/>
      </w:r>
      <w:r>
        <w:rPr>
          <w:lang w:val="bs-Latn-BA"/>
        </w:rPr>
        <w:t xml:space="preserve"> – primjer SAML Response-a</w:t>
      </w:r>
    </w:p>
    <w:p w14:paraId="4121E05C" w14:textId="77777777" w:rsidR="00E94ADE" w:rsidRDefault="00CC5052">
      <w:pPr>
        <w:pStyle w:val="ListParagraph1"/>
        <w:numPr>
          <w:ilvl w:val="0"/>
          <w:numId w:val="36"/>
        </w:numPr>
        <w:spacing w:line="240" w:lineRule="auto"/>
        <w:jc w:val="both"/>
        <w:rPr>
          <w:b/>
          <w:lang w:val="bs-Latn-BA"/>
        </w:rPr>
      </w:pPr>
      <w:commentRangeStart w:id="349"/>
      <w:r>
        <w:rPr>
          <w:b/>
          <w:lang w:val="bs-Latn-BA"/>
        </w:rPr>
        <w:t>Zahtijevanje servisa za konzumiranje odgovara na SP strani</w:t>
      </w:r>
      <w:commentRangeEnd w:id="349"/>
      <w:r>
        <w:commentReference w:id="349"/>
      </w:r>
    </w:p>
    <w:p w14:paraId="4BA90F19" w14:textId="77777777" w:rsidR="00E94ADE" w:rsidRDefault="00CC5052">
      <w:pPr>
        <w:pStyle w:val="ListParagraph1"/>
        <w:spacing w:line="240" w:lineRule="auto"/>
        <w:jc w:val="both"/>
        <w:rPr>
          <w:lang w:val="bs-Latn-BA"/>
        </w:rPr>
      </w:pPr>
      <w:r>
        <w:rPr>
          <w:lang w:val="bs-Latn-BA"/>
        </w:rPr>
        <w:t>Nakon podnošenja XHTML forme na strani IdP-a, koja sadrži</w:t>
      </w:r>
      <w:r>
        <w:rPr>
          <w:i/>
          <w:lang w:val="bs-Latn-BA"/>
        </w:rPr>
        <w:t xml:space="preserve"> SAMLResponse</w:t>
      </w:r>
      <w:r>
        <w:rPr>
          <w:lang w:val="bs-Latn-BA"/>
        </w:rPr>
        <w:t xml:space="preserve"> i </w:t>
      </w:r>
      <w:r>
        <w:rPr>
          <w:i/>
          <w:lang w:val="bs-Latn-BA"/>
        </w:rPr>
        <w:t xml:space="preserve">RelayState </w:t>
      </w:r>
      <w:r>
        <w:rPr>
          <w:lang w:val="bs-Latn-BA"/>
        </w:rPr>
        <w:t>atribute</w:t>
      </w:r>
      <w:r>
        <w:rPr>
          <w:i/>
          <w:lang w:val="bs-Latn-BA"/>
        </w:rPr>
        <w:t>,</w:t>
      </w:r>
      <w:r>
        <w:rPr>
          <w:lang w:val="bs-Latn-BA"/>
        </w:rPr>
        <w:t xml:space="preserve"> preglednik korisnika šalje POST zahtjev servisu za konzumiranje odgovora na strani servis provajdera. </w:t>
      </w:r>
    </w:p>
    <w:p w14:paraId="2FB51E94" w14:textId="77777777" w:rsidR="00E94ADE" w:rsidRDefault="00E94ADE">
      <w:pPr>
        <w:spacing w:line="240" w:lineRule="auto"/>
        <w:jc w:val="both"/>
        <w:rPr>
          <w:lang w:val="bs-Latn-BA"/>
        </w:rPr>
      </w:pPr>
    </w:p>
    <w:p w14:paraId="5262EE34" w14:textId="77777777" w:rsidR="00E94ADE" w:rsidRDefault="00CC5052">
      <w:pPr>
        <w:pStyle w:val="ListParagraph1"/>
        <w:spacing w:line="240" w:lineRule="auto"/>
        <w:jc w:val="both"/>
        <w:rPr>
          <w:lang w:val="bs-Latn-BA"/>
        </w:rPr>
      </w:pPr>
      <w:r>
        <w:rPr>
          <w:noProof/>
        </w:rPr>
        <w:lastRenderedPageBreak/>
        <mc:AlternateContent>
          <mc:Choice Requires="wps">
            <w:drawing>
              <wp:inline distT="0" distB="0" distL="0" distR="0" wp14:anchorId="4C212630" wp14:editId="2EC2E3B1">
                <wp:extent cx="5467350" cy="866775"/>
                <wp:effectExtent l="0" t="0" r="19050" b="28575"/>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866775"/>
                        </a:xfrm>
                        <a:prstGeom prst="rect">
                          <a:avLst/>
                        </a:prstGeom>
                        <a:solidFill>
                          <a:schemeClr val="accent1">
                            <a:lumMod val="20000"/>
                            <a:lumOff val="80000"/>
                          </a:schemeClr>
                        </a:solidFill>
                        <a:ln w="9525">
                          <a:solidFill>
                            <a:schemeClr val="tx2">
                              <a:lumMod val="40000"/>
                              <a:lumOff val="60000"/>
                            </a:schemeClr>
                          </a:solidFill>
                          <a:miter lim="800000"/>
                        </a:ln>
                      </wps:spPr>
                      <wps:txbx>
                        <w:txbxContent>
                          <w:p w14:paraId="713F9ABC" w14:textId="77777777" w:rsidR="00CC5052" w:rsidRDefault="00CC5052">
                            <w:pPr>
                              <w:rPr>
                                <w:rFonts w:ascii="Courier New" w:hAnsi="Courier New" w:cs="Courier New"/>
                                <w:sz w:val="22"/>
                                <w:lang w:val="sr-Latn-BA"/>
                              </w:rPr>
                            </w:pPr>
                            <w:r>
                              <w:rPr>
                                <w:rFonts w:ascii="Courier New" w:hAnsi="Courier New" w:cs="Courier New"/>
                                <w:sz w:val="22"/>
                                <w:lang w:val="sr-Latn-BA"/>
                              </w:rPr>
                              <w:t>POST /saml HTTP/1.1</w:t>
                            </w:r>
                          </w:p>
                          <w:p w14:paraId="302001A8" w14:textId="77777777" w:rsidR="00CC5052" w:rsidRDefault="00CC5052">
                            <w:pPr>
                              <w:rPr>
                                <w:rFonts w:ascii="Courier New" w:hAnsi="Courier New" w:cs="Courier New"/>
                                <w:sz w:val="22"/>
                                <w:lang w:val="sr-Latn-BA"/>
                              </w:rPr>
                            </w:pPr>
                            <w:r>
                              <w:rPr>
                                <w:rFonts w:ascii="Courier New" w:hAnsi="Courier New" w:cs="Courier New"/>
                                <w:sz w:val="22"/>
                                <w:lang w:val="sr-Latn-BA"/>
                              </w:rPr>
                              <w:t>Host: localhost:8081/sp1</w:t>
                            </w:r>
                          </w:p>
                          <w:p w14:paraId="56EC4F0A" w14:textId="77777777" w:rsidR="00CC5052" w:rsidRDefault="00CC5052">
                            <w:pPr>
                              <w:rPr>
                                <w:rFonts w:ascii="Courier New" w:hAnsi="Courier New" w:cs="Courier New"/>
                                <w:sz w:val="22"/>
                                <w:lang w:val="sr-Latn-BA"/>
                              </w:rPr>
                            </w:pPr>
                            <w:r>
                              <w:rPr>
                                <w:rFonts w:ascii="Courier New" w:hAnsi="Courier New" w:cs="Courier New"/>
                                <w:sz w:val="22"/>
                                <w:lang w:val="sr-Latn-BA"/>
                              </w:rPr>
                              <w:t>Content-Type: application/x-www-form-urlencoded</w:t>
                            </w:r>
                          </w:p>
                          <w:p w14:paraId="42A117A3" w14:textId="77777777" w:rsidR="00CC5052" w:rsidRDefault="00CC5052">
                            <w:pPr>
                              <w:rPr>
                                <w:rFonts w:ascii="Courier New" w:hAnsi="Courier New" w:cs="Courier New"/>
                                <w:sz w:val="22"/>
                                <w:lang w:val="sr-Latn-BA"/>
                              </w:rPr>
                            </w:pPr>
                            <w:r>
                              <w:rPr>
                                <w:rFonts w:ascii="Courier New" w:hAnsi="Courier New" w:cs="Courier New"/>
                                <w:sz w:val="22"/>
                                <w:lang w:val="sr-Latn-BA"/>
                              </w:rPr>
                              <w:t>SAMLResponse=response&amp;RelayState=token</w:t>
                            </w:r>
                          </w:p>
                        </w:txbxContent>
                      </wps:txbx>
                      <wps:bodyPr rot="0" vert="horz" wrap="square" lIns="91440" tIns="45720" rIns="91440" bIns="45720" anchor="t" anchorCtr="0">
                        <a:noAutofit/>
                      </wps:bodyPr>
                    </wps:wsp>
                  </a:graphicData>
                </a:graphic>
              </wp:inline>
            </w:drawing>
          </mc:Choice>
          <mc:Fallback>
            <w:pict>
              <v:shape w14:anchorId="4C212630" id="_x0000_s1327" type="#_x0000_t202" style="width:430.5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" fillcolor="#dbe5f1 [660]" strokecolor="#8db3e2 [1311]">
                <v:textbox>
                  <w:txbxContent>
                    <w:p w14:paraId="713F9ABC" w14:textId="77777777" w:rsidR="00CC5052" w:rsidRDefault="00CC5052">
                      <w:pPr>
                        <w:rPr>
                          <w:rFonts w:ascii="Courier New" w:hAnsi="Courier New" w:cs="Courier New"/>
                          <w:sz w:val="22"/>
                          <w:lang w:val="sr-Latn-BA"/>
                        </w:rPr>
                      </w:pPr>
                      <w:r>
                        <w:rPr>
                          <w:rFonts w:ascii="Courier New" w:hAnsi="Courier New" w:cs="Courier New"/>
                          <w:sz w:val="22"/>
                          <w:lang w:val="sr-Latn-BA"/>
                        </w:rPr>
                        <w:t>POST /saml HTTP/1.1</w:t>
                      </w:r>
                    </w:p>
                    <w:p w14:paraId="302001A8" w14:textId="77777777" w:rsidR="00CC5052" w:rsidRDefault="00CC5052">
                      <w:pPr>
                        <w:rPr>
                          <w:rFonts w:ascii="Courier New" w:hAnsi="Courier New" w:cs="Courier New"/>
                          <w:sz w:val="22"/>
                          <w:lang w:val="sr-Latn-BA"/>
                        </w:rPr>
                      </w:pPr>
                      <w:r>
                        <w:rPr>
                          <w:rFonts w:ascii="Courier New" w:hAnsi="Courier New" w:cs="Courier New"/>
                          <w:sz w:val="22"/>
                          <w:lang w:val="sr-Latn-BA"/>
                        </w:rPr>
                        <w:t>Host: localhost:8081/sp1</w:t>
                      </w:r>
                    </w:p>
                    <w:p w14:paraId="56EC4F0A" w14:textId="77777777" w:rsidR="00CC5052" w:rsidRDefault="00CC5052">
                      <w:pPr>
                        <w:rPr>
                          <w:rFonts w:ascii="Courier New" w:hAnsi="Courier New" w:cs="Courier New"/>
                          <w:sz w:val="22"/>
                          <w:lang w:val="sr-Latn-BA"/>
                        </w:rPr>
                      </w:pPr>
                      <w:r>
                        <w:rPr>
                          <w:rFonts w:ascii="Courier New" w:hAnsi="Courier New" w:cs="Courier New"/>
                          <w:sz w:val="22"/>
                          <w:lang w:val="sr-Latn-BA"/>
                        </w:rPr>
                        <w:t>Content-Type: application/x-www-form-urlencoded</w:t>
                      </w:r>
                    </w:p>
                    <w:p w14:paraId="42A117A3" w14:textId="77777777" w:rsidR="00CC5052" w:rsidRDefault="00CC5052">
                      <w:pPr>
                        <w:rPr>
                          <w:rFonts w:ascii="Courier New" w:hAnsi="Courier New" w:cs="Courier New"/>
                          <w:sz w:val="22"/>
                          <w:lang w:val="sr-Latn-BA"/>
                        </w:rPr>
                      </w:pPr>
                      <w:r>
                        <w:rPr>
                          <w:rFonts w:ascii="Courier New" w:hAnsi="Courier New" w:cs="Courier New"/>
                          <w:sz w:val="22"/>
                          <w:lang w:val="sr-Latn-BA"/>
                        </w:rPr>
                        <w:t>SAMLResponse=response&amp;RelayState=token</w:t>
                      </w:r>
                    </w:p>
                  </w:txbxContent>
                </v:textbox>
                <w10:anchorlock/>
              </v:shape>
            </w:pict>
          </mc:Fallback>
        </mc:AlternateContent>
      </w:r>
    </w:p>
    <w:p w14:paraId="385923F2" w14:textId="77777777" w:rsidR="00E94ADE" w:rsidRDefault="00E94ADE">
      <w:pPr>
        <w:spacing w:line="240" w:lineRule="auto"/>
        <w:jc w:val="both"/>
        <w:rPr>
          <w:lang w:val="bs-Latn-BA"/>
        </w:rPr>
      </w:pPr>
    </w:p>
    <w:p w14:paraId="4EC4D9B3" w14:textId="77777777" w:rsidR="00E94ADE" w:rsidRDefault="00CC5052">
      <w:pPr>
        <w:pStyle w:val="ListParagraph1"/>
        <w:numPr>
          <w:ilvl w:val="0"/>
          <w:numId w:val="36"/>
        </w:numPr>
        <w:spacing w:line="240" w:lineRule="auto"/>
        <w:jc w:val="both"/>
        <w:rPr>
          <w:b/>
          <w:lang w:val="bs-Latn-BA"/>
        </w:rPr>
      </w:pPr>
      <w:r>
        <w:rPr>
          <w:b/>
          <w:lang w:val="bs-Latn-BA"/>
        </w:rPr>
        <w:t>Preusmjeravanje na željeni resurs</w:t>
      </w:r>
    </w:p>
    <w:p w14:paraId="70E0793F" w14:textId="77777777" w:rsidR="00E94ADE" w:rsidRDefault="00CC5052">
      <w:pPr>
        <w:pStyle w:val="ListParagraph1"/>
        <w:spacing w:line="240" w:lineRule="auto"/>
        <w:jc w:val="both"/>
        <w:rPr>
          <w:lang w:val="bs-Latn-BA"/>
        </w:rPr>
      </w:pPr>
      <w:r>
        <w:rPr>
          <w:lang w:val="bs-Latn-BA"/>
        </w:rPr>
        <w:t xml:space="preserve">Servis za konzumiranje odgovora obrađuje odgovor, stvara odgovarajući sigurnosni kontekst na strani servis provajdera, te preusmjerava korisnika na željeni resurs koristeći referencu smještenu u </w:t>
      </w:r>
      <w:r>
        <w:rPr>
          <w:i/>
          <w:lang w:val="bs-Latn-BA"/>
        </w:rPr>
        <w:t>RelayState</w:t>
      </w:r>
      <w:r>
        <w:rPr>
          <w:lang w:val="bs-Latn-BA"/>
        </w:rPr>
        <w:t xml:space="preserve"> parametru.</w:t>
      </w:r>
    </w:p>
    <w:p w14:paraId="6E986231" w14:textId="77777777" w:rsidR="00E94ADE" w:rsidRDefault="00E94ADE">
      <w:pPr>
        <w:spacing w:line="240" w:lineRule="auto"/>
        <w:jc w:val="both"/>
        <w:rPr>
          <w:lang w:val="bs-Latn-BA"/>
        </w:rPr>
      </w:pPr>
    </w:p>
    <w:p w14:paraId="66FBD8D3" w14:textId="77777777" w:rsidR="00E94ADE" w:rsidRDefault="00CC5052">
      <w:pPr>
        <w:pStyle w:val="ListParagraph1"/>
        <w:numPr>
          <w:ilvl w:val="0"/>
          <w:numId w:val="36"/>
        </w:numPr>
        <w:spacing w:line="240" w:lineRule="auto"/>
        <w:jc w:val="both"/>
        <w:rPr>
          <w:b/>
          <w:lang w:val="bs-Latn-BA"/>
        </w:rPr>
      </w:pPr>
      <w:r>
        <w:rPr>
          <w:b/>
          <w:lang w:val="bs-Latn-BA"/>
        </w:rPr>
        <w:t>Novi zahtjev za željeni resurs na strani SP-a</w:t>
      </w:r>
    </w:p>
    <w:p w14:paraId="66BA0D90" w14:textId="77777777" w:rsidR="00E94ADE" w:rsidRDefault="00CC5052">
      <w:pPr>
        <w:pStyle w:val="ListParagraph1"/>
        <w:spacing w:line="240" w:lineRule="auto"/>
        <w:jc w:val="both"/>
        <w:rPr>
          <w:lang w:val="bs-Latn-BA"/>
        </w:rPr>
      </w:pPr>
      <w:r>
        <w:rPr>
          <w:lang w:val="bs-Latn-BA"/>
        </w:rPr>
        <w:t>Korisnik upotrebom preglednika ponovo zahtjeva novi resurs na strani servis provajdera:</w:t>
      </w:r>
    </w:p>
    <w:p w14:paraId="0AA73145" w14:textId="77777777" w:rsidR="00E94ADE" w:rsidRDefault="00E94ADE">
      <w:pPr>
        <w:pStyle w:val="ListParagraph1"/>
        <w:spacing w:line="240" w:lineRule="auto"/>
        <w:jc w:val="both"/>
        <w:rPr>
          <w:lang w:val="bs-Latn-BA"/>
        </w:rPr>
      </w:pPr>
    </w:p>
    <w:p w14:paraId="4B19E361" w14:textId="77777777" w:rsidR="00E94ADE" w:rsidRDefault="00CC5052">
      <w:pPr>
        <w:pStyle w:val="ListParagraph1"/>
        <w:spacing w:line="240" w:lineRule="auto"/>
        <w:jc w:val="both"/>
        <w:rPr>
          <w:lang w:val="bs-Latn-BA"/>
        </w:rPr>
      </w:pPr>
      <w:r>
        <w:rPr>
          <w:noProof/>
        </w:rPr>
        <mc:AlternateContent>
          <mc:Choice Requires="wps">
            <w:drawing>
              <wp:inline distT="0" distB="0" distL="0" distR="0" wp14:anchorId="05A5D87E" wp14:editId="466F0F6C">
                <wp:extent cx="4419600" cy="285750"/>
                <wp:effectExtent l="0" t="0" r="19050" b="19050"/>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ln>
                      </wps:spPr>
                      <wps:txbx>
                        <w:txbxContent>
                          <w:p w14:paraId="66BF4E96" w14:textId="77777777" w:rsidR="00CC5052" w:rsidRDefault="00CC5052">
                            <w:pPr>
                              <w:rPr>
                                <w:rFonts w:ascii="Courier New" w:hAnsi="Courier New" w:cs="Courier New"/>
                                <w:sz w:val="22"/>
                                <w:lang w:val="sr-Latn-BA"/>
                              </w:rPr>
                            </w:pPr>
                            <w:r>
                              <w:rPr>
                                <w:rFonts w:ascii="Courier New" w:hAnsi="Courier New" w:cs="Courier New"/>
                                <w:sz w:val="22"/>
                                <w:lang w:val="sr-Latn-BA"/>
                              </w:rPr>
                              <w:t>http://localhost:8081/sp1/protectedResource2</w:t>
                            </w:r>
                          </w:p>
                        </w:txbxContent>
                      </wps:txbx>
                      <wps:bodyPr rot="0" vert="horz" wrap="square" lIns="91440" tIns="45720" rIns="91440" bIns="45720" anchor="t" anchorCtr="0">
                        <a:noAutofit/>
                      </wps:bodyPr>
                    </wps:wsp>
                  </a:graphicData>
                </a:graphic>
              </wp:inline>
            </w:drawing>
          </mc:Choice>
          <mc:Fallback>
            <w:pict>
              <v:shape w14:anchorId="05A5D87E" id="_x0000_s1328" type="#_x0000_t202" style="width:348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" fillcolor="#dbe5f1 [660]" strokecolor="#8db3e2 [1311]">
                <v:textbox>
                  <w:txbxContent>
                    <w:p w14:paraId="66BF4E96" w14:textId="77777777" w:rsidR="00CC5052" w:rsidRDefault="00CC5052">
                      <w:pPr>
                        <w:rPr>
                          <w:rFonts w:ascii="Courier New" w:hAnsi="Courier New" w:cs="Courier New"/>
                          <w:sz w:val="22"/>
                          <w:lang w:val="sr-Latn-BA"/>
                        </w:rPr>
                      </w:pPr>
                      <w:r>
                        <w:rPr>
                          <w:rFonts w:ascii="Courier New" w:hAnsi="Courier New" w:cs="Courier New"/>
                          <w:sz w:val="22"/>
                          <w:lang w:val="sr-Latn-BA"/>
                        </w:rPr>
                        <w:t>http://localhost:8081/sp1/protectedResource2</w:t>
                      </w:r>
                    </w:p>
                  </w:txbxContent>
                </v:textbox>
                <w10:anchorlock/>
              </v:shape>
            </w:pict>
          </mc:Fallback>
        </mc:AlternateContent>
      </w:r>
    </w:p>
    <w:p w14:paraId="3B34ECBC" w14:textId="77777777" w:rsidR="00E94ADE" w:rsidRDefault="00E94ADE">
      <w:pPr>
        <w:spacing w:line="240" w:lineRule="auto"/>
        <w:jc w:val="both"/>
        <w:rPr>
          <w:lang w:val="bs-Latn-BA"/>
        </w:rPr>
      </w:pPr>
    </w:p>
    <w:p w14:paraId="786AC2BB" w14:textId="77777777" w:rsidR="00E94ADE" w:rsidRDefault="00CC5052">
      <w:pPr>
        <w:pStyle w:val="ListParagraph1"/>
        <w:numPr>
          <w:ilvl w:val="0"/>
          <w:numId w:val="36"/>
        </w:numPr>
        <w:spacing w:line="240" w:lineRule="auto"/>
        <w:jc w:val="both"/>
        <w:rPr>
          <w:b/>
          <w:lang w:val="bs-Latn-BA"/>
        </w:rPr>
      </w:pPr>
      <w:r>
        <w:rPr>
          <w:b/>
          <w:lang w:val="bs-Latn-BA"/>
        </w:rPr>
        <w:t>Odgovor vraćanjem željenog resursa</w:t>
      </w:r>
    </w:p>
    <w:p w14:paraId="32BD895A" w14:textId="77777777" w:rsidR="00E94ADE" w:rsidRDefault="00CC5052">
      <w:pPr>
        <w:spacing w:line="240" w:lineRule="auto"/>
        <w:ind w:left="720"/>
        <w:jc w:val="both"/>
        <w:rPr>
          <w:lang w:val="bs-Latn-BA"/>
        </w:rPr>
      </w:pPr>
      <w:r>
        <w:rPr>
          <w:lang w:val="bs-Latn-BA"/>
        </w:rPr>
        <w:t xml:space="preserve">S obzirom na to da već postoji odgovarajući sigurnosni kontekst, servis provajder vraća zahtijevani resurs. </w:t>
      </w:r>
      <w:r>
        <w:rPr>
          <w:vertAlign w:val="superscript"/>
          <w:lang w:val="bs-Latn-BA"/>
        </w:rPr>
        <w:t>[21]</w:t>
      </w:r>
    </w:p>
    <w:p w14:paraId="2C4B20A2" w14:textId="77777777" w:rsidR="00E94ADE" w:rsidRDefault="00E94ADE">
      <w:pPr>
        <w:spacing w:line="240" w:lineRule="auto"/>
        <w:jc w:val="both"/>
        <w:rPr>
          <w:lang w:val="bs-Latn-BA"/>
        </w:rPr>
      </w:pPr>
    </w:p>
    <w:p w14:paraId="592F9FA5" w14:textId="77777777" w:rsidR="00E94ADE" w:rsidRDefault="00E94ADE">
      <w:pPr>
        <w:spacing w:line="240" w:lineRule="auto"/>
        <w:jc w:val="both"/>
        <w:rPr>
          <w:lang w:val="bs-Latn-BA"/>
        </w:rPr>
      </w:pPr>
    </w:p>
    <w:p w14:paraId="130C7102" w14:textId="77777777" w:rsidR="00E94ADE" w:rsidRDefault="00CC5052">
      <w:pPr>
        <w:pStyle w:val="Heading2"/>
        <w:spacing w:line="240" w:lineRule="auto"/>
        <w:jc w:val="both"/>
        <w:rPr>
          <w:lang w:val="bs-Latn-BA"/>
        </w:rPr>
      </w:pPr>
      <w:bookmarkStart w:id="350" w:name="_Toc511154463"/>
      <w:commentRangeStart w:id="351"/>
      <w:r>
        <w:rPr>
          <w:lang w:val="bs-Latn-BA"/>
        </w:rPr>
        <w:t>Arhitektura i način funkcionisanja</w:t>
      </w:r>
      <w:bookmarkEnd w:id="350"/>
      <w:commentRangeEnd w:id="351"/>
      <w:r w:rsidR="00297C24">
        <w:rPr>
          <w:rStyle w:val="CommentReference"/>
          <w:rFonts w:ascii="Times New Roman" w:eastAsiaTheme="minorHAnsi" w:hAnsi="Times New Roman" w:cstheme="minorBidi"/>
          <w:color w:val="auto"/>
        </w:rPr>
        <w:commentReference w:id="351"/>
      </w:r>
    </w:p>
    <w:p w14:paraId="5F581B10" w14:textId="77777777" w:rsidR="00E94ADE" w:rsidRDefault="00E94ADE">
      <w:pPr>
        <w:rPr>
          <w:lang w:val="bs-Latn-BA"/>
        </w:rPr>
      </w:pPr>
    </w:p>
    <w:p w14:paraId="52131DA3" w14:textId="77777777" w:rsidR="00E94ADE" w:rsidRDefault="00CC5052">
      <w:pPr>
        <w:spacing w:line="240" w:lineRule="auto"/>
        <w:ind w:firstLine="576"/>
        <w:jc w:val="both"/>
        <w:rPr>
          <w:lang w:val="bs-Latn-BA"/>
        </w:rPr>
      </w:pPr>
      <w:r>
        <w:rPr>
          <w:lang w:val="bs-Latn-BA"/>
        </w:rPr>
        <w:t xml:space="preserve">U narednom dijelu, kroz primjer kreiranja sigurnosnog konteksta u okviru dvije klijentske aplikacije (SP) koje se povezuju i vrše komunikaciju sa implementiranim SSO serverom (IdP), objašnjen je način funkcionisanja ovog SSO sistema. Pored toga, može se reći da naredni dio pokazuje i samu arhitekturu sistema, jer je iz njega moguće vidjeti  kuda sve to prolaze zahtjevi, koje komponente vrše njihovu obradu, kao i kako se vrši i šalje generisanje odgovora. Takođe, objašnjava i način funkcionisanja SLO funkcionalnosti. </w:t>
      </w:r>
    </w:p>
    <w:p w14:paraId="4264D47A" w14:textId="77777777" w:rsidR="00E94ADE" w:rsidRDefault="00E94ADE">
      <w:pPr>
        <w:spacing w:line="240" w:lineRule="auto"/>
        <w:jc w:val="both"/>
        <w:rPr>
          <w:lang w:val="bs-Latn-BA"/>
        </w:rPr>
      </w:pPr>
    </w:p>
    <w:p w14:paraId="31381321" w14:textId="77777777" w:rsidR="00E94ADE" w:rsidRDefault="00CC5052">
      <w:pPr>
        <w:spacing w:line="240" w:lineRule="auto"/>
        <w:ind w:firstLine="360"/>
        <w:jc w:val="both"/>
        <w:rPr>
          <w:lang w:val="bs-Latn-BA"/>
        </w:rPr>
      </w:pPr>
      <w:r>
        <w:rPr>
          <w:lang w:val="bs-Latn-BA"/>
        </w:rPr>
        <w:t xml:space="preserve">Kreiranje odgovarajućeg sigurnosnog konteksta i sprovođenje kontrole pristupa, nakon što korisnik zatraži pristup zaštićenoj stranici u okviru servis provajdera, odvija se u narednim koracima: </w:t>
      </w:r>
    </w:p>
    <w:p w14:paraId="4F42A56A" w14:textId="77777777" w:rsidR="00E94ADE" w:rsidRDefault="00E94ADE">
      <w:pPr>
        <w:spacing w:line="240" w:lineRule="auto"/>
        <w:jc w:val="both"/>
        <w:rPr>
          <w:lang w:val="bs-Latn-BA"/>
        </w:rPr>
      </w:pPr>
    </w:p>
    <w:p w14:paraId="4AD0B7D6" w14:textId="77777777" w:rsidR="00E94ADE" w:rsidRDefault="00CC5052">
      <w:pPr>
        <w:pStyle w:val="ListParagraph1"/>
        <w:numPr>
          <w:ilvl w:val="0"/>
          <w:numId w:val="37"/>
        </w:numPr>
        <w:spacing w:line="240" w:lineRule="auto"/>
        <w:jc w:val="both"/>
        <w:rPr>
          <w:lang w:val="bs-Latn-BA"/>
        </w:rPr>
      </w:pPr>
      <w:r>
        <w:rPr>
          <w:lang w:val="bs-Latn-BA"/>
        </w:rPr>
        <w:lastRenderedPageBreak/>
        <w:t xml:space="preserve">Korisnik putem preglednika pristupa početnoj stranici prve SP1 aplikacije – </w:t>
      </w:r>
      <w:r>
        <w:rPr>
          <w:i/>
          <w:lang w:val="bs-Latn-BA"/>
        </w:rPr>
        <w:t>localhost:8081/sp1</w:t>
      </w:r>
      <w:r>
        <w:rPr>
          <w:lang w:val="bs-Latn-BA"/>
        </w:rPr>
        <w:t>, pri čemu mu se otvara stranica sa objašnjenjem i linkom ka zaštićenoj stranici</w:t>
      </w:r>
    </w:p>
    <w:p w14:paraId="44296EE6" w14:textId="77777777" w:rsidR="00E94ADE" w:rsidRDefault="00E94ADE">
      <w:pPr>
        <w:spacing w:line="240" w:lineRule="auto"/>
        <w:jc w:val="both"/>
        <w:rPr>
          <w:lang w:val="bs-Latn-BA"/>
        </w:rPr>
      </w:pPr>
    </w:p>
    <w:p w14:paraId="04904573" w14:textId="77777777" w:rsidR="00E94ADE" w:rsidRDefault="00CC5052">
      <w:pPr>
        <w:pStyle w:val="ListParagraph1"/>
        <w:numPr>
          <w:ilvl w:val="0"/>
          <w:numId w:val="37"/>
        </w:numPr>
        <w:spacing w:line="240" w:lineRule="auto"/>
        <w:jc w:val="both"/>
        <w:rPr>
          <w:lang w:val="bs-Latn-BA"/>
        </w:rPr>
      </w:pPr>
      <w:r>
        <w:rPr>
          <w:lang w:val="bs-Latn-BA"/>
        </w:rPr>
        <w:t xml:space="preserve">Kada korisnik klikne na link ka zaštićenoj stranici, aplikacija detektuje da ne postoji odgovarajući sigurnosni kontekst neophodan za prikaz stranice. Usled toga, na SP strani se kreira SAML zahtjev koji predstavlja </w:t>
      </w:r>
      <w:r>
        <w:rPr>
          <w:i/>
          <w:lang w:val="bs-Latn-BA"/>
        </w:rPr>
        <w:t>AuthnRequest</w:t>
      </w:r>
      <w:r>
        <w:rPr>
          <w:lang w:val="bs-Latn-BA"/>
        </w:rPr>
        <w:t xml:space="preserve"> element. Uz kreiranje zahtjeva, generiše se i </w:t>
      </w:r>
      <w:r>
        <w:rPr>
          <w:i/>
          <w:lang w:val="bs-Latn-BA"/>
        </w:rPr>
        <w:t>RelayState</w:t>
      </w:r>
      <w:r>
        <w:rPr>
          <w:lang w:val="bs-Latn-BA"/>
        </w:rPr>
        <w:t xml:space="preserve"> vrijednost koja se čuva u mapi zajedno sa adresom prethodno traženog resursa, tj. stranice, kako bi se nakon povratka sa SSO servera korisnik mogao automatski preusmjeriti na nju. Kada je sve spremno, prethodno generisane vrijednosti se koriste kako bi se izvršilo HTTP preusmjeravanje korisnika na SSO server, što se dešava na sledeći način.</w:t>
      </w:r>
    </w:p>
    <w:p w14:paraId="2DC502BA" w14:textId="77777777" w:rsidR="00E94ADE" w:rsidRDefault="00E94ADE">
      <w:pPr>
        <w:pStyle w:val="ListParagraph1"/>
        <w:spacing w:line="240" w:lineRule="auto"/>
        <w:jc w:val="both"/>
        <w:rPr>
          <w:lang w:val="bs-Latn-BA"/>
        </w:rPr>
      </w:pPr>
    </w:p>
    <w:p w14:paraId="7A066B04" w14:textId="77777777" w:rsidR="00E94ADE" w:rsidRDefault="00CC5052">
      <w:pPr>
        <w:pStyle w:val="ListParagraph1"/>
        <w:spacing w:line="240" w:lineRule="auto"/>
        <w:jc w:val="both"/>
        <w:rPr>
          <w:lang w:val="bs-Latn-BA"/>
        </w:rPr>
      </w:pPr>
      <w:r>
        <w:rPr>
          <w:lang w:val="bs-Latn-BA"/>
        </w:rPr>
        <w:t xml:space="preserve">SAML zahtjev se prvo kompresuje, </w:t>
      </w:r>
      <w:r>
        <w:rPr>
          <w:i/>
          <w:lang w:val="bs-Latn-BA"/>
        </w:rPr>
        <w:t>base64</w:t>
      </w:r>
      <w:r>
        <w:rPr>
          <w:lang w:val="bs-Latn-BA"/>
        </w:rPr>
        <w:t xml:space="preserve"> enkodira i URL enkodira, i ta vrijednost se šalje kao </w:t>
      </w:r>
      <w:r>
        <w:rPr>
          <w:i/>
          <w:lang w:val="bs-Latn-BA"/>
        </w:rPr>
        <w:t>SAMLRequest</w:t>
      </w:r>
      <w:r>
        <w:rPr>
          <w:lang w:val="bs-Latn-BA"/>
        </w:rPr>
        <w:t xml:space="preserve"> parametar HTTP preusmjeravanja. Uz to se dodaje i </w:t>
      </w:r>
      <w:r>
        <w:rPr>
          <w:i/>
          <w:lang w:val="bs-Latn-BA"/>
        </w:rPr>
        <w:t>RelayState</w:t>
      </w:r>
      <w:r>
        <w:rPr>
          <w:lang w:val="bs-Latn-BA"/>
        </w:rPr>
        <w:t xml:space="preserve"> parametar, kako bi se korisnik nakon povratka mogao automatski preusmjeriti na traženi resurs. Konačno, vrši se preusmjeravanje korisnika na SSO server, i to na putanju koja je podesiva, a predstavlja putanju do komponente SSO servera koja obrađuje SAML zahtjeve.</w:t>
      </w:r>
    </w:p>
    <w:p w14:paraId="6344634D" w14:textId="77777777" w:rsidR="00E94ADE" w:rsidRDefault="00E94ADE">
      <w:pPr>
        <w:pStyle w:val="ListParagraph1"/>
        <w:spacing w:line="240" w:lineRule="auto"/>
        <w:jc w:val="both"/>
        <w:rPr>
          <w:lang w:val="bs-Latn-BA"/>
        </w:rPr>
      </w:pPr>
    </w:p>
    <w:p w14:paraId="51A25BB6" w14:textId="77777777" w:rsidR="00E94ADE" w:rsidRDefault="00CC5052">
      <w:pPr>
        <w:pStyle w:val="ListParagraph1"/>
        <w:numPr>
          <w:ilvl w:val="0"/>
          <w:numId w:val="37"/>
        </w:numPr>
        <w:spacing w:line="240" w:lineRule="auto"/>
        <w:jc w:val="both"/>
        <w:rPr>
          <w:lang w:val="bs-Latn-BA"/>
        </w:rPr>
      </w:pPr>
      <w:r>
        <w:rPr>
          <w:lang w:val="bs-Latn-BA"/>
        </w:rPr>
        <w:t xml:space="preserve">Prilikom preusmjeravanja, korisnik se šalje na IdP putanju koja vrši obradu </w:t>
      </w:r>
      <w:r>
        <w:rPr>
          <w:i/>
          <w:lang w:val="bs-Latn-BA"/>
        </w:rPr>
        <w:t>AuthnRequest</w:t>
      </w:r>
      <w:r>
        <w:rPr>
          <w:lang w:val="bs-Latn-BA"/>
        </w:rPr>
        <w:t xml:space="preserve"> zahtjeva – </w:t>
      </w:r>
      <w:r>
        <w:rPr>
          <w:i/>
          <w:lang w:val="bs-Latn-BA"/>
        </w:rPr>
        <w:t>localhost:8080/sso/Redirect</w:t>
      </w:r>
      <w:r>
        <w:rPr>
          <w:lang w:val="bs-Latn-BA"/>
        </w:rPr>
        <w:t xml:space="preserve">, odnosno na SSO servis u okviru IdP-a. Međutim, kako je ta putanja takođe zaštićena, a korisnik još nema važeći sigurnosni kontekst na IdP strani, prikazuje mu se stranica za autentikaciju na SSO server. Na toj stranici potrebno je unijeti pristupne podatke, tj. korisničko ime i lozinku, čije se postojanje zatim provjerava u bazi podataka. </w:t>
      </w:r>
    </w:p>
    <w:p w14:paraId="5CA52DAE" w14:textId="77777777" w:rsidR="00E94ADE" w:rsidRDefault="00E94ADE">
      <w:pPr>
        <w:spacing w:line="240" w:lineRule="auto"/>
        <w:jc w:val="both"/>
        <w:rPr>
          <w:lang w:val="bs-Latn-BA"/>
        </w:rPr>
      </w:pPr>
    </w:p>
    <w:p w14:paraId="47D660E0" w14:textId="77777777" w:rsidR="00E94ADE" w:rsidRDefault="00CC5052">
      <w:pPr>
        <w:spacing w:line="240" w:lineRule="auto"/>
        <w:ind w:left="720"/>
        <w:jc w:val="both"/>
        <w:rPr>
          <w:lang w:val="bs-Latn-BA"/>
        </w:rPr>
      </w:pPr>
      <w:r>
        <w:rPr>
          <w:lang w:val="bs-Latn-BA"/>
        </w:rPr>
        <w:t xml:space="preserve">Nakon što se uspješno autentikovao, korisnik dobija odgovarajući sigurnosni kontekst na strani IdP-a, tako da dobija pristup </w:t>
      </w:r>
      <w:r>
        <w:rPr>
          <w:i/>
          <w:lang w:val="bs-Latn-BA"/>
        </w:rPr>
        <w:t>localhost:8080/sso/Redirect</w:t>
      </w:r>
      <w:r>
        <w:rPr>
          <w:lang w:val="bs-Latn-BA"/>
        </w:rPr>
        <w:t xml:space="preserve"> putanji. Kako se na ovoj putanju nalazi komponenta koja vrši obradu zahtjeva, iz </w:t>
      </w:r>
      <w:r>
        <w:rPr>
          <w:i/>
          <w:lang w:val="bs-Latn-BA"/>
        </w:rPr>
        <w:t>AuthnResponse</w:t>
      </w:r>
      <w:r>
        <w:rPr>
          <w:lang w:val="bs-Latn-BA"/>
        </w:rPr>
        <w:t xml:space="preserve">-a se izvlači podatak o servis provajderu, tj. klijentu koji je uputio zahtjev za autorizaciju korisnika. Prije svega, </w:t>
      </w:r>
      <w:r>
        <w:rPr>
          <w:i/>
          <w:lang w:val="bs-Latn-BA"/>
        </w:rPr>
        <w:t>AuthnResponse</w:t>
      </w:r>
      <w:r>
        <w:rPr>
          <w:lang w:val="bs-Latn-BA"/>
        </w:rPr>
        <w:t xml:space="preserve"> se mora prvo URL dekodovati, </w:t>
      </w:r>
      <w:r>
        <w:rPr>
          <w:i/>
          <w:lang w:val="bs-Latn-BA"/>
        </w:rPr>
        <w:t>base64</w:t>
      </w:r>
      <w:r>
        <w:rPr>
          <w:lang w:val="bs-Latn-BA"/>
        </w:rPr>
        <w:t xml:space="preserve"> dekodovati i dekompresovati. S obizirom na to da je poznato ko je prethodno autentikovani korisnik i koji servis provajder je izdao zahtjev, IdP u bazi pronalazi odgovarajuća prava pristupa koja korisnik posjeduje u okviru njega, tj. prikuplja uloge (</w:t>
      </w:r>
      <w:r>
        <w:rPr>
          <w:i/>
          <w:lang w:val="bs-Latn-BA"/>
        </w:rPr>
        <w:t>roles</w:t>
      </w:r>
      <w:r>
        <w:rPr>
          <w:lang w:val="bs-Latn-BA"/>
        </w:rPr>
        <w:t xml:space="preserve">) tog korisnika. Ova informacija se dodaje kao vrijednost </w:t>
      </w:r>
      <w:r>
        <w:rPr>
          <w:i/>
          <w:lang w:val="bs-Latn-BA"/>
        </w:rPr>
        <w:t>Attribute</w:t>
      </w:r>
      <w:r>
        <w:rPr>
          <w:lang w:val="bs-Latn-BA"/>
        </w:rPr>
        <w:t xml:space="preserve"> elementa pod nazivom </w:t>
      </w:r>
      <w:r>
        <w:rPr>
          <w:i/>
          <w:lang w:val="bs-Latn-BA"/>
        </w:rPr>
        <w:t>role,</w:t>
      </w:r>
      <w:r>
        <w:rPr>
          <w:lang w:val="bs-Latn-BA"/>
        </w:rPr>
        <w:t xml:space="preserve"> koji se nalazi pod </w:t>
      </w:r>
      <w:r>
        <w:rPr>
          <w:i/>
          <w:lang w:val="bs-Latn-BA"/>
        </w:rPr>
        <w:t>AttributStatement</w:t>
      </w:r>
      <w:r>
        <w:rPr>
          <w:lang w:val="bs-Latn-BA"/>
        </w:rPr>
        <w:t xml:space="preserve"> elementom  SAML odgovora. Kasnije će SP1 na osnovu ove vrijednosti znati koja su prava pristupa korisnika. </w:t>
      </w:r>
    </w:p>
    <w:p w14:paraId="064F441A" w14:textId="77777777" w:rsidR="00E94ADE" w:rsidRDefault="00E94ADE">
      <w:pPr>
        <w:spacing w:line="240" w:lineRule="auto"/>
        <w:ind w:left="720"/>
        <w:jc w:val="both"/>
        <w:rPr>
          <w:lang w:val="bs-Latn-BA"/>
        </w:rPr>
      </w:pPr>
    </w:p>
    <w:p w14:paraId="29F43AF1" w14:textId="77777777" w:rsidR="00E94ADE" w:rsidRDefault="00CC5052">
      <w:pPr>
        <w:spacing w:line="240" w:lineRule="auto"/>
        <w:ind w:left="720"/>
        <w:jc w:val="both"/>
        <w:rPr>
          <w:lang w:val="bs-Latn-BA"/>
        </w:rPr>
      </w:pPr>
      <w:r>
        <w:rPr>
          <w:lang w:val="bs-Latn-BA"/>
        </w:rPr>
        <w:t xml:space="preserve">Nakon što je </w:t>
      </w:r>
      <w:r>
        <w:rPr>
          <w:i/>
          <w:lang w:val="bs-Latn-BA"/>
        </w:rPr>
        <w:t>SAMLResponse</w:t>
      </w:r>
      <w:r>
        <w:rPr>
          <w:lang w:val="bs-Latn-BA"/>
        </w:rPr>
        <w:t xml:space="preserve"> kreiran i popunjen, nad njegovim </w:t>
      </w:r>
      <w:r>
        <w:rPr>
          <w:i/>
          <w:lang w:val="bs-Latn-BA"/>
        </w:rPr>
        <w:t>String</w:t>
      </w:r>
      <w:r>
        <w:rPr>
          <w:lang w:val="bs-Latn-BA"/>
        </w:rPr>
        <w:t xml:space="preserve"> oblikom se vrši </w:t>
      </w:r>
      <w:r>
        <w:rPr>
          <w:i/>
          <w:lang w:val="bs-Latn-BA"/>
        </w:rPr>
        <w:t>base64</w:t>
      </w:r>
      <w:r>
        <w:rPr>
          <w:lang w:val="bs-Latn-BA"/>
        </w:rPr>
        <w:t xml:space="preserve"> enkodovanje. Ta vrijednost se dodaje kao atribut XHTML forme zajedno uz nepromijenjenu </w:t>
      </w:r>
      <w:r>
        <w:rPr>
          <w:i/>
          <w:lang w:val="bs-Latn-BA"/>
        </w:rPr>
        <w:t>RelayState</w:t>
      </w:r>
      <w:r>
        <w:rPr>
          <w:lang w:val="bs-Latn-BA"/>
        </w:rPr>
        <w:t xml:space="preserve"> vrijednost, i podaci se šalju nazad do SP-a HTTP POST </w:t>
      </w:r>
      <w:r>
        <w:rPr>
          <w:lang w:val="bs-Latn-BA"/>
        </w:rPr>
        <w:lastRenderedPageBreak/>
        <w:t xml:space="preserve">metodom. Adresa na koju se šalju podaci je poznata tako što IdP očita vrijednost </w:t>
      </w:r>
      <w:r>
        <w:rPr>
          <w:i/>
          <w:lang w:val="bs-Latn-BA"/>
        </w:rPr>
        <w:t>Issuer</w:t>
      </w:r>
      <w:r>
        <w:rPr>
          <w:lang w:val="bs-Latn-BA"/>
        </w:rPr>
        <w:t xml:space="preserve"> elementa iz </w:t>
      </w:r>
      <w:r>
        <w:rPr>
          <w:i/>
          <w:lang w:val="bs-Latn-BA"/>
        </w:rPr>
        <w:t>AuthnRequest</w:t>
      </w:r>
      <w:r>
        <w:rPr>
          <w:lang w:val="bs-Latn-BA"/>
        </w:rPr>
        <w:t>-a.</w:t>
      </w:r>
    </w:p>
    <w:p w14:paraId="1985EA72" w14:textId="77777777" w:rsidR="00E94ADE" w:rsidRDefault="00E94ADE">
      <w:pPr>
        <w:spacing w:line="240" w:lineRule="auto"/>
        <w:jc w:val="both"/>
        <w:rPr>
          <w:lang w:val="bs-Latn-BA"/>
        </w:rPr>
      </w:pPr>
    </w:p>
    <w:p w14:paraId="417FE869" w14:textId="77777777" w:rsidR="00E94ADE" w:rsidRDefault="00CC5052">
      <w:pPr>
        <w:spacing w:line="240" w:lineRule="auto"/>
        <w:ind w:left="720"/>
        <w:jc w:val="both"/>
        <w:rPr>
          <w:lang w:val="bs-Latn-BA"/>
        </w:rPr>
      </w:pPr>
      <w:r>
        <w:rPr>
          <w:lang w:val="bs-Latn-BA"/>
        </w:rPr>
        <w:t>Kao što je u prethodnom poglavlju napomenuto, poruke zbog jednostavnosti nisu šifrovane, ali naravno u nekoj konkretnoj upotrebi to bi bilo neophodno uraditi.</w:t>
      </w:r>
    </w:p>
    <w:p w14:paraId="6303EB8B" w14:textId="77777777" w:rsidR="00E94ADE" w:rsidRDefault="00CC5052">
      <w:pPr>
        <w:pStyle w:val="ListParagraph1"/>
        <w:numPr>
          <w:ilvl w:val="0"/>
          <w:numId w:val="37"/>
        </w:numPr>
        <w:spacing w:line="240" w:lineRule="auto"/>
        <w:jc w:val="both"/>
        <w:rPr>
          <w:lang w:val="bs-Latn-BA"/>
        </w:rPr>
      </w:pPr>
      <w:r>
        <w:rPr>
          <w:lang w:val="bs-Latn-BA"/>
        </w:rPr>
        <w:t xml:space="preserve">Kada HTTP POST zahtjev stigne na ciljanu putanju na SP-u, u ovom slučaju na </w:t>
      </w:r>
      <w:r>
        <w:rPr>
          <w:i/>
          <w:lang w:val="bs-Latn-BA"/>
        </w:rPr>
        <w:t>localhost:8081/sp1/saml</w:t>
      </w:r>
      <w:r>
        <w:rPr>
          <w:lang w:val="bs-Latn-BA"/>
        </w:rPr>
        <w:t xml:space="preserve"> koja predstavlja tzv. </w:t>
      </w:r>
      <w:r>
        <w:rPr>
          <w:i/>
          <w:lang w:val="bs-Latn-BA"/>
        </w:rPr>
        <w:t>Assertion Consumer Service,</w:t>
      </w:r>
      <w:r>
        <w:rPr>
          <w:lang w:val="bs-Latn-BA"/>
        </w:rPr>
        <w:t xml:space="preserve"> tj. servis za konzumiranje SAML odgovora, vrši se njegova obrada. Prvi korak obrade odgovora je njegova validacija koja se vrši provjeravanjem određenih informacija kao što su vrijeme kreiranja i krajnje vrijeme do kog je odgovor važeći, itd. </w:t>
      </w:r>
    </w:p>
    <w:p w14:paraId="287026D0" w14:textId="77777777" w:rsidR="00E94ADE" w:rsidRDefault="00E94ADE">
      <w:pPr>
        <w:spacing w:line="240" w:lineRule="auto"/>
        <w:jc w:val="both"/>
        <w:rPr>
          <w:lang w:val="bs-Latn-BA"/>
        </w:rPr>
      </w:pPr>
    </w:p>
    <w:p w14:paraId="718DC1F1" w14:textId="77777777" w:rsidR="00E94ADE" w:rsidRDefault="00CC5052">
      <w:pPr>
        <w:spacing w:line="240" w:lineRule="auto"/>
        <w:ind w:left="720"/>
        <w:jc w:val="both"/>
        <w:rPr>
          <w:lang w:val="bs-Latn-BA"/>
        </w:rPr>
      </w:pPr>
      <w:r>
        <w:rPr>
          <w:lang w:val="bs-Latn-BA"/>
        </w:rPr>
        <w:t xml:space="preserve">Ukoliko je odgovor validan, SP1 izdvaja uloge koje dati korisnik posjeduje, i na osnovu njih kreira odgovarajući sigurnosni kontekst. U ovom slučaju kreira se </w:t>
      </w:r>
      <w:r>
        <w:rPr>
          <w:i/>
          <w:lang w:val="bs-Latn-BA"/>
        </w:rPr>
        <w:t>Spring Security</w:t>
      </w:r>
      <w:r>
        <w:rPr>
          <w:lang w:val="bs-Latn-BA"/>
        </w:rPr>
        <w:t xml:space="preserve"> kontekst u okviru kog su navedene i uloge koje korisnik posjeduje. Ovim je korisnik autentikovan i autorizovan u okviru SP1 aplikacije. Nakon toga, na osnovu </w:t>
      </w:r>
      <w:r>
        <w:rPr>
          <w:i/>
          <w:lang w:val="bs-Latn-BA"/>
        </w:rPr>
        <w:t>RelayState</w:t>
      </w:r>
      <w:r>
        <w:rPr>
          <w:lang w:val="bs-Latn-BA"/>
        </w:rPr>
        <w:t xml:space="preserve"> vrijednosti koja je takođe primljena kao dio HTTP odgovora, SP unutar mape pronalazi inicijalnu stranicu kojoj je korisnik želio pristupiti, te ga preusmjerava na nju. Ukoliko se neka od uloga koje korisnik posjeduje, poklapa sa nekom od uloga kojoj je dozvoljen pristup stranici, korisnik će je uspješno vidjeti. U suprotnom, dobiće stranicu sa porukom da mu je pristup onemogućen (</w:t>
      </w:r>
      <w:r>
        <w:rPr>
          <w:i/>
          <w:lang w:val="bs-Latn-BA"/>
        </w:rPr>
        <w:t>Access Denied)</w:t>
      </w:r>
      <w:r>
        <w:rPr>
          <w:lang w:val="bs-Latn-BA"/>
        </w:rPr>
        <w:t xml:space="preserve">. </w:t>
      </w:r>
    </w:p>
    <w:p w14:paraId="66562639" w14:textId="77777777" w:rsidR="00E94ADE" w:rsidRDefault="00E94ADE">
      <w:pPr>
        <w:spacing w:line="240" w:lineRule="auto"/>
        <w:ind w:left="720"/>
        <w:jc w:val="both"/>
        <w:rPr>
          <w:lang w:val="bs-Latn-BA"/>
        </w:rPr>
      </w:pPr>
    </w:p>
    <w:p w14:paraId="1205334C" w14:textId="77777777" w:rsidR="00E94ADE" w:rsidRDefault="00CC5052">
      <w:pPr>
        <w:pStyle w:val="ListParagraph1"/>
        <w:numPr>
          <w:ilvl w:val="0"/>
          <w:numId w:val="37"/>
        </w:numPr>
        <w:spacing w:line="240" w:lineRule="auto"/>
        <w:jc w:val="both"/>
        <w:rPr>
          <w:lang w:val="bs-Latn-BA"/>
        </w:rPr>
      </w:pPr>
      <w:r>
        <w:rPr>
          <w:lang w:val="bs-Latn-BA"/>
        </w:rPr>
        <w:t xml:space="preserve">Kada korisnik pokuša da pristupi nekoj drugoj zaštićenoj stranici u okviru SP1 aplikacije, izvršiće se provjera postojanja odgovarajućeg sigurnosnog konteksta u okviru nje. S obzirom na to da kontekst već postoji, pošto je kreiran u prethodnom koraku, SP1 neće slati novi SAML zahtjev SSO serveru, nego će odlučiti o pravima pristupa željenoj stranici na osnovu postojećeg sigurnosnog konteksta i uloga definisanih u okviru njega. </w:t>
      </w:r>
    </w:p>
    <w:p w14:paraId="6C8DB53C" w14:textId="77777777" w:rsidR="00E94ADE" w:rsidRDefault="00E94ADE">
      <w:pPr>
        <w:pStyle w:val="ListParagraph1"/>
        <w:spacing w:line="240" w:lineRule="auto"/>
        <w:jc w:val="both"/>
        <w:rPr>
          <w:lang w:val="bs-Latn-BA"/>
        </w:rPr>
      </w:pPr>
    </w:p>
    <w:p w14:paraId="136EBBB5" w14:textId="77777777" w:rsidR="00E94ADE" w:rsidRDefault="00CC5052">
      <w:pPr>
        <w:pStyle w:val="ListParagraph1"/>
        <w:numPr>
          <w:ilvl w:val="0"/>
          <w:numId w:val="37"/>
        </w:numPr>
        <w:spacing w:line="240" w:lineRule="auto"/>
        <w:jc w:val="both"/>
        <w:rPr>
          <w:lang w:val="bs-Latn-BA"/>
        </w:rPr>
      </w:pPr>
      <w:r>
        <w:rPr>
          <w:lang w:val="bs-Latn-BA"/>
        </w:rPr>
        <w:t xml:space="preserve">Ukoliko taj isti korisnik sada pokuša da pristupi zaštićenoj stranici u okviru druge klijentske aplikacije SP2 na kojoj još nema sigurnosni kontekst, ponoviće se svi prethodno navedeni koraci, s tim da na IdP strani neće morati ponovo da unosi pristupne podatke jer već postoji sigurnosni kontekst za tog korisnika na strani IdP-a. Na taj način, korisnik će biti automatski preusmjeren na SP2 gdje će mu se kreirati sigurnosni kontekst sa ulogama koja posjeduje, odnosno biće autentikovan i autorizovan i u okviru druge klijentske aplikacije. </w:t>
      </w:r>
    </w:p>
    <w:p w14:paraId="1A23BA71" w14:textId="77777777" w:rsidR="00E94ADE" w:rsidRDefault="00E94ADE">
      <w:pPr>
        <w:spacing w:line="240" w:lineRule="auto"/>
        <w:jc w:val="both"/>
        <w:rPr>
          <w:lang w:val="bs-Latn-BA"/>
        </w:rPr>
      </w:pPr>
    </w:p>
    <w:p w14:paraId="67B4308E" w14:textId="77777777" w:rsidR="00E94ADE" w:rsidRDefault="00CC5052">
      <w:pPr>
        <w:spacing w:line="240" w:lineRule="auto"/>
        <w:ind w:firstLine="360"/>
        <w:jc w:val="both"/>
        <w:rPr>
          <w:lang w:val="bs-Latn-BA"/>
        </w:rPr>
      </w:pPr>
      <w:r>
        <w:rPr>
          <w:lang w:val="bs-Latn-BA"/>
        </w:rPr>
        <w:t>Pored SSO funkcionalnosti, server podržava i SLO, kao što je ranije rečeno u uvodnom dijelu opisa implementacije. Time se želi izbjeći da korisnik, slučajno ili zbog zabune, ostavi iza sebe žive sesije u okviru ostalih aplikacija na koje je prijavljen putem SSO servera, nakon što se odjavi iz samo jedne od njih. Na ovaj način, prilikom odjave korisnika iz bilo koje od aplikacija, vrši se njegova odjava sa svih ostalih aplikacija i to na sledeći način:</w:t>
      </w:r>
    </w:p>
    <w:p w14:paraId="06B79793" w14:textId="77777777" w:rsidR="00E94ADE" w:rsidRDefault="00E94ADE">
      <w:pPr>
        <w:spacing w:line="240" w:lineRule="auto"/>
        <w:jc w:val="both"/>
        <w:rPr>
          <w:lang w:val="bs-Latn-BA"/>
        </w:rPr>
      </w:pPr>
    </w:p>
    <w:p w14:paraId="4C3E89AA" w14:textId="77777777" w:rsidR="00E94ADE" w:rsidRDefault="00CC5052">
      <w:pPr>
        <w:pStyle w:val="ListParagraph1"/>
        <w:numPr>
          <w:ilvl w:val="0"/>
          <w:numId w:val="38"/>
        </w:numPr>
        <w:spacing w:line="240" w:lineRule="auto"/>
        <w:jc w:val="both"/>
        <w:rPr>
          <w:lang w:val="bs-Latn-BA"/>
        </w:rPr>
      </w:pPr>
      <w:r>
        <w:rPr>
          <w:lang w:val="bs-Latn-BA"/>
        </w:rPr>
        <w:t xml:space="preserve">Korisnik posjećuje link za odjavu na drugoj SP2 aplikaciji - </w:t>
      </w:r>
      <w:r>
        <w:rPr>
          <w:i/>
          <w:lang w:val="bs-Latn-BA"/>
        </w:rPr>
        <w:t>localhost:8082/sp2/logout</w:t>
      </w:r>
      <w:r>
        <w:rPr>
          <w:lang w:val="bs-Latn-BA"/>
        </w:rPr>
        <w:t>, nakon čega se uništava sigurnosni kontekst, odnosno sesija, koju je posjedovao u okviru nje. Time je korisnik odjavljen iz SP2 klijentske aplikacije.</w:t>
      </w:r>
    </w:p>
    <w:p w14:paraId="16341F7E" w14:textId="77777777" w:rsidR="00E94ADE" w:rsidRDefault="00E94ADE">
      <w:pPr>
        <w:spacing w:line="240" w:lineRule="auto"/>
        <w:jc w:val="both"/>
        <w:rPr>
          <w:lang w:val="bs-Latn-BA"/>
        </w:rPr>
      </w:pPr>
    </w:p>
    <w:p w14:paraId="68A8EB5B" w14:textId="77777777" w:rsidR="00E94ADE" w:rsidRDefault="00CC5052">
      <w:pPr>
        <w:pStyle w:val="ListParagraph1"/>
        <w:numPr>
          <w:ilvl w:val="0"/>
          <w:numId w:val="38"/>
        </w:numPr>
        <w:spacing w:line="240" w:lineRule="auto"/>
        <w:jc w:val="both"/>
        <w:rPr>
          <w:lang w:val="bs-Latn-BA"/>
        </w:rPr>
      </w:pPr>
      <w:r>
        <w:rPr>
          <w:lang w:val="bs-Latn-BA"/>
        </w:rPr>
        <w:t xml:space="preserve">SP2 nakon toga preusmjerava preglednik korisnika na SLO servis IdP-a, zajedno sa zahtjevom za odjavu u obliku SAML </w:t>
      </w:r>
      <w:r>
        <w:rPr>
          <w:i/>
          <w:lang w:val="bs-Latn-BA"/>
        </w:rPr>
        <w:t>LogoutRequest</w:t>
      </w:r>
      <w:r>
        <w:rPr>
          <w:lang w:val="bs-Latn-BA"/>
        </w:rPr>
        <w:t>-a koji sadrži identifikator sesije na IdP strani.</w:t>
      </w:r>
    </w:p>
    <w:p w14:paraId="3359DFF2" w14:textId="77777777" w:rsidR="00E94ADE" w:rsidRDefault="00E94ADE">
      <w:pPr>
        <w:pStyle w:val="ListParagraph1"/>
        <w:spacing w:line="240" w:lineRule="auto"/>
        <w:rPr>
          <w:lang w:val="bs-Latn-BA"/>
        </w:rPr>
      </w:pPr>
    </w:p>
    <w:p w14:paraId="19F1113F" w14:textId="77777777" w:rsidR="00E94ADE" w:rsidRDefault="00CC5052">
      <w:pPr>
        <w:pStyle w:val="ListParagraph1"/>
        <w:numPr>
          <w:ilvl w:val="0"/>
          <w:numId w:val="38"/>
        </w:numPr>
        <w:spacing w:line="240" w:lineRule="auto"/>
        <w:jc w:val="both"/>
        <w:rPr>
          <w:lang w:val="bs-Latn-BA"/>
        </w:rPr>
      </w:pPr>
      <w:r>
        <w:rPr>
          <w:lang w:val="bs-Latn-BA"/>
        </w:rPr>
        <w:t xml:space="preserve">Kada IdP primi zahtijev za odjavu, on </w:t>
      </w:r>
      <w:commentRangeStart w:id="352"/>
      <w:r>
        <w:rPr>
          <w:lang w:val="bs-Latn-BA"/>
        </w:rPr>
        <w:t>vrši komunikaciju sa svim ostalim SP aplikacijama</w:t>
      </w:r>
      <w:commentRangeEnd w:id="352"/>
      <w:r>
        <w:commentReference w:id="352"/>
      </w:r>
      <w:r>
        <w:rPr>
          <w:lang w:val="bs-Latn-BA"/>
        </w:rPr>
        <w:t xml:space="preserve">  na koje je taj korisnik prijavljen, s ciljem uništavanje sesije i u okviru njih. </w:t>
      </w:r>
    </w:p>
    <w:p w14:paraId="502F588E" w14:textId="77777777" w:rsidR="00E94ADE" w:rsidRDefault="00E94ADE">
      <w:pPr>
        <w:pStyle w:val="ListParagraph1"/>
        <w:spacing w:line="240" w:lineRule="auto"/>
        <w:rPr>
          <w:lang w:val="bs-Latn-BA"/>
        </w:rPr>
      </w:pPr>
    </w:p>
    <w:p w14:paraId="4365220B" w14:textId="77777777" w:rsidR="00E94ADE" w:rsidRDefault="00CC5052">
      <w:pPr>
        <w:pStyle w:val="ListParagraph1"/>
        <w:spacing w:line="240" w:lineRule="auto"/>
        <w:jc w:val="both"/>
        <w:rPr>
          <w:lang w:val="bs-Latn-BA"/>
        </w:rPr>
      </w:pPr>
      <w:r>
        <w:rPr>
          <w:lang w:val="bs-Latn-BA"/>
        </w:rPr>
        <w:t>Po SAML specifikaciji</w:t>
      </w:r>
      <w:r>
        <w:rPr>
          <w:lang w:val="bs-Latn-BA"/>
          <w:rPrChange w:id="353" w:author="Ognjen Joldzic" w:date="2018-05-13T03:16:00Z">
            <w:rPr>
              <w:vertAlign w:val="superscript"/>
              <w:lang w:val="bs-Latn-BA"/>
            </w:rPr>
          </w:rPrChange>
        </w:rPr>
        <w:t>[22]</w:t>
      </w:r>
      <w:r>
        <w:rPr>
          <w:lang w:val="bs-Latn-BA"/>
        </w:rPr>
        <w:t>, nakon što je IdP primio taj zahtjev, on određuje koje su to ostale aplikacije u okviru kojih je korisnik prijavljen putem njega, a zatim iterativno, za svaku od njih vrši sledeće:</w:t>
      </w:r>
    </w:p>
    <w:p w14:paraId="19D7CD66" w14:textId="77777777" w:rsidR="00E94ADE" w:rsidRDefault="00E94ADE">
      <w:pPr>
        <w:spacing w:line="240" w:lineRule="auto"/>
        <w:jc w:val="both"/>
        <w:rPr>
          <w:lang w:val="bs-Latn-BA"/>
        </w:rPr>
      </w:pPr>
    </w:p>
    <w:p w14:paraId="06EF8DE3" w14:textId="77777777" w:rsidR="00E94ADE" w:rsidRDefault="00CC5052">
      <w:pPr>
        <w:pStyle w:val="ListParagraph1"/>
        <w:numPr>
          <w:ilvl w:val="1"/>
          <w:numId w:val="38"/>
        </w:numPr>
        <w:spacing w:line="240" w:lineRule="auto"/>
        <w:jc w:val="both"/>
        <w:rPr>
          <w:lang w:val="bs-Latn-BA"/>
        </w:rPr>
      </w:pPr>
      <w:r>
        <w:rPr>
          <w:lang w:val="bs-Latn-BA"/>
        </w:rPr>
        <w:t xml:space="preserve">Generiše novi zahtjev za odjavu – </w:t>
      </w:r>
      <w:r>
        <w:rPr>
          <w:i/>
          <w:lang w:val="bs-Latn-BA"/>
        </w:rPr>
        <w:t>LogoutRequest</w:t>
      </w:r>
    </w:p>
    <w:p w14:paraId="2F22EA0C" w14:textId="77777777" w:rsidR="00E94ADE" w:rsidRDefault="00CC5052">
      <w:pPr>
        <w:pStyle w:val="ListParagraph1"/>
        <w:numPr>
          <w:ilvl w:val="1"/>
          <w:numId w:val="38"/>
        </w:numPr>
        <w:spacing w:line="240" w:lineRule="auto"/>
        <w:jc w:val="both"/>
        <w:rPr>
          <w:lang w:val="bs-Latn-BA"/>
        </w:rPr>
      </w:pPr>
      <w:r>
        <w:rPr>
          <w:lang w:val="bs-Latn-BA"/>
        </w:rPr>
        <w:t>Preusmjerava preglednik korisnika na prethodno podešenu adresu za odjavu na strani SP-a</w:t>
      </w:r>
    </w:p>
    <w:p w14:paraId="6979AB1E" w14:textId="77777777" w:rsidR="00E94ADE" w:rsidRDefault="00CC5052">
      <w:pPr>
        <w:pStyle w:val="ListParagraph1"/>
        <w:numPr>
          <w:ilvl w:val="1"/>
          <w:numId w:val="38"/>
        </w:numPr>
        <w:spacing w:line="240" w:lineRule="auto"/>
        <w:jc w:val="both"/>
        <w:rPr>
          <w:lang w:val="bs-Latn-BA"/>
        </w:rPr>
      </w:pPr>
      <w:r>
        <w:rPr>
          <w:lang w:val="bs-Latn-BA"/>
        </w:rPr>
        <w:t xml:space="preserve">Čeka povratak sa SP-a i odgovor u obliku </w:t>
      </w:r>
      <w:r>
        <w:rPr>
          <w:i/>
          <w:lang w:val="bs-Latn-BA"/>
        </w:rPr>
        <w:t>LogoutResponse</w:t>
      </w:r>
      <w:r>
        <w:rPr>
          <w:lang w:val="bs-Latn-BA"/>
        </w:rPr>
        <w:t>-a</w:t>
      </w:r>
    </w:p>
    <w:p w14:paraId="7BA69927" w14:textId="77777777" w:rsidR="00E94ADE" w:rsidRDefault="00E94ADE">
      <w:pPr>
        <w:pStyle w:val="ListParagraph1"/>
        <w:spacing w:line="240" w:lineRule="auto"/>
        <w:jc w:val="both"/>
        <w:rPr>
          <w:lang w:val="bs-Latn-BA"/>
        </w:rPr>
      </w:pPr>
    </w:p>
    <w:p w14:paraId="414E65A7" w14:textId="77777777" w:rsidR="00E94ADE" w:rsidRDefault="00CC5052">
      <w:pPr>
        <w:pStyle w:val="ListParagraph1"/>
        <w:spacing w:line="240" w:lineRule="auto"/>
        <w:jc w:val="both"/>
        <w:rPr>
          <w:lang w:val="bs-Latn-BA"/>
        </w:rPr>
      </w:pPr>
      <w:r>
        <w:rPr>
          <w:lang w:val="bs-Latn-BA"/>
        </w:rPr>
        <w:t xml:space="preserve">Kao što je moguće uočiti, a i sama definicija SLO-a u okviru SAML specifikacije na to upozorava, </w:t>
      </w:r>
      <w:r>
        <w:rPr>
          <w:i/>
          <w:lang w:val="bs-Latn-BA"/>
        </w:rPr>
        <w:t>Single-Log-Out</w:t>
      </w:r>
      <w:r>
        <w:rPr>
          <w:lang w:val="bs-Latn-BA"/>
        </w:rPr>
        <w:t xml:space="preserve"> je teško implementirati, a i pored toga, neotporan je na eventualne greške do kojih može doći prilikom komunikacije i procesa odjave</w:t>
      </w:r>
      <w:r>
        <w:rPr>
          <w:vertAlign w:val="superscript"/>
          <w:lang w:val="bs-Latn-BA"/>
        </w:rPr>
        <w:t>[22]</w:t>
      </w:r>
      <w:r>
        <w:rPr>
          <w:lang w:val="bs-Latn-BA"/>
        </w:rPr>
        <w:t xml:space="preserve">. </w:t>
      </w:r>
    </w:p>
    <w:p w14:paraId="779E9480" w14:textId="77777777" w:rsidR="00E94ADE" w:rsidRDefault="00E94ADE">
      <w:pPr>
        <w:spacing w:line="240" w:lineRule="auto"/>
        <w:rPr>
          <w:lang w:val="bs-Latn-BA"/>
        </w:rPr>
      </w:pPr>
    </w:p>
    <w:p w14:paraId="19B3F4BA" w14:textId="77777777" w:rsidR="00E94ADE" w:rsidRDefault="00CC5052">
      <w:pPr>
        <w:pStyle w:val="ListParagraph1"/>
        <w:spacing w:line="240" w:lineRule="auto"/>
        <w:jc w:val="both"/>
        <w:rPr>
          <w:lang w:val="bs-Latn-BA"/>
        </w:rPr>
      </w:pPr>
      <w:r>
        <w:rPr>
          <w:lang w:val="bs-Latn-BA"/>
        </w:rPr>
        <w:t>S obzirom na to da se odjava korisnika vrši preusmjeravanjem njegovog preglednika na svaki od SP-ova, lako je uvidjeti da u slučaju greške u bilo kom koraku procesa, lako dolazi do pucanja lanca. U tom slučaju, korisnik bi ostao i dalje prijavljen u okviru onih aplikacija koje nisu primile zahtjev za odjavu prije nego što je došlo do greške, iako je mogao biti uspješno odjavljen da se to nije desilo. Zbog toga se u ovoj implementaciji izdavanje zahtjeva za odjavu vrši na nešto drugačiji način, odnosno tako što SLO servis IdP-a šalje pojedinačne, nezavisne zahtjeve svim ostalim SP aplikacijama. Na taj način, i u slučaju greške u komunikaciji sa bilo kojom od njih, korisnik će biti uspješno odjavljen iz svih aplikacija gdje je to moguće, nezavisno od ostalih.</w:t>
      </w:r>
    </w:p>
    <w:p w14:paraId="27C051B9" w14:textId="77777777" w:rsidR="00E94ADE" w:rsidRDefault="00E94ADE">
      <w:pPr>
        <w:pStyle w:val="ListParagraph1"/>
        <w:spacing w:line="240" w:lineRule="auto"/>
        <w:rPr>
          <w:lang w:val="bs-Latn-BA"/>
        </w:rPr>
      </w:pPr>
    </w:p>
    <w:p w14:paraId="180BEAFE" w14:textId="77777777" w:rsidR="00E94ADE" w:rsidRDefault="00CC5052">
      <w:pPr>
        <w:pStyle w:val="ListParagraph1"/>
        <w:numPr>
          <w:ilvl w:val="0"/>
          <w:numId w:val="38"/>
        </w:numPr>
        <w:spacing w:line="240" w:lineRule="auto"/>
        <w:jc w:val="both"/>
        <w:rPr>
          <w:lang w:val="bs-Latn-BA"/>
        </w:rPr>
      </w:pPr>
      <w:r>
        <w:rPr>
          <w:lang w:val="bs-Latn-BA"/>
        </w:rPr>
        <w:t xml:space="preserve">Na kraju, i sam IdP uništava sigurnosti kontekst vezan za tog korisnika, nakon čega je on uspješno odjavljen sa njega, kao i sa svih ostalih aplikacija koje su bile u stanju da uspješno prime i obrade zahtjev za odjavu. </w:t>
      </w:r>
    </w:p>
    <w:p w14:paraId="1C42E260" w14:textId="77777777" w:rsidR="00E94ADE" w:rsidRDefault="00E94ADE">
      <w:pPr>
        <w:pStyle w:val="ListParagraph1"/>
        <w:spacing w:line="240" w:lineRule="auto"/>
        <w:rPr>
          <w:lang w:val="bs-Latn-BA"/>
        </w:rPr>
      </w:pPr>
    </w:p>
    <w:p w14:paraId="4CF33705" w14:textId="77777777" w:rsidR="00E94ADE" w:rsidRDefault="00E94ADE">
      <w:pPr>
        <w:spacing w:line="240" w:lineRule="auto"/>
        <w:rPr>
          <w:lang w:val="bs-Latn-BA"/>
        </w:rPr>
      </w:pPr>
    </w:p>
    <w:p w14:paraId="299292DC" w14:textId="77777777" w:rsidR="00E94ADE" w:rsidRDefault="00CC5052">
      <w:pPr>
        <w:spacing w:line="240" w:lineRule="auto"/>
        <w:ind w:firstLine="720"/>
        <w:jc w:val="both"/>
        <w:rPr>
          <w:lang w:val="bs-Latn-BA"/>
        </w:rPr>
      </w:pPr>
      <w:r>
        <w:rPr>
          <w:lang w:val="bs-Latn-BA"/>
        </w:rPr>
        <w:lastRenderedPageBreak/>
        <w:t xml:space="preserve">Neke dodatne uobičajene funkcionalnosti koje ova implementacija ne posjeduje, a posjeduju je analizirana rješenja, su višestepena autentikacija kao i delegirana autentikacija koja omogućava da IdP autentikuje korisnika posredstvom nekog vanjskog sistema. Razlog tome je što je ova implementacija predstavlja osnovni SSO server sa minimalnim zahtjevima koje kao takav mora imati, odnosno funkcionalnosti autentikacije i autorizacije. Takođe, razlog izostavljanja dodatnih funkcionalnosti je to što je u pitanju „pilot“ projekat koji treba da demonstrira načina funkcionisanja jednog SSO servera. Naravno, bilo bi moguće proširiti postojeću verziju sa tim dodatnim funkcionalnostima ukoliko bi to bilo potrebno. </w:t>
      </w:r>
      <w:r>
        <w:rPr>
          <w:lang w:val="bs-Latn-BA"/>
        </w:rPr>
        <w:br w:type="page"/>
      </w:r>
    </w:p>
    <w:p w14:paraId="7718C5CE" w14:textId="77777777" w:rsidR="00E94ADE" w:rsidRDefault="00CC5052">
      <w:pPr>
        <w:pStyle w:val="Heading1"/>
        <w:spacing w:line="240" w:lineRule="auto"/>
        <w:rPr>
          <w:lang w:val="bs-Latn-BA"/>
        </w:rPr>
      </w:pPr>
      <w:bookmarkStart w:id="354" w:name="_Toc511154464"/>
      <w:commentRangeStart w:id="355"/>
      <w:r>
        <w:rPr>
          <w:lang w:val="bs-Latn-BA"/>
        </w:rPr>
        <w:lastRenderedPageBreak/>
        <w:t>UPOREDNA ANALIZA SSO RJEŠENJA</w:t>
      </w:r>
      <w:bookmarkEnd w:id="354"/>
      <w:commentRangeEnd w:id="355"/>
      <w:r w:rsidR="00297C24">
        <w:rPr>
          <w:rStyle w:val="CommentReference"/>
          <w:rFonts w:ascii="Times New Roman" w:eastAsiaTheme="minorHAnsi" w:hAnsi="Times New Roman" w:cstheme="minorBidi"/>
          <w:color w:val="auto"/>
        </w:rPr>
        <w:commentReference w:id="355"/>
      </w:r>
    </w:p>
    <w:p w14:paraId="0C695F68" w14:textId="77777777" w:rsidR="00E94ADE" w:rsidRDefault="00E94ADE">
      <w:pPr>
        <w:spacing w:line="240" w:lineRule="auto"/>
        <w:rPr>
          <w:lang w:val="bs-Latn-BA"/>
        </w:rPr>
      </w:pPr>
    </w:p>
    <w:p w14:paraId="417DDE17" w14:textId="77777777" w:rsidR="00E94ADE" w:rsidRDefault="00CC5052">
      <w:pPr>
        <w:spacing w:line="240" w:lineRule="auto"/>
        <w:ind w:firstLine="360"/>
        <w:jc w:val="both"/>
        <w:rPr>
          <w:lang w:val="bs-Latn-BA"/>
        </w:rPr>
      </w:pPr>
      <w:r>
        <w:rPr>
          <w:lang w:val="bs-Latn-BA"/>
        </w:rPr>
        <w:t>U narednoj tabeli nalazi se uporedna analiza postojećih rješenja, i rješenja koje je implementirano kao praktični dio rada. U prvoj koloni navedene su karakteristike svojstvene SSO serveru na osnovu kojih je i izvršena uporedna analiza, dok su u zaglavljima narednih kolona navedena sama rješenja, prvo postojeća a na kraju i implementirano. Neke karakteristike su takođe grupisane, kao što je to slučaj sa podržanim protokolima, tako da grupa opisuje aspekt na koji se te karakteristike odnose. Ukoliko neko od rješenja posjeduje određenu karakteristiku, na presjeku njegove kolone sa redom koji odgovara toj karakteristici, odnosno u odgovarajućoj ćeliji, nalazi se simbol (</w:t>
      </w:r>
      <w:r>
        <w:rPr>
          <w:lang w:val="bs-Latn-BA"/>
        </w:rPr>
        <w:sym w:font="Wingdings" w:char="F0FC"/>
      </w:r>
      <w:r>
        <w:rPr>
          <w:lang w:val="bs-Latn-BA"/>
        </w:rPr>
        <w:t xml:space="preserve">), u suprotnom je ćelija prazna. </w:t>
      </w:r>
    </w:p>
    <w:p w14:paraId="14BDF2DF" w14:textId="77777777" w:rsidR="00E94ADE" w:rsidRDefault="00E94ADE">
      <w:pPr>
        <w:spacing w:line="240" w:lineRule="auto"/>
        <w:rPr>
          <w:lang w:val="bs-Latn-BA"/>
        </w:rPr>
      </w:pPr>
    </w:p>
    <w:p w14:paraId="561B18AC" w14:textId="77777777" w:rsidR="00E94ADE" w:rsidRDefault="00CC5052">
      <w:pPr>
        <w:pStyle w:val="Caption"/>
        <w:keepNext/>
        <w:jc w:val="center"/>
        <w:rPr>
          <w:lang w:val="bs-Latn-BA"/>
        </w:rPr>
      </w:pPr>
      <w:r>
        <w:rPr>
          <w:lang w:val="bs-Latn-BA"/>
        </w:rPr>
        <w:t xml:space="preserve">Tabela </w:t>
      </w:r>
      <w:r>
        <w:rPr>
          <w:lang w:val="bs-Latn-BA"/>
        </w:rPr>
        <w:fldChar w:fldCharType="begin"/>
      </w:r>
      <w:r>
        <w:rPr>
          <w:lang w:val="bs-Latn-BA"/>
        </w:rPr>
        <w:instrText xml:space="preserve"> STYLEREF 1 \s </w:instrText>
      </w:r>
      <w:r>
        <w:rPr>
          <w:lang w:val="bs-Latn-BA"/>
        </w:rPr>
        <w:fldChar w:fldCharType="separate"/>
      </w:r>
      <w:r>
        <w:rPr>
          <w:lang w:val="bs-Latn-BA"/>
        </w:rPr>
        <w:t>11</w:t>
      </w:r>
      <w:r>
        <w:rPr>
          <w:lang w:val="bs-Latn-BA"/>
        </w:rPr>
        <w:fldChar w:fldCharType="end"/>
      </w:r>
      <w:r>
        <w:rPr>
          <w:lang w:val="bs-Latn-BA"/>
        </w:rPr>
        <w:t>.</w:t>
      </w:r>
      <w:r>
        <w:rPr>
          <w:lang w:val="bs-Latn-BA"/>
        </w:rPr>
        <w:fldChar w:fldCharType="begin"/>
      </w:r>
      <w:r>
        <w:rPr>
          <w:lang w:val="bs-Latn-BA"/>
        </w:rPr>
        <w:instrText xml:space="preserve"> SEQ Tabela \* ARABIC \s 1 </w:instrText>
      </w:r>
      <w:r>
        <w:rPr>
          <w:lang w:val="bs-Latn-BA"/>
        </w:rPr>
        <w:fldChar w:fldCharType="separate"/>
      </w:r>
      <w:r>
        <w:rPr>
          <w:lang w:val="bs-Latn-BA"/>
        </w:rPr>
        <w:t>1</w:t>
      </w:r>
      <w:r>
        <w:rPr>
          <w:lang w:val="bs-Latn-BA"/>
        </w:rPr>
        <w:fldChar w:fldCharType="end"/>
      </w:r>
      <w:r>
        <w:rPr>
          <w:lang w:val="bs-Latn-BA"/>
        </w:rPr>
        <w:t xml:space="preserve"> – Uporedna analiza rješenja</w:t>
      </w:r>
    </w:p>
    <w:tbl>
      <w:tblPr>
        <w:tblStyle w:val="TableGrid"/>
        <w:tblW w:w="9576" w:type="dxa"/>
        <w:tblLayout w:type="fixed"/>
        <w:tblLook w:val="04A0" w:firstRow="1" w:lastRow="0" w:firstColumn="1" w:lastColumn="0" w:noHBand="0" w:noVBand="1"/>
      </w:tblPr>
      <w:tblGrid>
        <w:gridCol w:w="828"/>
        <w:gridCol w:w="3060"/>
        <w:gridCol w:w="1152"/>
        <w:gridCol w:w="1458"/>
        <w:gridCol w:w="1440"/>
        <w:gridCol w:w="1638"/>
      </w:tblGrid>
      <w:tr w:rsidR="00E94ADE" w14:paraId="69CF8DD0" w14:textId="77777777">
        <w:trPr>
          <w:trHeight w:val="953"/>
        </w:trPr>
        <w:tc>
          <w:tcPr>
            <w:tcW w:w="3888" w:type="dxa"/>
            <w:gridSpan w:val="2"/>
            <w:shd w:val="clear" w:color="auto" w:fill="DBE5F1" w:themeFill="accent1" w:themeFillTint="33"/>
            <w:vAlign w:val="center"/>
          </w:tcPr>
          <w:p w14:paraId="688E5925" w14:textId="77777777" w:rsidR="00E94ADE" w:rsidRDefault="00CC5052">
            <w:pPr>
              <w:spacing w:line="240" w:lineRule="auto"/>
              <w:jc w:val="center"/>
              <w:rPr>
                <w:rFonts w:asciiTheme="majorHAnsi" w:hAnsiTheme="majorHAnsi"/>
                <w:b/>
                <w:color w:val="365F91" w:themeColor="accent1" w:themeShade="BF"/>
                <w:lang w:val="bs-Latn-BA"/>
              </w:rPr>
            </w:pPr>
            <w:r>
              <w:rPr>
                <w:rFonts w:asciiTheme="majorHAnsi" w:hAnsiTheme="majorHAnsi"/>
                <w:b/>
                <w:color w:val="365F91" w:themeColor="accent1" w:themeShade="BF"/>
                <w:lang w:val="bs-Latn-BA"/>
              </w:rPr>
              <w:t>Karakteristika</w:t>
            </w:r>
          </w:p>
        </w:tc>
        <w:tc>
          <w:tcPr>
            <w:tcW w:w="1152" w:type="dxa"/>
            <w:shd w:val="clear" w:color="auto" w:fill="DBE5F1" w:themeFill="accent1" w:themeFillTint="33"/>
            <w:vAlign w:val="center"/>
          </w:tcPr>
          <w:p w14:paraId="37FED867" w14:textId="77777777" w:rsidR="00E94ADE" w:rsidRDefault="00CC5052">
            <w:pPr>
              <w:spacing w:line="240" w:lineRule="auto"/>
              <w:jc w:val="center"/>
              <w:rPr>
                <w:rFonts w:asciiTheme="majorHAnsi" w:hAnsiTheme="majorHAnsi"/>
                <w:b/>
                <w:color w:val="365F91" w:themeColor="accent1" w:themeShade="BF"/>
                <w:lang w:val="bs-Latn-BA"/>
              </w:rPr>
            </w:pPr>
            <w:r>
              <w:rPr>
                <w:rFonts w:asciiTheme="majorHAnsi" w:hAnsiTheme="majorHAnsi"/>
                <w:b/>
                <w:color w:val="365F91" w:themeColor="accent1" w:themeShade="BF"/>
                <w:lang w:val="bs-Latn-BA"/>
              </w:rPr>
              <w:t>Apereo CAS</w:t>
            </w:r>
          </w:p>
        </w:tc>
        <w:tc>
          <w:tcPr>
            <w:tcW w:w="1458" w:type="dxa"/>
            <w:shd w:val="clear" w:color="auto" w:fill="DBE5F1" w:themeFill="accent1" w:themeFillTint="33"/>
            <w:vAlign w:val="center"/>
          </w:tcPr>
          <w:p w14:paraId="46C0B9D7" w14:textId="77777777" w:rsidR="00E94ADE" w:rsidRDefault="00CC5052">
            <w:pPr>
              <w:spacing w:line="240" w:lineRule="auto"/>
              <w:jc w:val="center"/>
              <w:rPr>
                <w:rFonts w:asciiTheme="majorHAnsi" w:hAnsiTheme="majorHAnsi"/>
                <w:b/>
                <w:color w:val="365F91" w:themeColor="accent1" w:themeShade="BF"/>
                <w:lang w:val="bs-Latn-BA"/>
              </w:rPr>
            </w:pPr>
            <w:r>
              <w:rPr>
                <w:rFonts w:asciiTheme="majorHAnsi" w:hAnsiTheme="majorHAnsi"/>
                <w:b/>
                <w:color w:val="365F91" w:themeColor="accent1" w:themeShade="BF"/>
                <w:lang w:val="bs-Latn-BA"/>
              </w:rPr>
              <w:t>Shibboleth</w:t>
            </w:r>
          </w:p>
        </w:tc>
        <w:tc>
          <w:tcPr>
            <w:tcW w:w="1440" w:type="dxa"/>
            <w:shd w:val="clear" w:color="auto" w:fill="DBE5F1" w:themeFill="accent1" w:themeFillTint="33"/>
            <w:vAlign w:val="center"/>
          </w:tcPr>
          <w:p w14:paraId="6AA63F73" w14:textId="77777777" w:rsidR="00E94ADE" w:rsidRDefault="00CC5052">
            <w:pPr>
              <w:spacing w:line="240" w:lineRule="auto"/>
              <w:jc w:val="center"/>
              <w:rPr>
                <w:rFonts w:asciiTheme="majorHAnsi" w:hAnsiTheme="majorHAnsi"/>
                <w:b/>
                <w:color w:val="365F91" w:themeColor="accent1" w:themeShade="BF"/>
                <w:lang w:val="bs-Latn-BA"/>
              </w:rPr>
            </w:pPr>
            <w:r>
              <w:rPr>
                <w:rFonts w:asciiTheme="majorHAnsi" w:hAnsiTheme="majorHAnsi"/>
                <w:b/>
                <w:color w:val="365F91" w:themeColor="accent1" w:themeShade="BF"/>
                <w:lang w:val="bs-Latn-BA"/>
              </w:rPr>
              <w:t>WSO2 Identity Server</w:t>
            </w:r>
          </w:p>
        </w:tc>
        <w:tc>
          <w:tcPr>
            <w:tcW w:w="1638" w:type="dxa"/>
            <w:shd w:val="clear" w:color="auto" w:fill="DBE5F1" w:themeFill="accent1" w:themeFillTint="33"/>
            <w:vAlign w:val="center"/>
          </w:tcPr>
          <w:p w14:paraId="06DD1086" w14:textId="77777777" w:rsidR="00E94ADE" w:rsidRDefault="00CC5052">
            <w:pPr>
              <w:spacing w:line="240" w:lineRule="auto"/>
              <w:jc w:val="center"/>
              <w:rPr>
                <w:rFonts w:asciiTheme="majorHAnsi" w:hAnsiTheme="majorHAnsi"/>
                <w:b/>
                <w:color w:val="365F91" w:themeColor="accent1" w:themeShade="BF"/>
                <w:lang w:val="bs-Latn-BA"/>
              </w:rPr>
            </w:pPr>
            <w:r>
              <w:rPr>
                <w:rFonts w:asciiTheme="majorHAnsi" w:hAnsiTheme="majorHAnsi"/>
                <w:b/>
                <w:color w:val="365F91" w:themeColor="accent1" w:themeShade="BF"/>
                <w:lang w:val="bs-Latn-BA"/>
              </w:rPr>
              <w:t>Impl. rješenje</w:t>
            </w:r>
          </w:p>
        </w:tc>
      </w:tr>
      <w:tr w:rsidR="00E94ADE" w14:paraId="1D78C94D" w14:textId="77777777">
        <w:tc>
          <w:tcPr>
            <w:tcW w:w="828" w:type="dxa"/>
            <w:vMerge w:val="restart"/>
            <w:textDirection w:val="btLr"/>
            <w:vAlign w:val="center"/>
          </w:tcPr>
          <w:p w14:paraId="5A805A0C" w14:textId="77777777" w:rsidR="00E94ADE" w:rsidRDefault="00CC5052">
            <w:pPr>
              <w:spacing w:line="240" w:lineRule="auto"/>
              <w:ind w:left="113" w:right="113"/>
              <w:jc w:val="center"/>
              <w:rPr>
                <w:rFonts w:asciiTheme="majorHAnsi" w:hAnsiTheme="majorHAnsi"/>
                <w:b/>
                <w:color w:val="365F91" w:themeColor="accent1" w:themeShade="BF"/>
                <w:lang w:val="bs-Latn-BA"/>
              </w:rPr>
            </w:pPr>
            <w:r>
              <w:rPr>
                <w:rFonts w:asciiTheme="majorHAnsi" w:hAnsiTheme="majorHAnsi"/>
                <w:b/>
                <w:color w:val="365F91" w:themeColor="accent1" w:themeShade="BF"/>
                <w:lang w:val="bs-Latn-BA"/>
              </w:rPr>
              <w:t>Podržani protokoli</w:t>
            </w:r>
          </w:p>
        </w:tc>
        <w:tc>
          <w:tcPr>
            <w:tcW w:w="3060" w:type="dxa"/>
            <w:vAlign w:val="center"/>
          </w:tcPr>
          <w:p w14:paraId="090B775F" w14:textId="77777777" w:rsidR="00E94ADE" w:rsidRDefault="00CC5052">
            <w:pPr>
              <w:spacing w:line="240" w:lineRule="auto"/>
              <w:rPr>
                <w:lang w:val="bs-Latn-BA"/>
              </w:rPr>
            </w:pPr>
            <w:r>
              <w:rPr>
                <w:lang w:val="bs-Latn-BA"/>
              </w:rPr>
              <w:t>SAML</w:t>
            </w:r>
          </w:p>
        </w:tc>
        <w:tc>
          <w:tcPr>
            <w:tcW w:w="1152" w:type="dxa"/>
            <w:vAlign w:val="center"/>
          </w:tcPr>
          <w:p w14:paraId="17EF3867" w14:textId="77777777" w:rsidR="00E94ADE" w:rsidRDefault="00CC5052">
            <w:pPr>
              <w:spacing w:line="240" w:lineRule="auto"/>
              <w:jc w:val="center"/>
              <w:rPr>
                <w:lang w:val="bs-Latn-BA"/>
              </w:rPr>
            </w:pPr>
            <w:r>
              <w:rPr>
                <w:lang w:val="bs-Latn-BA"/>
              </w:rPr>
              <w:sym w:font="Wingdings" w:char="F0FC"/>
            </w:r>
          </w:p>
        </w:tc>
        <w:tc>
          <w:tcPr>
            <w:tcW w:w="1458" w:type="dxa"/>
            <w:vAlign w:val="center"/>
          </w:tcPr>
          <w:p w14:paraId="4F53866F" w14:textId="77777777" w:rsidR="00E94ADE" w:rsidRDefault="00CC5052">
            <w:pPr>
              <w:spacing w:line="240" w:lineRule="auto"/>
              <w:jc w:val="center"/>
              <w:rPr>
                <w:lang w:val="bs-Latn-BA"/>
              </w:rPr>
            </w:pPr>
            <w:r>
              <w:rPr>
                <w:lang w:val="bs-Latn-BA"/>
              </w:rPr>
              <w:sym w:font="Wingdings" w:char="F0FC"/>
            </w:r>
          </w:p>
        </w:tc>
        <w:tc>
          <w:tcPr>
            <w:tcW w:w="1440" w:type="dxa"/>
            <w:vAlign w:val="center"/>
          </w:tcPr>
          <w:p w14:paraId="525920F2" w14:textId="77777777" w:rsidR="00E94ADE" w:rsidRDefault="00CC5052">
            <w:pPr>
              <w:spacing w:line="240" w:lineRule="auto"/>
              <w:jc w:val="center"/>
              <w:rPr>
                <w:lang w:val="bs-Latn-BA"/>
              </w:rPr>
            </w:pPr>
            <w:r>
              <w:rPr>
                <w:lang w:val="bs-Latn-BA"/>
              </w:rPr>
              <w:sym w:font="Wingdings" w:char="F0FC"/>
            </w:r>
          </w:p>
        </w:tc>
        <w:tc>
          <w:tcPr>
            <w:tcW w:w="1638" w:type="dxa"/>
            <w:vAlign w:val="center"/>
          </w:tcPr>
          <w:p w14:paraId="4051CED6" w14:textId="77777777" w:rsidR="00E94ADE" w:rsidRDefault="00CC5052">
            <w:pPr>
              <w:spacing w:line="240" w:lineRule="auto"/>
              <w:jc w:val="center"/>
              <w:rPr>
                <w:lang w:val="bs-Latn-BA"/>
              </w:rPr>
            </w:pPr>
            <w:r>
              <w:rPr>
                <w:lang w:val="bs-Latn-BA"/>
              </w:rPr>
              <w:sym w:font="Wingdings" w:char="F0FC"/>
            </w:r>
          </w:p>
        </w:tc>
      </w:tr>
      <w:tr w:rsidR="00E94ADE" w14:paraId="63639CB5" w14:textId="77777777">
        <w:tc>
          <w:tcPr>
            <w:tcW w:w="828" w:type="dxa"/>
            <w:vMerge/>
            <w:vAlign w:val="center"/>
          </w:tcPr>
          <w:p w14:paraId="3DCF557B" w14:textId="77777777" w:rsidR="00E94ADE" w:rsidRDefault="00E94ADE">
            <w:pPr>
              <w:spacing w:line="240" w:lineRule="auto"/>
              <w:rPr>
                <w:lang w:val="bs-Latn-BA"/>
              </w:rPr>
            </w:pPr>
          </w:p>
        </w:tc>
        <w:tc>
          <w:tcPr>
            <w:tcW w:w="3060" w:type="dxa"/>
            <w:vAlign w:val="center"/>
          </w:tcPr>
          <w:p w14:paraId="560F2699" w14:textId="77777777" w:rsidR="00E94ADE" w:rsidRDefault="00CC5052">
            <w:pPr>
              <w:spacing w:line="240" w:lineRule="auto"/>
              <w:rPr>
                <w:lang w:val="bs-Latn-BA"/>
              </w:rPr>
            </w:pPr>
            <w:r>
              <w:rPr>
                <w:lang w:val="bs-Latn-BA"/>
              </w:rPr>
              <w:t>CAS</w:t>
            </w:r>
          </w:p>
        </w:tc>
        <w:tc>
          <w:tcPr>
            <w:tcW w:w="1152" w:type="dxa"/>
            <w:vAlign w:val="center"/>
          </w:tcPr>
          <w:p w14:paraId="1E48B066" w14:textId="77777777" w:rsidR="00E94ADE" w:rsidRDefault="00CC5052">
            <w:pPr>
              <w:spacing w:line="240" w:lineRule="auto"/>
              <w:jc w:val="center"/>
              <w:rPr>
                <w:lang w:val="bs-Latn-BA"/>
              </w:rPr>
            </w:pPr>
            <w:r>
              <w:rPr>
                <w:lang w:val="bs-Latn-BA"/>
              </w:rPr>
              <w:sym w:font="Wingdings" w:char="F0FC"/>
            </w:r>
          </w:p>
        </w:tc>
        <w:tc>
          <w:tcPr>
            <w:tcW w:w="1458" w:type="dxa"/>
            <w:vAlign w:val="center"/>
          </w:tcPr>
          <w:p w14:paraId="65A3F359" w14:textId="77777777" w:rsidR="00E94ADE" w:rsidRDefault="00CC5052">
            <w:pPr>
              <w:spacing w:line="240" w:lineRule="auto"/>
              <w:jc w:val="center"/>
              <w:rPr>
                <w:lang w:val="bs-Latn-BA"/>
              </w:rPr>
            </w:pPr>
            <w:r>
              <w:rPr>
                <w:lang w:val="bs-Latn-BA"/>
              </w:rPr>
              <w:sym w:font="Wingdings" w:char="F0FC"/>
            </w:r>
          </w:p>
        </w:tc>
        <w:tc>
          <w:tcPr>
            <w:tcW w:w="1440" w:type="dxa"/>
            <w:vAlign w:val="center"/>
          </w:tcPr>
          <w:p w14:paraId="5DBB834F" w14:textId="77777777" w:rsidR="00E94ADE" w:rsidRDefault="00CC5052">
            <w:pPr>
              <w:spacing w:line="240" w:lineRule="auto"/>
              <w:jc w:val="center"/>
              <w:rPr>
                <w:lang w:val="bs-Latn-BA"/>
              </w:rPr>
            </w:pPr>
            <w:r>
              <w:rPr>
                <w:lang w:val="bs-Latn-BA"/>
              </w:rPr>
              <w:sym w:font="Wingdings" w:char="F0FC"/>
            </w:r>
          </w:p>
        </w:tc>
        <w:tc>
          <w:tcPr>
            <w:tcW w:w="1638" w:type="dxa"/>
            <w:vAlign w:val="center"/>
          </w:tcPr>
          <w:p w14:paraId="7DA94FB4" w14:textId="77777777" w:rsidR="00E94ADE" w:rsidRDefault="00E94ADE">
            <w:pPr>
              <w:spacing w:line="240" w:lineRule="auto"/>
              <w:jc w:val="center"/>
              <w:rPr>
                <w:lang w:val="bs-Latn-BA"/>
              </w:rPr>
            </w:pPr>
          </w:p>
        </w:tc>
      </w:tr>
      <w:tr w:rsidR="00E94ADE" w14:paraId="46BB7912" w14:textId="77777777">
        <w:tc>
          <w:tcPr>
            <w:tcW w:w="828" w:type="dxa"/>
            <w:vMerge/>
            <w:vAlign w:val="center"/>
          </w:tcPr>
          <w:p w14:paraId="7F7FB061" w14:textId="77777777" w:rsidR="00E94ADE" w:rsidRDefault="00E94ADE">
            <w:pPr>
              <w:spacing w:line="240" w:lineRule="auto"/>
              <w:rPr>
                <w:lang w:val="bs-Latn-BA"/>
              </w:rPr>
            </w:pPr>
          </w:p>
        </w:tc>
        <w:tc>
          <w:tcPr>
            <w:tcW w:w="3060" w:type="dxa"/>
            <w:vAlign w:val="center"/>
          </w:tcPr>
          <w:p w14:paraId="609E7744" w14:textId="77777777" w:rsidR="00E94ADE" w:rsidRDefault="00CC5052">
            <w:pPr>
              <w:spacing w:line="240" w:lineRule="auto"/>
              <w:rPr>
                <w:lang w:val="bs-Latn-BA"/>
              </w:rPr>
            </w:pPr>
            <w:r>
              <w:rPr>
                <w:lang w:val="bs-Latn-BA"/>
              </w:rPr>
              <w:t>OpenID</w:t>
            </w:r>
          </w:p>
        </w:tc>
        <w:tc>
          <w:tcPr>
            <w:tcW w:w="1152" w:type="dxa"/>
            <w:vAlign w:val="center"/>
          </w:tcPr>
          <w:p w14:paraId="3A5259A0" w14:textId="77777777" w:rsidR="00E94ADE" w:rsidRDefault="00CC5052">
            <w:pPr>
              <w:spacing w:line="240" w:lineRule="auto"/>
              <w:jc w:val="center"/>
              <w:rPr>
                <w:lang w:val="bs-Latn-BA"/>
              </w:rPr>
            </w:pPr>
            <w:r>
              <w:rPr>
                <w:lang w:val="bs-Latn-BA"/>
              </w:rPr>
              <w:sym w:font="Wingdings" w:char="F0FC"/>
            </w:r>
          </w:p>
        </w:tc>
        <w:tc>
          <w:tcPr>
            <w:tcW w:w="1458" w:type="dxa"/>
            <w:vAlign w:val="center"/>
          </w:tcPr>
          <w:p w14:paraId="04451483" w14:textId="77777777" w:rsidR="00E94ADE" w:rsidRDefault="00E94ADE">
            <w:pPr>
              <w:spacing w:line="240" w:lineRule="auto"/>
              <w:jc w:val="center"/>
              <w:rPr>
                <w:lang w:val="bs-Latn-BA"/>
              </w:rPr>
            </w:pPr>
          </w:p>
        </w:tc>
        <w:tc>
          <w:tcPr>
            <w:tcW w:w="1440" w:type="dxa"/>
            <w:vAlign w:val="center"/>
          </w:tcPr>
          <w:p w14:paraId="6930A0B5" w14:textId="77777777" w:rsidR="00E94ADE" w:rsidRDefault="00E94ADE">
            <w:pPr>
              <w:spacing w:line="240" w:lineRule="auto"/>
              <w:jc w:val="center"/>
              <w:rPr>
                <w:lang w:val="bs-Latn-BA"/>
              </w:rPr>
            </w:pPr>
          </w:p>
        </w:tc>
        <w:tc>
          <w:tcPr>
            <w:tcW w:w="1638" w:type="dxa"/>
            <w:vAlign w:val="center"/>
          </w:tcPr>
          <w:p w14:paraId="099225A9" w14:textId="77777777" w:rsidR="00E94ADE" w:rsidRDefault="00E94ADE">
            <w:pPr>
              <w:spacing w:line="240" w:lineRule="auto"/>
              <w:jc w:val="center"/>
              <w:rPr>
                <w:lang w:val="bs-Latn-BA"/>
              </w:rPr>
            </w:pPr>
          </w:p>
        </w:tc>
      </w:tr>
      <w:tr w:rsidR="00E94ADE" w14:paraId="58C9A278" w14:textId="77777777">
        <w:tc>
          <w:tcPr>
            <w:tcW w:w="828" w:type="dxa"/>
            <w:vMerge/>
            <w:vAlign w:val="center"/>
          </w:tcPr>
          <w:p w14:paraId="2120759E" w14:textId="77777777" w:rsidR="00E94ADE" w:rsidRDefault="00E94ADE">
            <w:pPr>
              <w:spacing w:line="240" w:lineRule="auto"/>
              <w:rPr>
                <w:lang w:val="bs-Latn-BA"/>
              </w:rPr>
            </w:pPr>
          </w:p>
        </w:tc>
        <w:tc>
          <w:tcPr>
            <w:tcW w:w="3060" w:type="dxa"/>
            <w:vAlign w:val="center"/>
          </w:tcPr>
          <w:p w14:paraId="754CEC36" w14:textId="77777777" w:rsidR="00E94ADE" w:rsidRDefault="00CC5052">
            <w:pPr>
              <w:spacing w:line="240" w:lineRule="auto"/>
              <w:rPr>
                <w:lang w:val="bs-Latn-BA"/>
              </w:rPr>
            </w:pPr>
            <w:r>
              <w:rPr>
                <w:lang w:val="bs-Latn-BA"/>
              </w:rPr>
              <w:t>OpenID Connect</w:t>
            </w:r>
          </w:p>
        </w:tc>
        <w:tc>
          <w:tcPr>
            <w:tcW w:w="1152" w:type="dxa"/>
            <w:vAlign w:val="center"/>
          </w:tcPr>
          <w:p w14:paraId="230ECE34" w14:textId="77777777" w:rsidR="00E94ADE" w:rsidRDefault="00CC5052">
            <w:pPr>
              <w:spacing w:line="240" w:lineRule="auto"/>
              <w:jc w:val="center"/>
              <w:rPr>
                <w:lang w:val="bs-Latn-BA"/>
              </w:rPr>
            </w:pPr>
            <w:r>
              <w:rPr>
                <w:lang w:val="bs-Latn-BA"/>
              </w:rPr>
              <w:sym w:font="Wingdings" w:char="F0FC"/>
            </w:r>
          </w:p>
        </w:tc>
        <w:tc>
          <w:tcPr>
            <w:tcW w:w="1458" w:type="dxa"/>
            <w:vAlign w:val="center"/>
          </w:tcPr>
          <w:p w14:paraId="0A095AAA" w14:textId="77777777" w:rsidR="00E94ADE" w:rsidRDefault="00E94ADE">
            <w:pPr>
              <w:spacing w:line="240" w:lineRule="auto"/>
              <w:jc w:val="center"/>
              <w:rPr>
                <w:lang w:val="bs-Latn-BA"/>
              </w:rPr>
            </w:pPr>
          </w:p>
        </w:tc>
        <w:tc>
          <w:tcPr>
            <w:tcW w:w="1440" w:type="dxa"/>
            <w:vAlign w:val="center"/>
          </w:tcPr>
          <w:p w14:paraId="23E7E0F5" w14:textId="77777777" w:rsidR="00E94ADE" w:rsidRDefault="00CC5052">
            <w:pPr>
              <w:spacing w:line="240" w:lineRule="auto"/>
              <w:jc w:val="center"/>
              <w:rPr>
                <w:lang w:val="bs-Latn-BA"/>
              </w:rPr>
            </w:pPr>
            <w:r>
              <w:rPr>
                <w:lang w:val="bs-Latn-BA"/>
              </w:rPr>
              <w:sym w:font="Wingdings" w:char="F0FC"/>
            </w:r>
          </w:p>
        </w:tc>
        <w:tc>
          <w:tcPr>
            <w:tcW w:w="1638" w:type="dxa"/>
            <w:vAlign w:val="center"/>
          </w:tcPr>
          <w:p w14:paraId="11ADEF7F" w14:textId="77777777" w:rsidR="00E94ADE" w:rsidRDefault="00E94ADE">
            <w:pPr>
              <w:spacing w:line="240" w:lineRule="auto"/>
              <w:jc w:val="center"/>
              <w:rPr>
                <w:lang w:val="bs-Latn-BA"/>
              </w:rPr>
            </w:pPr>
          </w:p>
        </w:tc>
      </w:tr>
      <w:tr w:rsidR="00E94ADE" w14:paraId="7F81A41B" w14:textId="77777777">
        <w:tc>
          <w:tcPr>
            <w:tcW w:w="828" w:type="dxa"/>
            <w:vMerge/>
            <w:vAlign w:val="center"/>
          </w:tcPr>
          <w:p w14:paraId="4A6AAC6F" w14:textId="77777777" w:rsidR="00E94ADE" w:rsidRDefault="00E94ADE">
            <w:pPr>
              <w:spacing w:line="240" w:lineRule="auto"/>
              <w:rPr>
                <w:lang w:val="bs-Latn-BA"/>
              </w:rPr>
            </w:pPr>
          </w:p>
        </w:tc>
        <w:tc>
          <w:tcPr>
            <w:tcW w:w="3060" w:type="dxa"/>
            <w:vAlign w:val="center"/>
          </w:tcPr>
          <w:p w14:paraId="79660C2A" w14:textId="77777777" w:rsidR="00E94ADE" w:rsidRDefault="00CC5052">
            <w:pPr>
              <w:spacing w:line="240" w:lineRule="auto"/>
              <w:rPr>
                <w:lang w:val="bs-Latn-BA"/>
              </w:rPr>
            </w:pPr>
            <w:r>
              <w:rPr>
                <w:lang w:val="bs-Latn-BA"/>
              </w:rPr>
              <w:t>OAuth</w:t>
            </w:r>
          </w:p>
        </w:tc>
        <w:tc>
          <w:tcPr>
            <w:tcW w:w="1152" w:type="dxa"/>
            <w:vAlign w:val="center"/>
          </w:tcPr>
          <w:p w14:paraId="5AEDB266" w14:textId="77777777" w:rsidR="00E94ADE" w:rsidRDefault="00CC5052">
            <w:pPr>
              <w:spacing w:line="240" w:lineRule="auto"/>
              <w:jc w:val="center"/>
              <w:rPr>
                <w:lang w:val="bs-Latn-BA"/>
              </w:rPr>
            </w:pPr>
            <w:r>
              <w:rPr>
                <w:lang w:val="bs-Latn-BA"/>
              </w:rPr>
              <w:sym w:font="Wingdings" w:char="F0FC"/>
            </w:r>
          </w:p>
        </w:tc>
        <w:tc>
          <w:tcPr>
            <w:tcW w:w="1458" w:type="dxa"/>
            <w:vAlign w:val="center"/>
          </w:tcPr>
          <w:p w14:paraId="6BE1D8BB" w14:textId="77777777" w:rsidR="00E94ADE" w:rsidRDefault="00E94ADE">
            <w:pPr>
              <w:spacing w:line="240" w:lineRule="auto"/>
              <w:jc w:val="center"/>
              <w:rPr>
                <w:lang w:val="bs-Latn-BA"/>
              </w:rPr>
            </w:pPr>
          </w:p>
        </w:tc>
        <w:tc>
          <w:tcPr>
            <w:tcW w:w="1440" w:type="dxa"/>
            <w:vAlign w:val="center"/>
          </w:tcPr>
          <w:p w14:paraId="52446A6E" w14:textId="77777777" w:rsidR="00E94ADE" w:rsidRDefault="00CC5052">
            <w:pPr>
              <w:spacing w:line="240" w:lineRule="auto"/>
              <w:jc w:val="center"/>
              <w:rPr>
                <w:lang w:val="bs-Latn-BA"/>
              </w:rPr>
            </w:pPr>
            <w:r>
              <w:rPr>
                <w:lang w:val="bs-Latn-BA"/>
              </w:rPr>
              <w:sym w:font="Wingdings" w:char="F0FC"/>
            </w:r>
          </w:p>
        </w:tc>
        <w:tc>
          <w:tcPr>
            <w:tcW w:w="1638" w:type="dxa"/>
            <w:vAlign w:val="center"/>
          </w:tcPr>
          <w:p w14:paraId="25B3D867" w14:textId="77777777" w:rsidR="00E94ADE" w:rsidRDefault="00E94ADE">
            <w:pPr>
              <w:spacing w:line="240" w:lineRule="auto"/>
              <w:jc w:val="center"/>
              <w:rPr>
                <w:lang w:val="bs-Latn-BA"/>
              </w:rPr>
            </w:pPr>
          </w:p>
        </w:tc>
      </w:tr>
      <w:tr w:rsidR="00E94ADE" w14:paraId="46CCE5A4" w14:textId="77777777">
        <w:tc>
          <w:tcPr>
            <w:tcW w:w="828" w:type="dxa"/>
            <w:vMerge/>
            <w:vAlign w:val="center"/>
          </w:tcPr>
          <w:p w14:paraId="2B81A4F5" w14:textId="77777777" w:rsidR="00E94ADE" w:rsidRDefault="00E94ADE">
            <w:pPr>
              <w:spacing w:line="240" w:lineRule="auto"/>
              <w:rPr>
                <w:lang w:val="bs-Latn-BA"/>
              </w:rPr>
            </w:pPr>
          </w:p>
        </w:tc>
        <w:tc>
          <w:tcPr>
            <w:tcW w:w="3060" w:type="dxa"/>
            <w:vAlign w:val="center"/>
          </w:tcPr>
          <w:p w14:paraId="27A21C4E" w14:textId="77777777" w:rsidR="00E94ADE" w:rsidRDefault="00CC5052">
            <w:pPr>
              <w:spacing w:line="240" w:lineRule="auto"/>
              <w:rPr>
                <w:lang w:val="bs-Latn-BA"/>
              </w:rPr>
            </w:pPr>
            <w:r>
              <w:rPr>
                <w:lang w:val="bs-Latn-BA"/>
              </w:rPr>
              <w:t>WS-Federation</w:t>
            </w:r>
          </w:p>
        </w:tc>
        <w:tc>
          <w:tcPr>
            <w:tcW w:w="1152" w:type="dxa"/>
            <w:vAlign w:val="center"/>
          </w:tcPr>
          <w:p w14:paraId="112492E3" w14:textId="77777777" w:rsidR="00E94ADE" w:rsidRDefault="00CC5052">
            <w:pPr>
              <w:spacing w:line="240" w:lineRule="auto"/>
              <w:jc w:val="center"/>
              <w:rPr>
                <w:lang w:val="bs-Latn-BA"/>
              </w:rPr>
            </w:pPr>
            <w:r>
              <w:rPr>
                <w:lang w:val="bs-Latn-BA"/>
              </w:rPr>
              <w:sym w:font="Wingdings" w:char="F0FC"/>
            </w:r>
          </w:p>
        </w:tc>
        <w:tc>
          <w:tcPr>
            <w:tcW w:w="1458" w:type="dxa"/>
            <w:vAlign w:val="center"/>
          </w:tcPr>
          <w:p w14:paraId="4323CAEF" w14:textId="77777777" w:rsidR="00E94ADE" w:rsidRDefault="00E94ADE">
            <w:pPr>
              <w:spacing w:line="240" w:lineRule="auto"/>
              <w:jc w:val="center"/>
              <w:rPr>
                <w:lang w:val="bs-Latn-BA"/>
              </w:rPr>
            </w:pPr>
          </w:p>
        </w:tc>
        <w:tc>
          <w:tcPr>
            <w:tcW w:w="1440" w:type="dxa"/>
            <w:vAlign w:val="center"/>
          </w:tcPr>
          <w:p w14:paraId="4F2CFCB4" w14:textId="77777777" w:rsidR="00E94ADE" w:rsidRDefault="00CC5052">
            <w:pPr>
              <w:spacing w:line="240" w:lineRule="auto"/>
              <w:jc w:val="center"/>
              <w:rPr>
                <w:lang w:val="bs-Latn-BA"/>
              </w:rPr>
            </w:pPr>
            <w:r>
              <w:rPr>
                <w:lang w:val="bs-Latn-BA"/>
              </w:rPr>
              <w:sym w:font="Wingdings" w:char="F0FC"/>
            </w:r>
          </w:p>
        </w:tc>
        <w:tc>
          <w:tcPr>
            <w:tcW w:w="1638" w:type="dxa"/>
            <w:vAlign w:val="center"/>
          </w:tcPr>
          <w:p w14:paraId="0BE762FB" w14:textId="77777777" w:rsidR="00E94ADE" w:rsidRDefault="00E94ADE">
            <w:pPr>
              <w:spacing w:line="240" w:lineRule="auto"/>
              <w:jc w:val="center"/>
              <w:rPr>
                <w:lang w:val="bs-Latn-BA"/>
              </w:rPr>
            </w:pPr>
          </w:p>
        </w:tc>
      </w:tr>
      <w:tr w:rsidR="00E94ADE" w14:paraId="258F526C" w14:textId="77777777">
        <w:tc>
          <w:tcPr>
            <w:tcW w:w="828" w:type="dxa"/>
            <w:vMerge/>
            <w:vAlign w:val="center"/>
          </w:tcPr>
          <w:p w14:paraId="3D928FBB" w14:textId="77777777" w:rsidR="00E94ADE" w:rsidRDefault="00E94ADE">
            <w:pPr>
              <w:spacing w:line="240" w:lineRule="auto"/>
              <w:rPr>
                <w:lang w:val="bs-Latn-BA"/>
              </w:rPr>
            </w:pPr>
          </w:p>
        </w:tc>
        <w:tc>
          <w:tcPr>
            <w:tcW w:w="3060" w:type="dxa"/>
            <w:vAlign w:val="center"/>
          </w:tcPr>
          <w:p w14:paraId="3AA0D9E4" w14:textId="77777777" w:rsidR="00E94ADE" w:rsidRDefault="00CC5052">
            <w:pPr>
              <w:spacing w:line="240" w:lineRule="auto"/>
              <w:rPr>
                <w:lang w:val="bs-Latn-BA"/>
              </w:rPr>
            </w:pPr>
            <w:r>
              <w:rPr>
                <w:lang w:val="bs-Latn-BA"/>
              </w:rPr>
              <w:t>WS-Trust</w:t>
            </w:r>
          </w:p>
        </w:tc>
        <w:tc>
          <w:tcPr>
            <w:tcW w:w="1152" w:type="dxa"/>
            <w:vAlign w:val="center"/>
          </w:tcPr>
          <w:p w14:paraId="47D3DB51" w14:textId="77777777" w:rsidR="00E94ADE" w:rsidRDefault="00E94ADE">
            <w:pPr>
              <w:spacing w:line="240" w:lineRule="auto"/>
              <w:jc w:val="center"/>
              <w:rPr>
                <w:lang w:val="bs-Latn-BA"/>
              </w:rPr>
            </w:pPr>
          </w:p>
        </w:tc>
        <w:tc>
          <w:tcPr>
            <w:tcW w:w="1458" w:type="dxa"/>
            <w:vAlign w:val="center"/>
          </w:tcPr>
          <w:p w14:paraId="259183F3" w14:textId="77777777" w:rsidR="00E94ADE" w:rsidRDefault="00E94ADE">
            <w:pPr>
              <w:spacing w:line="240" w:lineRule="auto"/>
              <w:jc w:val="center"/>
              <w:rPr>
                <w:lang w:val="bs-Latn-BA"/>
              </w:rPr>
            </w:pPr>
          </w:p>
        </w:tc>
        <w:tc>
          <w:tcPr>
            <w:tcW w:w="1440" w:type="dxa"/>
            <w:vAlign w:val="center"/>
          </w:tcPr>
          <w:p w14:paraId="5A7FCCBB" w14:textId="77777777" w:rsidR="00E94ADE" w:rsidRDefault="00CC5052">
            <w:pPr>
              <w:spacing w:line="240" w:lineRule="auto"/>
              <w:jc w:val="center"/>
              <w:rPr>
                <w:lang w:val="bs-Latn-BA"/>
              </w:rPr>
            </w:pPr>
            <w:r>
              <w:rPr>
                <w:lang w:val="bs-Latn-BA"/>
              </w:rPr>
              <w:sym w:font="Wingdings" w:char="F0FC"/>
            </w:r>
          </w:p>
        </w:tc>
        <w:tc>
          <w:tcPr>
            <w:tcW w:w="1638" w:type="dxa"/>
            <w:vAlign w:val="center"/>
          </w:tcPr>
          <w:p w14:paraId="73DDF866" w14:textId="77777777" w:rsidR="00E94ADE" w:rsidRDefault="00E94ADE">
            <w:pPr>
              <w:spacing w:line="240" w:lineRule="auto"/>
              <w:jc w:val="center"/>
              <w:rPr>
                <w:lang w:val="bs-Latn-BA"/>
              </w:rPr>
            </w:pPr>
          </w:p>
        </w:tc>
      </w:tr>
      <w:tr w:rsidR="00E94ADE" w14:paraId="4DAB8733" w14:textId="77777777">
        <w:tc>
          <w:tcPr>
            <w:tcW w:w="828" w:type="dxa"/>
            <w:vAlign w:val="center"/>
          </w:tcPr>
          <w:p w14:paraId="0659CC55" w14:textId="77777777" w:rsidR="00E94ADE" w:rsidRDefault="00E94ADE">
            <w:pPr>
              <w:spacing w:line="240" w:lineRule="auto"/>
              <w:rPr>
                <w:lang w:val="bs-Latn-BA"/>
              </w:rPr>
            </w:pPr>
          </w:p>
        </w:tc>
        <w:tc>
          <w:tcPr>
            <w:tcW w:w="3060" w:type="dxa"/>
            <w:vAlign w:val="center"/>
          </w:tcPr>
          <w:p w14:paraId="3E009D37" w14:textId="77777777" w:rsidR="00E94ADE" w:rsidRDefault="00CC5052">
            <w:pPr>
              <w:spacing w:line="240" w:lineRule="auto"/>
              <w:rPr>
                <w:lang w:val="bs-Latn-BA"/>
              </w:rPr>
            </w:pPr>
            <w:r>
              <w:rPr>
                <w:lang w:val="bs-Latn-BA"/>
              </w:rPr>
              <w:t>Višestepena autentikacija</w:t>
            </w:r>
          </w:p>
        </w:tc>
        <w:tc>
          <w:tcPr>
            <w:tcW w:w="1152" w:type="dxa"/>
            <w:vAlign w:val="center"/>
          </w:tcPr>
          <w:p w14:paraId="389C13A2" w14:textId="77777777" w:rsidR="00E94ADE" w:rsidRDefault="00CC5052">
            <w:pPr>
              <w:spacing w:line="240" w:lineRule="auto"/>
              <w:jc w:val="center"/>
              <w:rPr>
                <w:lang w:val="bs-Latn-BA"/>
              </w:rPr>
            </w:pPr>
            <w:r>
              <w:rPr>
                <w:lang w:val="bs-Latn-BA"/>
              </w:rPr>
              <w:sym w:font="Wingdings" w:char="F0FC"/>
            </w:r>
          </w:p>
        </w:tc>
        <w:tc>
          <w:tcPr>
            <w:tcW w:w="1458" w:type="dxa"/>
            <w:vAlign w:val="center"/>
          </w:tcPr>
          <w:p w14:paraId="56AA00B9" w14:textId="77777777" w:rsidR="00E94ADE" w:rsidRDefault="00CC5052">
            <w:pPr>
              <w:spacing w:line="240" w:lineRule="auto"/>
              <w:jc w:val="center"/>
              <w:rPr>
                <w:lang w:val="bs-Latn-BA"/>
              </w:rPr>
            </w:pPr>
            <w:r>
              <w:rPr>
                <w:lang w:val="bs-Latn-BA"/>
              </w:rPr>
              <w:sym w:font="Wingdings" w:char="F0FC"/>
            </w:r>
          </w:p>
        </w:tc>
        <w:tc>
          <w:tcPr>
            <w:tcW w:w="1440" w:type="dxa"/>
            <w:vAlign w:val="center"/>
          </w:tcPr>
          <w:p w14:paraId="52EA8F00" w14:textId="77777777" w:rsidR="00E94ADE" w:rsidRDefault="00CC5052">
            <w:pPr>
              <w:spacing w:line="240" w:lineRule="auto"/>
              <w:jc w:val="center"/>
              <w:rPr>
                <w:lang w:val="bs-Latn-BA"/>
              </w:rPr>
            </w:pPr>
            <w:r>
              <w:rPr>
                <w:lang w:val="bs-Latn-BA"/>
              </w:rPr>
              <w:sym w:font="Wingdings" w:char="F0FC"/>
            </w:r>
          </w:p>
        </w:tc>
        <w:tc>
          <w:tcPr>
            <w:tcW w:w="1638" w:type="dxa"/>
            <w:vAlign w:val="center"/>
          </w:tcPr>
          <w:p w14:paraId="0B7CCC05" w14:textId="77777777" w:rsidR="00E94ADE" w:rsidRDefault="00E94ADE">
            <w:pPr>
              <w:spacing w:line="240" w:lineRule="auto"/>
              <w:jc w:val="center"/>
              <w:rPr>
                <w:lang w:val="bs-Latn-BA"/>
              </w:rPr>
            </w:pPr>
          </w:p>
        </w:tc>
      </w:tr>
      <w:tr w:rsidR="00E94ADE" w14:paraId="281E1FDD" w14:textId="77777777">
        <w:tc>
          <w:tcPr>
            <w:tcW w:w="828" w:type="dxa"/>
            <w:vAlign w:val="center"/>
          </w:tcPr>
          <w:p w14:paraId="486E8FE3" w14:textId="77777777" w:rsidR="00E94ADE" w:rsidRDefault="00E94ADE">
            <w:pPr>
              <w:spacing w:line="240" w:lineRule="auto"/>
              <w:rPr>
                <w:lang w:val="bs-Latn-BA"/>
              </w:rPr>
            </w:pPr>
          </w:p>
        </w:tc>
        <w:tc>
          <w:tcPr>
            <w:tcW w:w="3060" w:type="dxa"/>
            <w:vAlign w:val="center"/>
          </w:tcPr>
          <w:p w14:paraId="5492C191" w14:textId="77777777" w:rsidR="00E94ADE" w:rsidRDefault="00CC5052">
            <w:pPr>
              <w:spacing w:line="240" w:lineRule="auto"/>
              <w:rPr>
                <w:lang w:val="bs-Latn-BA"/>
              </w:rPr>
            </w:pPr>
            <w:r>
              <w:rPr>
                <w:lang w:val="bs-Latn-BA"/>
              </w:rPr>
              <w:t>Delegirana autentikacija</w:t>
            </w:r>
          </w:p>
        </w:tc>
        <w:tc>
          <w:tcPr>
            <w:tcW w:w="1152" w:type="dxa"/>
            <w:vAlign w:val="center"/>
          </w:tcPr>
          <w:p w14:paraId="1D18CA2B" w14:textId="77777777" w:rsidR="00E94ADE" w:rsidRDefault="00CC5052">
            <w:pPr>
              <w:spacing w:line="240" w:lineRule="auto"/>
              <w:jc w:val="center"/>
              <w:rPr>
                <w:lang w:val="bs-Latn-BA"/>
              </w:rPr>
            </w:pPr>
            <w:r>
              <w:rPr>
                <w:lang w:val="bs-Latn-BA"/>
              </w:rPr>
              <w:sym w:font="Wingdings" w:char="F0FC"/>
            </w:r>
          </w:p>
        </w:tc>
        <w:tc>
          <w:tcPr>
            <w:tcW w:w="1458" w:type="dxa"/>
            <w:vAlign w:val="center"/>
          </w:tcPr>
          <w:p w14:paraId="5B109C13" w14:textId="77777777" w:rsidR="00E94ADE" w:rsidRDefault="00CC5052">
            <w:pPr>
              <w:spacing w:line="240" w:lineRule="auto"/>
              <w:jc w:val="center"/>
              <w:rPr>
                <w:lang w:val="bs-Latn-BA"/>
              </w:rPr>
            </w:pPr>
            <w:r>
              <w:rPr>
                <w:lang w:val="bs-Latn-BA"/>
              </w:rPr>
              <w:sym w:font="Wingdings" w:char="F0FC"/>
            </w:r>
          </w:p>
        </w:tc>
        <w:tc>
          <w:tcPr>
            <w:tcW w:w="1440" w:type="dxa"/>
            <w:vAlign w:val="center"/>
          </w:tcPr>
          <w:p w14:paraId="2740778B" w14:textId="77777777" w:rsidR="00E94ADE" w:rsidRDefault="00CC5052">
            <w:pPr>
              <w:spacing w:line="240" w:lineRule="auto"/>
              <w:jc w:val="center"/>
              <w:rPr>
                <w:lang w:val="bs-Latn-BA"/>
              </w:rPr>
            </w:pPr>
            <w:r>
              <w:rPr>
                <w:lang w:val="bs-Latn-BA"/>
              </w:rPr>
              <w:sym w:font="Wingdings" w:char="F0FC"/>
            </w:r>
          </w:p>
        </w:tc>
        <w:tc>
          <w:tcPr>
            <w:tcW w:w="1638" w:type="dxa"/>
            <w:vAlign w:val="center"/>
          </w:tcPr>
          <w:p w14:paraId="6F36E5E3" w14:textId="77777777" w:rsidR="00E94ADE" w:rsidRDefault="00E94ADE">
            <w:pPr>
              <w:spacing w:line="240" w:lineRule="auto"/>
              <w:jc w:val="center"/>
              <w:rPr>
                <w:lang w:val="bs-Latn-BA"/>
              </w:rPr>
            </w:pPr>
          </w:p>
        </w:tc>
      </w:tr>
      <w:tr w:rsidR="00E94ADE" w14:paraId="5CA8C8CF" w14:textId="77777777">
        <w:tc>
          <w:tcPr>
            <w:tcW w:w="828" w:type="dxa"/>
            <w:vAlign w:val="center"/>
          </w:tcPr>
          <w:p w14:paraId="26B9386E" w14:textId="77777777" w:rsidR="00E94ADE" w:rsidRDefault="00E94ADE">
            <w:pPr>
              <w:spacing w:line="240" w:lineRule="auto"/>
              <w:rPr>
                <w:lang w:val="bs-Latn-BA"/>
              </w:rPr>
            </w:pPr>
          </w:p>
        </w:tc>
        <w:tc>
          <w:tcPr>
            <w:tcW w:w="3060" w:type="dxa"/>
            <w:vAlign w:val="center"/>
          </w:tcPr>
          <w:p w14:paraId="2AB690F4" w14:textId="77777777" w:rsidR="00E94ADE" w:rsidRDefault="00CC5052">
            <w:pPr>
              <w:spacing w:line="240" w:lineRule="auto"/>
              <w:rPr>
                <w:lang w:val="bs-Latn-BA"/>
              </w:rPr>
            </w:pPr>
            <w:r>
              <w:rPr>
                <w:i/>
                <w:lang w:val="bs-Latn-BA"/>
              </w:rPr>
              <w:t>Single Log-Out</w:t>
            </w:r>
            <w:r>
              <w:rPr>
                <w:lang w:val="bs-Latn-BA"/>
              </w:rPr>
              <w:t xml:space="preserve"> (SLO)</w:t>
            </w:r>
          </w:p>
        </w:tc>
        <w:tc>
          <w:tcPr>
            <w:tcW w:w="1152" w:type="dxa"/>
            <w:vAlign w:val="center"/>
          </w:tcPr>
          <w:p w14:paraId="38E3B4F0" w14:textId="77777777" w:rsidR="00E94ADE" w:rsidRDefault="00CC5052">
            <w:pPr>
              <w:spacing w:line="240" w:lineRule="auto"/>
              <w:jc w:val="center"/>
              <w:rPr>
                <w:lang w:val="bs-Latn-BA"/>
              </w:rPr>
            </w:pPr>
            <w:r>
              <w:rPr>
                <w:lang w:val="bs-Latn-BA"/>
              </w:rPr>
              <w:sym w:font="Wingdings" w:char="F0FC"/>
            </w:r>
          </w:p>
        </w:tc>
        <w:tc>
          <w:tcPr>
            <w:tcW w:w="1458" w:type="dxa"/>
            <w:vAlign w:val="center"/>
          </w:tcPr>
          <w:p w14:paraId="12A11BEE" w14:textId="77777777" w:rsidR="00E94ADE" w:rsidRDefault="00CC5052">
            <w:pPr>
              <w:spacing w:line="240" w:lineRule="auto"/>
              <w:jc w:val="center"/>
              <w:rPr>
                <w:lang w:val="bs-Latn-BA"/>
              </w:rPr>
            </w:pPr>
            <w:r>
              <w:rPr>
                <w:lang w:val="bs-Latn-BA"/>
              </w:rPr>
              <w:sym w:font="Wingdings" w:char="F0FC"/>
            </w:r>
          </w:p>
        </w:tc>
        <w:tc>
          <w:tcPr>
            <w:tcW w:w="1440" w:type="dxa"/>
            <w:vAlign w:val="center"/>
          </w:tcPr>
          <w:p w14:paraId="49B92A8A" w14:textId="77777777" w:rsidR="00E94ADE" w:rsidRDefault="00CC5052">
            <w:pPr>
              <w:spacing w:line="240" w:lineRule="auto"/>
              <w:jc w:val="center"/>
              <w:rPr>
                <w:lang w:val="bs-Latn-BA"/>
              </w:rPr>
            </w:pPr>
            <w:r>
              <w:rPr>
                <w:lang w:val="bs-Latn-BA"/>
              </w:rPr>
              <w:sym w:font="Wingdings" w:char="F0FC"/>
            </w:r>
          </w:p>
        </w:tc>
        <w:tc>
          <w:tcPr>
            <w:tcW w:w="1638" w:type="dxa"/>
            <w:vAlign w:val="center"/>
          </w:tcPr>
          <w:p w14:paraId="5FA1C8FF" w14:textId="77777777" w:rsidR="00E94ADE" w:rsidRDefault="00CC5052">
            <w:pPr>
              <w:spacing w:line="240" w:lineRule="auto"/>
              <w:jc w:val="center"/>
              <w:rPr>
                <w:lang w:val="bs-Latn-BA"/>
              </w:rPr>
            </w:pPr>
            <w:r>
              <w:rPr>
                <w:lang w:val="bs-Latn-BA"/>
              </w:rPr>
              <w:sym w:font="Wingdings" w:char="F0FC"/>
            </w:r>
          </w:p>
        </w:tc>
      </w:tr>
      <w:tr w:rsidR="00E94ADE" w14:paraId="370E36A7" w14:textId="77777777">
        <w:tc>
          <w:tcPr>
            <w:tcW w:w="828" w:type="dxa"/>
            <w:vAlign w:val="center"/>
          </w:tcPr>
          <w:p w14:paraId="522C95CC" w14:textId="77777777" w:rsidR="00E94ADE" w:rsidRDefault="00E94ADE">
            <w:pPr>
              <w:spacing w:line="240" w:lineRule="auto"/>
              <w:rPr>
                <w:lang w:val="bs-Latn-BA"/>
              </w:rPr>
            </w:pPr>
          </w:p>
        </w:tc>
        <w:tc>
          <w:tcPr>
            <w:tcW w:w="3060" w:type="dxa"/>
            <w:vAlign w:val="center"/>
          </w:tcPr>
          <w:p w14:paraId="137BA2D5" w14:textId="77777777" w:rsidR="00E94ADE" w:rsidRDefault="00CC5052">
            <w:pPr>
              <w:spacing w:line="240" w:lineRule="auto"/>
              <w:rPr>
                <w:lang w:val="bs-Latn-BA"/>
              </w:rPr>
            </w:pPr>
            <w:r>
              <w:rPr>
                <w:lang w:val="bs-Latn-BA"/>
              </w:rPr>
              <w:t>Dostupna klijentska aplikacija ili biblioteka</w:t>
            </w:r>
          </w:p>
        </w:tc>
        <w:tc>
          <w:tcPr>
            <w:tcW w:w="1152" w:type="dxa"/>
            <w:vAlign w:val="center"/>
          </w:tcPr>
          <w:p w14:paraId="09227231" w14:textId="77777777" w:rsidR="00E94ADE" w:rsidRDefault="00CC5052">
            <w:pPr>
              <w:spacing w:line="240" w:lineRule="auto"/>
              <w:jc w:val="center"/>
              <w:rPr>
                <w:lang w:val="bs-Latn-BA"/>
              </w:rPr>
            </w:pPr>
            <w:r>
              <w:rPr>
                <w:lang w:val="bs-Latn-BA"/>
              </w:rPr>
              <w:sym w:font="Wingdings" w:char="F0FC"/>
            </w:r>
          </w:p>
        </w:tc>
        <w:tc>
          <w:tcPr>
            <w:tcW w:w="1458" w:type="dxa"/>
            <w:vAlign w:val="center"/>
          </w:tcPr>
          <w:p w14:paraId="098366BE" w14:textId="77777777" w:rsidR="00E94ADE" w:rsidRDefault="00CC5052">
            <w:pPr>
              <w:spacing w:line="240" w:lineRule="auto"/>
              <w:jc w:val="center"/>
              <w:rPr>
                <w:lang w:val="bs-Latn-BA"/>
              </w:rPr>
            </w:pPr>
            <w:r>
              <w:rPr>
                <w:lang w:val="bs-Latn-BA"/>
              </w:rPr>
              <w:sym w:font="Wingdings" w:char="F0FC"/>
            </w:r>
          </w:p>
        </w:tc>
        <w:tc>
          <w:tcPr>
            <w:tcW w:w="1440" w:type="dxa"/>
            <w:vAlign w:val="center"/>
          </w:tcPr>
          <w:p w14:paraId="11094F8F" w14:textId="77777777" w:rsidR="00E94ADE" w:rsidRDefault="00E94ADE">
            <w:pPr>
              <w:spacing w:line="240" w:lineRule="auto"/>
              <w:jc w:val="center"/>
              <w:rPr>
                <w:lang w:val="bs-Latn-BA"/>
              </w:rPr>
            </w:pPr>
          </w:p>
        </w:tc>
        <w:tc>
          <w:tcPr>
            <w:tcW w:w="1638" w:type="dxa"/>
            <w:vAlign w:val="center"/>
          </w:tcPr>
          <w:p w14:paraId="2D3DCDD5" w14:textId="77777777" w:rsidR="00E94ADE" w:rsidRDefault="00CC5052">
            <w:pPr>
              <w:spacing w:line="240" w:lineRule="auto"/>
              <w:jc w:val="center"/>
              <w:rPr>
                <w:lang w:val="bs-Latn-BA"/>
              </w:rPr>
            </w:pPr>
            <w:r>
              <w:rPr>
                <w:lang w:val="bs-Latn-BA"/>
              </w:rPr>
              <w:sym w:font="Wingdings" w:char="F0FC"/>
            </w:r>
          </w:p>
        </w:tc>
      </w:tr>
      <w:tr w:rsidR="00E94ADE" w14:paraId="3A1F56C4" w14:textId="77777777">
        <w:tc>
          <w:tcPr>
            <w:tcW w:w="828" w:type="dxa"/>
            <w:vAlign w:val="center"/>
          </w:tcPr>
          <w:p w14:paraId="37536914" w14:textId="77777777" w:rsidR="00E94ADE" w:rsidRDefault="00E94ADE">
            <w:pPr>
              <w:spacing w:line="240" w:lineRule="auto"/>
              <w:rPr>
                <w:lang w:val="bs-Latn-BA"/>
              </w:rPr>
            </w:pPr>
          </w:p>
        </w:tc>
        <w:tc>
          <w:tcPr>
            <w:tcW w:w="3060" w:type="dxa"/>
            <w:vAlign w:val="center"/>
          </w:tcPr>
          <w:p w14:paraId="15F2F7E3" w14:textId="77777777" w:rsidR="00E94ADE" w:rsidRDefault="00CC5052">
            <w:pPr>
              <w:spacing w:line="240" w:lineRule="auto"/>
              <w:rPr>
                <w:lang w:val="bs-Latn-BA"/>
              </w:rPr>
            </w:pPr>
            <w:r>
              <w:rPr>
                <w:i/>
                <w:lang w:val="bs-Latn-BA"/>
              </w:rPr>
              <w:t>OpenSource</w:t>
            </w:r>
            <w:r>
              <w:rPr>
                <w:lang w:val="bs-Latn-BA"/>
              </w:rPr>
              <w:t xml:space="preserve"> licenca</w:t>
            </w:r>
          </w:p>
        </w:tc>
        <w:tc>
          <w:tcPr>
            <w:tcW w:w="1152" w:type="dxa"/>
            <w:vAlign w:val="center"/>
          </w:tcPr>
          <w:p w14:paraId="251C8E37" w14:textId="77777777" w:rsidR="00E94ADE" w:rsidRDefault="00CC5052">
            <w:pPr>
              <w:spacing w:line="240" w:lineRule="auto"/>
              <w:jc w:val="center"/>
              <w:rPr>
                <w:lang w:val="bs-Latn-BA"/>
              </w:rPr>
            </w:pPr>
            <w:r>
              <w:rPr>
                <w:lang w:val="bs-Latn-BA"/>
              </w:rPr>
              <w:sym w:font="Wingdings" w:char="F0FC"/>
            </w:r>
          </w:p>
        </w:tc>
        <w:tc>
          <w:tcPr>
            <w:tcW w:w="1458" w:type="dxa"/>
            <w:vAlign w:val="center"/>
          </w:tcPr>
          <w:p w14:paraId="5388AA26" w14:textId="77777777" w:rsidR="00E94ADE" w:rsidRDefault="00CC5052">
            <w:pPr>
              <w:spacing w:line="240" w:lineRule="auto"/>
              <w:jc w:val="center"/>
              <w:rPr>
                <w:lang w:val="bs-Latn-BA"/>
              </w:rPr>
            </w:pPr>
            <w:r>
              <w:rPr>
                <w:lang w:val="bs-Latn-BA"/>
              </w:rPr>
              <w:sym w:font="Wingdings" w:char="F0FC"/>
            </w:r>
          </w:p>
        </w:tc>
        <w:tc>
          <w:tcPr>
            <w:tcW w:w="1440" w:type="dxa"/>
            <w:vAlign w:val="center"/>
          </w:tcPr>
          <w:p w14:paraId="3CF4494C" w14:textId="77777777" w:rsidR="00E94ADE" w:rsidRDefault="00CC5052">
            <w:pPr>
              <w:spacing w:line="240" w:lineRule="auto"/>
              <w:jc w:val="center"/>
              <w:rPr>
                <w:lang w:val="bs-Latn-BA"/>
              </w:rPr>
            </w:pPr>
            <w:r>
              <w:rPr>
                <w:lang w:val="bs-Latn-BA"/>
              </w:rPr>
              <w:sym w:font="Wingdings" w:char="F0FC"/>
            </w:r>
          </w:p>
        </w:tc>
        <w:tc>
          <w:tcPr>
            <w:tcW w:w="1638" w:type="dxa"/>
            <w:vAlign w:val="center"/>
          </w:tcPr>
          <w:p w14:paraId="02ACCC1E" w14:textId="77777777" w:rsidR="00E94ADE" w:rsidRDefault="00CC5052">
            <w:pPr>
              <w:keepNext/>
              <w:spacing w:line="240" w:lineRule="auto"/>
              <w:jc w:val="center"/>
              <w:rPr>
                <w:lang w:val="bs-Latn-BA"/>
              </w:rPr>
            </w:pPr>
            <w:r>
              <w:rPr>
                <w:lang w:val="bs-Latn-BA"/>
              </w:rPr>
              <w:sym w:font="Wingdings" w:char="F0FC"/>
            </w:r>
          </w:p>
        </w:tc>
      </w:tr>
    </w:tbl>
    <w:p w14:paraId="5F507C10" w14:textId="77777777" w:rsidR="00E94ADE" w:rsidRDefault="00E94ADE">
      <w:pPr>
        <w:spacing w:line="240" w:lineRule="auto"/>
        <w:ind w:firstLine="720"/>
        <w:jc w:val="both"/>
        <w:rPr>
          <w:lang w:val="bs-Latn-BA"/>
        </w:rPr>
      </w:pPr>
    </w:p>
    <w:p w14:paraId="2DB46102" w14:textId="77777777" w:rsidR="00E94ADE" w:rsidRDefault="00CC5052">
      <w:pPr>
        <w:spacing w:line="240" w:lineRule="auto"/>
        <w:ind w:firstLine="720"/>
        <w:jc w:val="both"/>
        <w:rPr>
          <w:lang w:val="bs-Latn-BA"/>
        </w:rPr>
      </w:pPr>
      <w:commentRangeStart w:id="356"/>
      <w:r>
        <w:rPr>
          <w:lang w:val="bs-Latn-BA"/>
        </w:rPr>
        <w:t xml:space="preserve">Prva grupa karakteristika odnosi se na </w:t>
      </w:r>
      <w:r>
        <w:rPr>
          <w:b/>
          <w:lang w:val="bs-Latn-BA"/>
        </w:rPr>
        <w:t>podržane protokole</w:t>
      </w:r>
      <w:r>
        <w:rPr>
          <w:lang w:val="bs-Latn-BA"/>
        </w:rPr>
        <w:t xml:space="preserve">, pa su navedeni oni protokoli koji su podržani u bar jednom od rješenja. </w:t>
      </w:r>
    </w:p>
    <w:p w14:paraId="7BFA527B" w14:textId="77777777" w:rsidR="00E94ADE" w:rsidRDefault="00E94ADE">
      <w:pPr>
        <w:spacing w:line="240" w:lineRule="auto"/>
        <w:jc w:val="both"/>
        <w:rPr>
          <w:lang w:val="bs-Latn-BA"/>
        </w:rPr>
      </w:pPr>
    </w:p>
    <w:p w14:paraId="4D3B20D5" w14:textId="77777777" w:rsidR="00E94ADE" w:rsidRDefault="00CC5052">
      <w:pPr>
        <w:spacing w:line="240" w:lineRule="auto"/>
        <w:ind w:firstLine="720"/>
        <w:jc w:val="both"/>
        <w:rPr>
          <w:lang w:val="bs-Latn-BA"/>
        </w:rPr>
      </w:pPr>
      <w:r>
        <w:rPr>
          <w:lang w:val="bs-Latn-BA"/>
        </w:rPr>
        <w:lastRenderedPageBreak/>
        <w:t xml:space="preserve">Naredna karakteristika je </w:t>
      </w:r>
      <w:r>
        <w:rPr>
          <w:b/>
          <w:lang w:val="bs-Latn-BA"/>
        </w:rPr>
        <w:t>podrška za višestepenu autentikaciju</w:t>
      </w:r>
      <w:r>
        <w:rPr>
          <w:lang w:val="bs-Latn-BA"/>
        </w:rPr>
        <w:t>, odnosno mogućnost podešavanja servera da zahtijeva od korisnika autentikaciju upotrebom bar još jednog autentikacionog faktora, npr. upotrebom jednokratne lozinke primljene putem SMS-a/email-a ili odobravanjem pristupa putem aplikacije na mobilnom telefonu, kao što su npr. Google Authenticator, Duo Security itd.</w:t>
      </w:r>
    </w:p>
    <w:p w14:paraId="706777CC" w14:textId="77777777" w:rsidR="00E94ADE" w:rsidRDefault="00E94ADE">
      <w:pPr>
        <w:spacing w:line="240" w:lineRule="auto"/>
        <w:jc w:val="both"/>
        <w:rPr>
          <w:lang w:val="bs-Latn-BA"/>
        </w:rPr>
      </w:pPr>
    </w:p>
    <w:p w14:paraId="4C6BC6F1" w14:textId="77777777" w:rsidR="00E94ADE" w:rsidRDefault="00CC5052">
      <w:pPr>
        <w:spacing w:line="240" w:lineRule="auto"/>
        <w:ind w:firstLine="720"/>
        <w:jc w:val="both"/>
        <w:rPr>
          <w:lang w:val="bs-Latn-BA"/>
        </w:rPr>
      </w:pPr>
      <w:r>
        <w:rPr>
          <w:b/>
          <w:lang w:val="bs-Latn-BA"/>
        </w:rPr>
        <w:t>Delegirana autentikacija</w:t>
      </w:r>
      <w:r>
        <w:rPr>
          <w:lang w:val="bs-Latn-BA"/>
        </w:rPr>
        <w:t xml:space="preserve"> se odnosi na mogućnost podešavanja servera da delegira tj. proslijedi autentikaciju korisnika nekom vanjskom provajderu identiteta, kao što su npr. Google, Facebook, Twitter itd.</w:t>
      </w:r>
    </w:p>
    <w:p w14:paraId="5DBBF2E0" w14:textId="77777777" w:rsidR="00E94ADE" w:rsidRDefault="00E94ADE">
      <w:pPr>
        <w:spacing w:line="240" w:lineRule="auto"/>
        <w:jc w:val="both"/>
        <w:rPr>
          <w:lang w:val="bs-Latn-BA"/>
        </w:rPr>
      </w:pPr>
    </w:p>
    <w:p w14:paraId="0E6167BA" w14:textId="77777777" w:rsidR="00E94ADE" w:rsidRDefault="00CC5052">
      <w:pPr>
        <w:spacing w:line="240" w:lineRule="auto"/>
        <w:ind w:firstLine="720"/>
        <w:jc w:val="both"/>
        <w:rPr>
          <w:lang w:val="bs-Latn-BA"/>
        </w:rPr>
      </w:pPr>
      <w:r>
        <w:rPr>
          <w:b/>
          <w:i/>
          <w:lang w:val="bs-Latn-BA"/>
        </w:rPr>
        <w:t>Single-Log-Out</w:t>
      </w:r>
      <w:r>
        <w:rPr>
          <w:lang w:val="bs-Latn-BA"/>
        </w:rPr>
        <w:t xml:space="preserve"> (SLO) je funkcionalnost koja omogućuje da se odjavom iz bilo koje od aplikacija, korisnik automatski odjavi iz svih ostalih aplikacija u koje se prijavio upotrebom SSO servera.</w:t>
      </w:r>
    </w:p>
    <w:p w14:paraId="49D4F0B5" w14:textId="77777777" w:rsidR="00E94ADE" w:rsidRDefault="00E94ADE">
      <w:pPr>
        <w:spacing w:line="240" w:lineRule="auto"/>
        <w:jc w:val="both"/>
        <w:rPr>
          <w:lang w:val="bs-Latn-BA"/>
        </w:rPr>
      </w:pPr>
    </w:p>
    <w:p w14:paraId="09233B0E" w14:textId="77777777" w:rsidR="00E94ADE" w:rsidRDefault="00CC5052">
      <w:pPr>
        <w:spacing w:line="240" w:lineRule="auto"/>
        <w:ind w:firstLine="720"/>
        <w:jc w:val="both"/>
        <w:rPr>
          <w:lang w:val="bs-Latn-BA"/>
        </w:rPr>
      </w:pPr>
      <w:r>
        <w:rPr>
          <w:lang w:val="bs-Latn-BA"/>
        </w:rPr>
        <w:t xml:space="preserve">Karakteristika koja je bitna programerima je i </w:t>
      </w:r>
      <w:r>
        <w:rPr>
          <w:b/>
          <w:lang w:val="bs-Latn-BA"/>
        </w:rPr>
        <w:t>dostupnost klijentske aplikacije ili biblioteke</w:t>
      </w:r>
      <w:r>
        <w:rPr>
          <w:lang w:val="bs-Latn-BA"/>
        </w:rPr>
        <w:t>, jer se time značajno olakšava integraciju željene aplikacije, odnosno servis provajdera, u SSO sistem.</w:t>
      </w:r>
    </w:p>
    <w:p w14:paraId="279D3FC2" w14:textId="77777777" w:rsidR="00E94ADE" w:rsidRDefault="00E94ADE">
      <w:pPr>
        <w:spacing w:line="240" w:lineRule="auto"/>
        <w:jc w:val="both"/>
        <w:rPr>
          <w:lang w:val="bs-Latn-BA"/>
        </w:rPr>
      </w:pPr>
    </w:p>
    <w:p w14:paraId="56A3CDBE" w14:textId="77777777" w:rsidR="00E94ADE" w:rsidRDefault="00CC5052">
      <w:pPr>
        <w:spacing w:line="240" w:lineRule="auto"/>
        <w:ind w:firstLine="360"/>
        <w:jc w:val="both"/>
        <w:rPr>
          <w:lang w:val="bs-Latn-BA"/>
        </w:rPr>
      </w:pPr>
      <w:r>
        <w:rPr>
          <w:lang w:val="bs-Latn-BA"/>
        </w:rPr>
        <w:t xml:space="preserve">Na kraju, takođe bitnu karakteristiku, naročito za menadžment organizacije koja uvodi SSO sistem, predstavlja i to da li je u pitanju </w:t>
      </w:r>
      <w:r>
        <w:rPr>
          <w:b/>
          <w:lang w:val="bs-Latn-BA"/>
        </w:rPr>
        <w:t xml:space="preserve">rješenje sa </w:t>
      </w:r>
      <w:r>
        <w:rPr>
          <w:b/>
          <w:i/>
          <w:lang w:val="bs-Latn-BA"/>
        </w:rPr>
        <w:t>OpenSource</w:t>
      </w:r>
      <w:r>
        <w:rPr>
          <w:b/>
          <w:lang w:val="bs-Latn-BA"/>
        </w:rPr>
        <w:t xml:space="preserve"> licencom</w:t>
      </w:r>
      <w:r>
        <w:rPr>
          <w:lang w:val="bs-Latn-BA"/>
        </w:rPr>
        <w:t>, koje je samim tim besplatno.</w:t>
      </w:r>
      <w:commentRangeEnd w:id="356"/>
      <w:r w:rsidR="00297C24">
        <w:rPr>
          <w:rStyle w:val="CommentReference"/>
        </w:rPr>
        <w:commentReference w:id="356"/>
      </w:r>
    </w:p>
    <w:p w14:paraId="6518CAD0" w14:textId="77777777" w:rsidR="00E94ADE" w:rsidRDefault="00E94ADE">
      <w:pPr>
        <w:spacing w:line="240" w:lineRule="auto"/>
        <w:rPr>
          <w:lang w:val="bs-Latn-BA"/>
        </w:rPr>
      </w:pPr>
    </w:p>
    <w:p w14:paraId="032970C6" w14:textId="77777777" w:rsidR="00E94ADE" w:rsidRDefault="00CC5052">
      <w:pPr>
        <w:spacing w:line="240" w:lineRule="auto"/>
        <w:rPr>
          <w:lang w:val="bs-Latn-BA"/>
        </w:rPr>
      </w:pPr>
      <w:r>
        <w:rPr>
          <w:lang w:val="bs-Latn-BA"/>
        </w:rPr>
        <w:br w:type="page"/>
      </w:r>
    </w:p>
    <w:p w14:paraId="67D7FBEC" w14:textId="77777777" w:rsidR="00E94ADE" w:rsidRDefault="00CC5052">
      <w:pPr>
        <w:pStyle w:val="Heading1"/>
        <w:spacing w:line="240" w:lineRule="auto"/>
        <w:jc w:val="both"/>
        <w:rPr>
          <w:lang w:val="bs-Latn-BA"/>
        </w:rPr>
      </w:pPr>
      <w:bookmarkStart w:id="357" w:name="_Toc511154465"/>
      <w:r>
        <w:rPr>
          <w:lang w:val="bs-Latn-BA"/>
        </w:rPr>
        <w:lastRenderedPageBreak/>
        <w:t>ZAKLJUČAK</w:t>
      </w:r>
      <w:bookmarkEnd w:id="357"/>
    </w:p>
    <w:p w14:paraId="63E87C14" w14:textId="77777777" w:rsidR="00E94ADE" w:rsidRDefault="00E94ADE">
      <w:pPr>
        <w:spacing w:line="240" w:lineRule="auto"/>
        <w:rPr>
          <w:lang w:val="bs-Latn-BA"/>
        </w:rPr>
      </w:pPr>
    </w:p>
    <w:p w14:paraId="68ECF8F5" w14:textId="77777777" w:rsidR="00E94ADE" w:rsidRDefault="00CC5052">
      <w:pPr>
        <w:spacing w:line="240" w:lineRule="auto"/>
        <w:ind w:firstLine="720"/>
        <w:jc w:val="both"/>
        <w:rPr>
          <w:lang w:val="bs-Latn-BA"/>
        </w:rPr>
      </w:pPr>
      <w:r>
        <w:rPr>
          <w:lang w:val="bs-Latn-BA"/>
        </w:rPr>
        <w:t xml:space="preserve">Uvođenje SSO sistema, naročito u sklopu organizacija sa velikim brojem korisnika i aplikacija kojima oni svakodnevno pristupaju za obavljanje svojih poslova, donosi brojne prednosti kao što su olakšano održavanje korisničkih naloga, povećana sigurnost sistema, veće zadovoljstvo korisnika pri korištenju sistema, itd. </w:t>
      </w:r>
    </w:p>
    <w:p w14:paraId="6617CC35" w14:textId="77777777" w:rsidR="00E94ADE" w:rsidRDefault="00E94ADE">
      <w:pPr>
        <w:spacing w:line="240" w:lineRule="auto"/>
        <w:jc w:val="both"/>
        <w:rPr>
          <w:lang w:val="bs-Latn-BA"/>
        </w:rPr>
      </w:pPr>
    </w:p>
    <w:p w14:paraId="3A01FB19" w14:textId="77777777" w:rsidR="00E94ADE" w:rsidRDefault="00CC5052">
      <w:pPr>
        <w:spacing w:line="240" w:lineRule="auto"/>
        <w:ind w:firstLine="720"/>
        <w:jc w:val="both"/>
        <w:rPr>
          <w:lang w:val="bs-Latn-BA"/>
        </w:rPr>
      </w:pPr>
      <w:r>
        <w:rPr>
          <w:lang w:val="bs-Latn-BA"/>
        </w:rPr>
        <w:t xml:space="preserve">SAML, kao jedan od standardnih protokola koji se koriste za razmjenu autentikacionih i autorizacionih poruka, i dalje predstavlja dobar izbor za realizaciju SSO sistema. Glavni razlozi za to su to što postoji već niz godina i podržan je u okviru većine postojećih implementacija. Iako je nastao 2001. godine, i dalje se konstantno razvija, a popularnost je stekao uglavnom zbog toga što nudi visok stepen sigurnosti, te se pokazao kao pouzdan protokol zbog čega je vremenom sve više i više korišten od strane brojnih organizacija što je i dovelo do toga da njegova popularnost dodatno raste zbog velike rasprostranjenosti. </w:t>
      </w:r>
    </w:p>
    <w:p w14:paraId="790AD2DC" w14:textId="77777777" w:rsidR="00E94ADE" w:rsidRDefault="00E94ADE">
      <w:pPr>
        <w:spacing w:line="240" w:lineRule="auto"/>
        <w:ind w:firstLine="720"/>
        <w:jc w:val="both"/>
        <w:rPr>
          <w:lang w:val="bs-Latn-BA"/>
        </w:rPr>
      </w:pPr>
    </w:p>
    <w:p w14:paraId="2F482787" w14:textId="77777777" w:rsidR="00E94ADE" w:rsidRDefault="00CC5052">
      <w:pPr>
        <w:spacing w:line="240" w:lineRule="auto"/>
        <w:ind w:firstLine="720"/>
        <w:jc w:val="both"/>
        <w:rPr>
          <w:lang w:val="bs-Latn-BA"/>
        </w:rPr>
      </w:pPr>
      <w:r>
        <w:rPr>
          <w:lang w:val="bs-Latn-BA"/>
        </w:rPr>
        <w:t>Kako je SAML prvenstveno predviđen za razmjenu autentikacionih poruka, te autorizacionih poruka za osnovne, jednostavnije slučajeve upotrebe, OASIS organizacija je 2003. godine objavila XACML specifikaciju za potrebe iskazivanja sigurnosnih propisa i pravila za pristupanje podacima u okviru aplikacija, odnosno za implementaciju sistema za kontrolu pristupa.</w:t>
      </w:r>
    </w:p>
    <w:p w14:paraId="7E212534" w14:textId="77777777" w:rsidR="00E94ADE" w:rsidRDefault="00E94ADE">
      <w:pPr>
        <w:spacing w:line="240" w:lineRule="auto"/>
        <w:ind w:firstLine="720"/>
        <w:jc w:val="both"/>
        <w:rPr>
          <w:lang w:val="bs-Latn-BA"/>
        </w:rPr>
      </w:pPr>
    </w:p>
    <w:p w14:paraId="589D40D0" w14:textId="77777777" w:rsidR="00E94ADE" w:rsidRDefault="00CC5052">
      <w:pPr>
        <w:spacing w:line="240" w:lineRule="auto"/>
        <w:ind w:firstLine="720"/>
        <w:jc w:val="both"/>
        <w:rPr>
          <w:lang w:val="bs-Latn-BA"/>
        </w:rPr>
      </w:pPr>
      <w:r>
        <w:rPr>
          <w:lang w:val="bs-Latn-BA"/>
        </w:rPr>
        <w:t xml:space="preserve">Što se tiče postojećih SSO rješenja, kao što je moguće vidjeti iz tabele 8.1 dostupan ih je veliki broj, pri čemu je dobar dio njih čak i besplatan. Mnoga od njih podržavaju nekoliko različitih protokola, nude razne funkcionalnosti koje prevazilaze i mnogo više nego što je domen samog SSO servera, tako da bi trebalo da zadovoljavaju sve potrebe većine organizacija koje uvode SSO u svoj sistem. S obzirom na to, može se reći da bi implementacija sopstvenog rješenja trebala biti poslednja opcija, odnosno ukoliko nije moguće pronaći rješenje koje zadovoljava sve potrebe u okviru definisanog budžeta koji je na raspolaganju.  </w:t>
      </w:r>
    </w:p>
    <w:p w14:paraId="23CC4E65" w14:textId="77777777" w:rsidR="00E94ADE" w:rsidRDefault="00E94ADE">
      <w:pPr>
        <w:spacing w:line="240" w:lineRule="auto"/>
        <w:ind w:firstLine="720"/>
        <w:jc w:val="both"/>
        <w:rPr>
          <w:lang w:val="bs-Latn-BA"/>
        </w:rPr>
      </w:pPr>
    </w:p>
    <w:p w14:paraId="6FE84291" w14:textId="77777777" w:rsidR="00E94ADE" w:rsidRDefault="00CC5052">
      <w:pPr>
        <w:spacing w:line="240" w:lineRule="auto"/>
        <w:ind w:firstLine="720"/>
        <w:jc w:val="both"/>
        <w:rPr>
          <w:lang w:val="bs-Latn-BA"/>
        </w:rPr>
      </w:pPr>
      <w:r>
        <w:rPr>
          <w:lang w:val="bs-Latn-BA"/>
        </w:rPr>
        <w:t xml:space="preserve">Za razliku od postojećih, rješenje implementirano u okviru rada u trenutnoj verziji nije upotrebljivo u nekom realnom sistemu, ali predstavlja osnovnu za realizaciju konkretnog rješenja koje bi se zasnivalo na SAML protokolu i nudilo osnovne, minimalne funkcionalnosti koje treba da posjeduje jedan SSO server. Naravno, bitno je napomenuti da bi bilo potrebno osigurati da se komunikacija u okviru njega vrši isključivo putem HTTPS protokola, ili da se implementacija doradi tako da se vrši enkripcija/dekripcija poruka koje se razmjenjuju između SP-a i IdP-a. </w:t>
      </w:r>
      <w:r>
        <w:rPr>
          <w:lang w:val="bs-Latn-BA"/>
        </w:rPr>
        <w:br w:type="page"/>
      </w:r>
    </w:p>
    <w:p w14:paraId="3C4EB8A0" w14:textId="77777777" w:rsidR="00E94ADE" w:rsidRDefault="00CC5052" w:rsidP="00297C24">
      <w:pPr>
        <w:pStyle w:val="Heading1"/>
        <w:numPr>
          <w:ilvl w:val="0"/>
          <w:numId w:val="0"/>
        </w:numPr>
        <w:spacing w:line="240" w:lineRule="auto"/>
        <w:ind w:left="360"/>
        <w:jc w:val="both"/>
        <w:rPr>
          <w:lang w:val="bs-Latn-BA"/>
        </w:rPr>
        <w:pPrChange w:id="358" w:author="Zoran Djuric" w:date="2018-05-20T10:16:00Z">
          <w:pPr>
            <w:pStyle w:val="Heading1"/>
            <w:spacing w:line="240" w:lineRule="auto"/>
            <w:jc w:val="both"/>
          </w:pPr>
        </w:pPrChange>
      </w:pPr>
      <w:bookmarkStart w:id="359" w:name="_Toc511154466"/>
      <w:commentRangeStart w:id="360"/>
      <w:r>
        <w:rPr>
          <w:lang w:val="bs-Latn-BA"/>
        </w:rPr>
        <w:lastRenderedPageBreak/>
        <w:t>LITERATURA</w:t>
      </w:r>
      <w:bookmarkEnd w:id="359"/>
      <w:commentRangeEnd w:id="360"/>
      <w:r w:rsidR="00297C24">
        <w:rPr>
          <w:rStyle w:val="CommentReference"/>
          <w:rFonts w:ascii="Times New Roman" w:eastAsiaTheme="minorHAnsi" w:hAnsi="Times New Roman" w:cstheme="minorBidi"/>
          <w:color w:val="auto"/>
        </w:rPr>
        <w:commentReference w:id="360"/>
      </w:r>
    </w:p>
    <w:p w14:paraId="330DA705" w14:textId="77777777" w:rsidR="00E94ADE" w:rsidRDefault="00E94ADE">
      <w:pPr>
        <w:spacing w:line="240" w:lineRule="auto"/>
        <w:jc w:val="both"/>
        <w:rPr>
          <w:lang w:val="bs-Latn-BA"/>
        </w:rPr>
      </w:pPr>
    </w:p>
    <w:p w14:paraId="2DCD3CF0" w14:textId="77777777" w:rsidR="00E94ADE" w:rsidRDefault="00CC5052">
      <w:pPr>
        <w:pStyle w:val="ListParagraph1"/>
        <w:numPr>
          <w:ilvl w:val="0"/>
          <w:numId w:val="39"/>
        </w:numPr>
        <w:spacing w:line="240" w:lineRule="auto"/>
        <w:jc w:val="both"/>
        <w:rPr>
          <w:lang w:val="bs-Latn-BA"/>
        </w:rPr>
      </w:pPr>
      <w:hyperlink r:id="rId20" w:history="1">
        <w:r>
          <w:rPr>
            <w:rStyle w:val="Hyperlink"/>
            <w:lang w:val="bs-Latn-BA"/>
          </w:rPr>
          <w:t>https://searchsecurity.techtarget.com/definition/authentication</w:t>
        </w:r>
      </w:hyperlink>
    </w:p>
    <w:p w14:paraId="35A7A006" w14:textId="77777777" w:rsidR="00E94ADE" w:rsidRDefault="00CC5052">
      <w:pPr>
        <w:pStyle w:val="ListParagraph1"/>
        <w:numPr>
          <w:ilvl w:val="0"/>
          <w:numId w:val="39"/>
        </w:numPr>
        <w:spacing w:line="240" w:lineRule="auto"/>
        <w:jc w:val="both"/>
        <w:rPr>
          <w:lang w:val="bs-Latn-BA"/>
        </w:rPr>
      </w:pPr>
      <w:r>
        <w:rPr>
          <w:lang w:val="bs-Latn-BA"/>
        </w:rPr>
        <w:t xml:space="preserve">Phillip J. Windley, Ph.D., </w:t>
      </w:r>
      <w:r>
        <w:rPr>
          <w:i/>
          <w:lang w:val="bs-Latn-BA"/>
        </w:rPr>
        <w:t>Understanding Digital Identity Management</w:t>
      </w:r>
    </w:p>
    <w:p w14:paraId="7AB2E20A" w14:textId="77777777" w:rsidR="00E94ADE" w:rsidRDefault="00CC5052">
      <w:pPr>
        <w:pStyle w:val="ListParagraph1"/>
        <w:numPr>
          <w:ilvl w:val="0"/>
          <w:numId w:val="39"/>
        </w:numPr>
        <w:spacing w:line="240" w:lineRule="auto"/>
        <w:jc w:val="both"/>
        <w:rPr>
          <w:lang w:val="bs-Latn-BA"/>
        </w:rPr>
      </w:pPr>
      <w:hyperlink r:id="rId21" w:history="1">
        <w:r>
          <w:rPr>
            <w:rStyle w:val="Hyperlink"/>
            <w:lang w:val="bs-Latn-BA"/>
          </w:rPr>
          <w:t>https://searchsecurity.techtarget.com/definition/identity-management-ID-management</w:t>
        </w:r>
      </w:hyperlink>
    </w:p>
    <w:p w14:paraId="3B968DFF" w14:textId="77777777" w:rsidR="00E94ADE" w:rsidRDefault="00CC5052">
      <w:pPr>
        <w:pStyle w:val="ListParagraph1"/>
        <w:numPr>
          <w:ilvl w:val="0"/>
          <w:numId w:val="39"/>
        </w:numPr>
        <w:spacing w:line="240" w:lineRule="auto"/>
        <w:jc w:val="both"/>
        <w:rPr>
          <w:rStyle w:val="Hyperlink"/>
          <w:color w:val="auto"/>
          <w:u w:val="none"/>
          <w:lang w:val="bs-Latn-BA"/>
        </w:rPr>
      </w:pPr>
      <w:hyperlink r:id="rId22" w:history="1">
        <w:r>
          <w:rPr>
            <w:rStyle w:val="Hyperlink"/>
            <w:lang w:val="bs-Latn-BA"/>
          </w:rPr>
          <w:t>https://auth0.com/blog/what-is-and-how-does-single-sign-on-work/</w:t>
        </w:r>
      </w:hyperlink>
    </w:p>
    <w:p w14:paraId="19D24CED" w14:textId="77777777" w:rsidR="00E94ADE" w:rsidRDefault="00CC5052">
      <w:pPr>
        <w:pStyle w:val="ListParagraph1"/>
        <w:numPr>
          <w:ilvl w:val="0"/>
          <w:numId w:val="39"/>
        </w:numPr>
        <w:spacing w:line="240" w:lineRule="auto"/>
        <w:jc w:val="both"/>
        <w:rPr>
          <w:lang w:val="bs-Latn-BA"/>
        </w:rPr>
      </w:pPr>
      <w:hyperlink r:id="rId23" w:history="1">
        <w:r>
          <w:rPr>
            <w:rStyle w:val="Hyperlink"/>
            <w:lang w:val="bs-Latn-BA"/>
          </w:rPr>
          <w:t>https://www.icann.org/news/blog/what-is-authorization-and-access-control</w:t>
        </w:r>
      </w:hyperlink>
    </w:p>
    <w:p w14:paraId="33DDD90B" w14:textId="77777777" w:rsidR="00E94ADE" w:rsidRDefault="00CC5052">
      <w:pPr>
        <w:pStyle w:val="ListParagraph1"/>
        <w:numPr>
          <w:ilvl w:val="0"/>
          <w:numId w:val="39"/>
        </w:numPr>
        <w:spacing w:line="240" w:lineRule="auto"/>
        <w:jc w:val="both"/>
        <w:rPr>
          <w:rStyle w:val="Hyperlink"/>
          <w:color w:val="auto"/>
          <w:u w:val="none"/>
          <w:lang w:val="bs-Latn-BA"/>
        </w:rPr>
      </w:pPr>
      <w:hyperlink r:id="rId24" w:anchor="Definition" w:history="1">
        <w:r>
          <w:rPr>
            <w:rStyle w:val="Hyperlink"/>
            <w:lang w:val="bs-Latn-BA"/>
          </w:rPr>
          <w:t>https://www.owasp.org/index.php/Category:Access_Control#Definition</w:t>
        </w:r>
      </w:hyperlink>
    </w:p>
    <w:p w14:paraId="60DC56A2" w14:textId="77777777" w:rsidR="00E94ADE" w:rsidRDefault="00CC5052">
      <w:pPr>
        <w:pStyle w:val="ListParagraph1"/>
        <w:numPr>
          <w:ilvl w:val="0"/>
          <w:numId w:val="39"/>
        </w:numPr>
        <w:spacing w:line="240" w:lineRule="auto"/>
        <w:jc w:val="both"/>
        <w:rPr>
          <w:rStyle w:val="Hyperlink"/>
          <w:color w:val="auto"/>
          <w:u w:val="none"/>
          <w:lang w:val="bs-Latn-BA"/>
        </w:rPr>
      </w:pPr>
      <w:hyperlink r:id="rId25" w:history="1">
        <w:r>
          <w:rPr>
            <w:rStyle w:val="Hyperlink"/>
            <w:lang w:val="bs-Latn-BA"/>
          </w:rPr>
          <w:t>https://searchsecurity.techtarget.com/definition/SAML</w:t>
        </w:r>
      </w:hyperlink>
    </w:p>
    <w:p w14:paraId="7FF4644E" w14:textId="77777777" w:rsidR="00E94ADE" w:rsidRDefault="00CC5052">
      <w:pPr>
        <w:pStyle w:val="ListParagraph1"/>
        <w:numPr>
          <w:ilvl w:val="0"/>
          <w:numId w:val="39"/>
        </w:numPr>
        <w:spacing w:line="240" w:lineRule="auto"/>
        <w:jc w:val="both"/>
        <w:rPr>
          <w:lang w:val="bs-Latn-BA"/>
        </w:rPr>
      </w:pPr>
      <w:r>
        <w:rPr>
          <w:lang w:val="bs-Latn-BA"/>
        </w:rPr>
        <w:t>Assertions and Protocols for the OASIS Security Assertion Markup Language (SAML) V2.0, OASIS Standard, 15 March 2005</w:t>
      </w:r>
    </w:p>
    <w:p w14:paraId="5DB91446" w14:textId="77777777" w:rsidR="00E94ADE" w:rsidRDefault="00CC5052">
      <w:pPr>
        <w:pStyle w:val="ListParagraph1"/>
        <w:numPr>
          <w:ilvl w:val="0"/>
          <w:numId w:val="39"/>
        </w:numPr>
        <w:spacing w:line="240" w:lineRule="auto"/>
        <w:jc w:val="both"/>
        <w:rPr>
          <w:lang w:val="bs-Latn-BA"/>
        </w:rPr>
      </w:pPr>
      <w:hyperlink r:id="rId26" w:history="1">
        <w:r>
          <w:rPr>
            <w:rStyle w:val="Hyperlink"/>
            <w:lang w:val="bs-Latn-BA"/>
          </w:rPr>
          <w:t>https://www.oasis-open.org/committees/download.php/2713/Brief_Introduction_to_XACML.html</w:t>
        </w:r>
      </w:hyperlink>
    </w:p>
    <w:p w14:paraId="204B98B9" w14:textId="77777777" w:rsidR="00E94ADE" w:rsidRDefault="00CC5052">
      <w:pPr>
        <w:pStyle w:val="ListParagraph1"/>
        <w:numPr>
          <w:ilvl w:val="0"/>
          <w:numId w:val="39"/>
        </w:numPr>
        <w:spacing w:line="240" w:lineRule="auto"/>
        <w:jc w:val="both"/>
        <w:rPr>
          <w:lang w:val="bs-Latn-BA"/>
        </w:rPr>
      </w:pPr>
      <w:hyperlink r:id="rId27" w:history="1">
        <w:r>
          <w:rPr>
            <w:rStyle w:val="Hyperlink"/>
            <w:lang w:val="bs-Latn-BA"/>
          </w:rPr>
          <w:t>https://wiki.jasig.org/display/CASUM/Introduction</w:t>
        </w:r>
      </w:hyperlink>
    </w:p>
    <w:p w14:paraId="0F2EBC23" w14:textId="77777777" w:rsidR="00E94ADE" w:rsidRDefault="00CC5052">
      <w:pPr>
        <w:pStyle w:val="ListParagraph1"/>
        <w:numPr>
          <w:ilvl w:val="0"/>
          <w:numId w:val="39"/>
        </w:numPr>
        <w:spacing w:line="240" w:lineRule="auto"/>
        <w:jc w:val="both"/>
        <w:rPr>
          <w:lang w:val="bs-Latn-BA"/>
        </w:rPr>
      </w:pPr>
      <w:hyperlink r:id="rId28" w:history="1">
        <w:r>
          <w:rPr>
            <w:rStyle w:val="Hyperlink"/>
            <w:lang w:val="bs-Latn-BA"/>
          </w:rPr>
          <w:t>https://apereo.github.io/cas/5.2.x/index.html</w:t>
        </w:r>
      </w:hyperlink>
    </w:p>
    <w:p w14:paraId="0EF456C5" w14:textId="77777777" w:rsidR="00E94ADE" w:rsidRDefault="00CC5052">
      <w:pPr>
        <w:pStyle w:val="ListParagraph1"/>
        <w:numPr>
          <w:ilvl w:val="0"/>
          <w:numId w:val="39"/>
        </w:numPr>
        <w:spacing w:line="240" w:lineRule="auto"/>
        <w:jc w:val="both"/>
        <w:rPr>
          <w:lang w:val="bs-Latn-BA"/>
        </w:rPr>
      </w:pPr>
      <w:hyperlink r:id="rId29" w:history="1">
        <w:r>
          <w:rPr>
            <w:rStyle w:val="Hyperlink"/>
            <w:lang w:val="bs-Latn-BA"/>
          </w:rPr>
          <w:t>https://apereo.github.io/cas/5.2.x/protocol/CAS-Protocol.html</w:t>
        </w:r>
      </w:hyperlink>
    </w:p>
    <w:p w14:paraId="4EB1850E" w14:textId="77777777" w:rsidR="00E94ADE" w:rsidRDefault="00CC5052">
      <w:pPr>
        <w:pStyle w:val="ListParagraph1"/>
        <w:numPr>
          <w:ilvl w:val="0"/>
          <w:numId w:val="39"/>
        </w:numPr>
        <w:spacing w:line="240" w:lineRule="auto"/>
        <w:jc w:val="both"/>
        <w:rPr>
          <w:lang w:val="bs-Latn-BA"/>
        </w:rPr>
      </w:pPr>
      <w:hyperlink r:id="rId30" w:history="1">
        <w:r>
          <w:rPr>
            <w:rStyle w:val="Hyperlink"/>
            <w:lang w:val="bs-Latn-BA"/>
          </w:rPr>
          <w:t>https://calnetweb.berkeley.edu/calnet-technologists/cas/how-cas-works</w:t>
        </w:r>
      </w:hyperlink>
    </w:p>
    <w:p w14:paraId="0B4A3A7D" w14:textId="77777777" w:rsidR="00E94ADE" w:rsidRDefault="00CC5052">
      <w:pPr>
        <w:pStyle w:val="ListParagraph1"/>
        <w:numPr>
          <w:ilvl w:val="0"/>
          <w:numId w:val="39"/>
        </w:numPr>
        <w:spacing w:line="240" w:lineRule="auto"/>
        <w:jc w:val="both"/>
        <w:rPr>
          <w:lang w:val="bs-Latn-BA"/>
        </w:rPr>
      </w:pPr>
      <w:hyperlink r:id="rId31" w:history="1">
        <w:r>
          <w:rPr>
            <w:rStyle w:val="Hyperlink"/>
            <w:lang w:val="bs-Latn-BA"/>
          </w:rPr>
          <w:t>https://apereo.github.io/cas/4.2.x/planning/Architecture.html#architecture</w:t>
        </w:r>
      </w:hyperlink>
    </w:p>
    <w:p w14:paraId="39B27D11" w14:textId="77777777" w:rsidR="00E94ADE" w:rsidRDefault="00CC5052">
      <w:pPr>
        <w:pStyle w:val="ListParagraph1"/>
        <w:numPr>
          <w:ilvl w:val="0"/>
          <w:numId w:val="39"/>
        </w:numPr>
        <w:spacing w:line="240" w:lineRule="auto"/>
        <w:jc w:val="both"/>
        <w:rPr>
          <w:lang w:val="bs-Latn-BA"/>
        </w:rPr>
      </w:pPr>
      <w:hyperlink r:id="rId32" w:history="1">
        <w:r>
          <w:rPr>
            <w:rStyle w:val="Hyperlink"/>
            <w:lang w:val="bs-Latn-BA"/>
          </w:rPr>
          <w:t>https://www.shibboleth.net/index/</w:t>
        </w:r>
      </w:hyperlink>
    </w:p>
    <w:p w14:paraId="0F74BCBC" w14:textId="77777777" w:rsidR="00E94ADE" w:rsidRDefault="00CC5052">
      <w:pPr>
        <w:pStyle w:val="ListParagraph1"/>
        <w:numPr>
          <w:ilvl w:val="0"/>
          <w:numId w:val="39"/>
        </w:numPr>
        <w:spacing w:line="240" w:lineRule="auto"/>
        <w:jc w:val="both"/>
        <w:rPr>
          <w:lang w:val="bs-Latn-BA"/>
        </w:rPr>
      </w:pPr>
      <w:hyperlink r:id="rId33" w:history="1">
        <w:r>
          <w:rPr>
            <w:rStyle w:val="Hyperlink"/>
            <w:lang w:val="bs-Latn-BA"/>
          </w:rPr>
          <w:t>https://www.shibboleth.net/products/identity-provider/</w:t>
        </w:r>
      </w:hyperlink>
    </w:p>
    <w:p w14:paraId="0C793DAF" w14:textId="77777777" w:rsidR="00E94ADE" w:rsidRDefault="00CC5052">
      <w:pPr>
        <w:pStyle w:val="ListParagraph1"/>
        <w:numPr>
          <w:ilvl w:val="0"/>
          <w:numId w:val="39"/>
        </w:numPr>
        <w:spacing w:line="240" w:lineRule="auto"/>
        <w:jc w:val="both"/>
        <w:rPr>
          <w:lang w:val="bs-Latn-BA"/>
        </w:rPr>
      </w:pPr>
      <w:hyperlink r:id="rId34" w:history="1">
        <w:r>
          <w:rPr>
            <w:rStyle w:val="Hyperlink"/>
            <w:lang w:val="bs-Latn-BA"/>
          </w:rPr>
          <w:t>https://wiki.shibboleth.net/confluence/display/CONCEPT#app-switcher</w:t>
        </w:r>
      </w:hyperlink>
    </w:p>
    <w:p w14:paraId="22401DB2" w14:textId="77777777" w:rsidR="00E94ADE" w:rsidRDefault="00CC5052">
      <w:pPr>
        <w:pStyle w:val="ListParagraph1"/>
        <w:numPr>
          <w:ilvl w:val="0"/>
          <w:numId w:val="39"/>
        </w:numPr>
        <w:spacing w:line="240" w:lineRule="auto"/>
        <w:jc w:val="both"/>
        <w:rPr>
          <w:lang w:val="bs-Latn-BA"/>
        </w:rPr>
      </w:pPr>
      <w:hyperlink r:id="rId35" w:history="1">
        <w:r>
          <w:rPr>
            <w:rStyle w:val="Hyperlink"/>
            <w:lang w:val="bs-Latn-BA"/>
          </w:rPr>
          <w:t>https://wiki.shibboleth.net/confluence/display/IDP30/GeneralArchitecture#GeneralArchitecture-OverallArchitecture</w:t>
        </w:r>
      </w:hyperlink>
    </w:p>
    <w:p w14:paraId="10BFF535" w14:textId="77777777" w:rsidR="00E94ADE" w:rsidRDefault="00CC5052">
      <w:pPr>
        <w:pStyle w:val="ListParagraph1"/>
        <w:numPr>
          <w:ilvl w:val="0"/>
          <w:numId w:val="39"/>
        </w:numPr>
        <w:spacing w:line="240" w:lineRule="auto"/>
        <w:jc w:val="both"/>
        <w:rPr>
          <w:rStyle w:val="Hyperlink"/>
          <w:color w:val="auto"/>
          <w:u w:val="none"/>
          <w:lang w:val="bs-Latn-BA"/>
        </w:rPr>
      </w:pPr>
      <w:hyperlink r:id="rId36" w:history="1">
        <w:r>
          <w:rPr>
            <w:rStyle w:val="Hyperlink"/>
            <w:lang w:val="bs-Latn-BA"/>
          </w:rPr>
          <w:t>https://docs.wso2.com/display/IS540/Architecture</w:t>
        </w:r>
      </w:hyperlink>
    </w:p>
    <w:p w14:paraId="2F2EA6EE" w14:textId="77777777" w:rsidR="00E94ADE" w:rsidRDefault="00CC5052">
      <w:pPr>
        <w:pStyle w:val="ListParagraph1"/>
        <w:numPr>
          <w:ilvl w:val="0"/>
          <w:numId w:val="39"/>
        </w:numPr>
        <w:spacing w:line="240" w:lineRule="auto"/>
        <w:jc w:val="both"/>
        <w:rPr>
          <w:lang w:val="bs-Latn-BA"/>
        </w:rPr>
      </w:pPr>
      <w:hyperlink r:id="rId37" w:history="1">
        <w:r>
          <w:rPr>
            <w:rStyle w:val="Hyperlink"/>
            <w:lang w:val="bs-Latn-BA"/>
          </w:rPr>
          <w:t>https://www.mutuallyhuman.com/blog/2013/05/09/choosing-an-sso-strategy-saml-vs-oauth2/</w:t>
        </w:r>
      </w:hyperlink>
    </w:p>
    <w:p w14:paraId="2BC6C68A" w14:textId="77777777" w:rsidR="00E94ADE" w:rsidRDefault="00CC5052">
      <w:pPr>
        <w:pStyle w:val="ListParagraph1"/>
        <w:numPr>
          <w:ilvl w:val="0"/>
          <w:numId w:val="39"/>
        </w:numPr>
        <w:spacing w:line="240" w:lineRule="auto"/>
        <w:jc w:val="both"/>
        <w:rPr>
          <w:rStyle w:val="Hyperlink"/>
          <w:color w:val="auto"/>
          <w:u w:val="none"/>
          <w:lang w:val="bs-Latn-BA"/>
        </w:rPr>
      </w:pPr>
      <w:hyperlink r:id="rId38" w:anchor="gsc.tab=0" w:history="1">
        <w:r>
          <w:rPr>
            <w:rStyle w:val="Hyperlink"/>
            <w:lang w:val="bs-Latn-BA"/>
          </w:rPr>
          <w:t>http://wiki.servicenow.com/index.php?title=SAML_2.0_Web_Browser_SSO_Profile#gsc.tab=0</w:t>
        </w:r>
      </w:hyperlink>
    </w:p>
    <w:p w14:paraId="03BB59F4" w14:textId="77777777" w:rsidR="00E94ADE" w:rsidRDefault="00CC5052">
      <w:pPr>
        <w:pStyle w:val="ListParagraph1"/>
        <w:numPr>
          <w:ilvl w:val="0"/>
          <w:numId w:val="39"/>
        </w:numPr>
        <w:spacing w:line="240" w:lineRule="auto"/>
        <w:jc w:val="both"/>
        <w:rPr>
          <w:lang w:val="bs-Latn-BA"/>
        </w:rPr>
      </w:pPr>
      <w:r>
        <w:rPr>
          <w:lang w:val="bs-Latn-BA"/>
        </w:rPr>
        <w:t>Profiles for the OASIS Security Assertion Markup Language (SAML) V2.0, OASIS Standard, 15 March 2005</w:t>
      </w:r>
    </w:p>
    <w:sectPr w:rsidR="00E94ADE">
      <w:footerReference w:type="default" r:id="rId39"/>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Zoran Djuric" w:date="2018-05-20T09:12:00Z" w:initials="ZD">
    <w:p w14:paraId="68802120" w14:textId="77777777" w:rsidR="00CC5052" w:rsidRDefault="00CC5052">
      <w:pPr>
        <w:pStyle w:val="CommentText"/>
      </w:pPr>
      <w:r>
        <w:rPr>
          <w:rStyle w:val="CommentReference"/>
        </w:rPr>
        <w:annotationRef/>
      </w:r>
      <w:r>
        <w:t>pretpostavljam da je ovo zbog različite verzije word-a koju koristimo, ali provjeri…</w:t>
      </w:r>
    </w:p>
  </w:comment>
  <w:comment w:id="1" w:author="Zoran Djuric" w:date="2018-05-20T09:13:00Z" w:initials="ZD">
    <w:p w14:paraId="1683AB15" w14:textId="77777777" w:rsidR="00CC5052" w:rsidRDefault="00CC5052">
      <w:pPr>
        <w:pStyle w:val="CommentText"/>
      </w:pPr>
      <w:r>
        <w:rPr>
          <w:rStyle w:val="CommentReference"/>
        </w:rPr>
        <w:annotationRef/>
      </w:r>
      <w:r>
        <w:t>isto kao i prethodno.</w:t>
      </w:r>
    </w:p>
    <w:p w14:paraId="54471207" w14:textId="77777777" w:rsidR="00CC5052" w:rsidRDefault="00CC5052">
      <w:pPr>
        <w:pStyle w:val="CommentText"/>
      </w:pPr>
      <w:r>
        <w:t>Neću ovo više ponavljati, važi za kompletan rad…</w:t>
      </w:r>
    </w:p>
  </w:comment>
  <w:comment w:id="19" w:author="Zoran Djuric" w:date="2018-05-20T09:15:00Z" w:initials="ZD">
    <w:p w14:paraId="2BF32054" w14:textId="7A3CB8C4" w:rsidR="00CC5052" w:rsidRDefault="00CC5052">
      <w:pPr>
        <w:pStyle w:val="CommentText"/>
      </w:pPr>
      <w:r>
        <w:rPr>
          <w:rStyle w:val="CommentReference"/>
        </w:rPr>
        <w:annotationRef/>
      </w:r>
      <w:r>
        <w:t>Potrebno je ukloniti ove prazne prostore između pasusa…</w:t>
      </w:r>
    </w:p>
  </w:comment>
  <w:comment w:id="21" w:author="Zoran Djuric" w:date="2018-05-20T09:16:00Z" w:initials="ZD">
    <w:p w14:paraId="068930D1" w14:textId="6E8A322D" w:rsidR="00CC5052" w:rsidRDefault="00CC5052">
      <w:pPr>
        <w:pStyle w:val="CommentText"/>
      </w:pPr>
      <w:r>
        <w:rPr>
          <w:rStyle w:val="CommentReference"/>
        </w:rPr>
        <w:annotationRef/>
      </w:r>
      <w:r>
        <w:t>ovo neka bude dio sljedećeg poglavlja - podsekcija sljedećeg poglavlja. Tamo već praviš podjelu mehanizama autentikacije, pa je potrebno da se tamo i nađe ovo, kao podsekcija.</w:t>
      </w:r>
    </w:p>
  </w:comment>
  <w:comment w:id="33" w:author="Zoran Djuric" w:date="2018-05-20T09:18:00Z" w:initials="ZD">
    <w:p w14:paraId="46B3EC12" w14:textId="44D4D27C" w:rsidR="00CC5052" w:rsidRDefault="00CC5052">
      <w:pPr>
        <w:pStyle w:val="CommentText"/>
      </w:pPr>
      <w:r>
        <w:rPr>
          <w:rStyle w:val="CommentReference"/>
        </w:rPr>
        <w:annotationRef/>
      </w:r>
      <w:r>
        <w:t>ja bih dodao još barem ovu sljedeću, koja je veoma bitna:</w:t>
      </w:r>
    </w:p>
    <w:p w14:paraId="798EDF36" w14:textId="77777777" w:rsidR="00CC5052" w:rsidRDefault="00CC5052" w:rsidP="00CC5052">
      <w:pPr>
        <w:pStyle w:val="CommentText"/>
        <w:numPr>
          <w:ilvl w:val="0"/>
          <w:numId w:val="40"/>
        </w:numPr>
      </w:pPr>
      <w:r>
        <w:t>jednostavnija dodjela/uskraćivanje prava i privilegija pristupa različitim dijelovima inf. sistema (npr. neke kompanije)</w:t>
      </w:r>
    </w:p>
    <w:p w14:paraId="2CEC6D2F" w14:textId="79161FC3" w:rsidR="00CC5052" w:rsidRDefault="00CC5052" w:rsidP="00CC5052">
      <w:pPr>
        <w:pStyle w:val="CommentText"/>
        <w:numPr>
          <w:ilvl w:val="0"/>
          <w:numId w:val="40"/>
        </w:numPr>
      </w:pPr>
      <w:r>
        <w:br/>
      </w:r>
    </w:p>
  </w:comment>
  <w:comment w:id="37" w:author="Ognjen Joldzic" w:date="2018-05-13T00:42:00Z" w:initials="OJ">
    <w:p w14:paraId="1509673F" w14:textId="77777777" w:rsidR="00CC5052" w:rsidRDefault="00CC5052">
      <w:pPr>
        <w:pStyle w:val="CommentText"/>
      </w:pPr>
      <w:r>
        <w:t>Nije baš najjasnije šta se pod ovim podrazumijeva i zašto SSO rješava taj problem.</w:t>
      </w:r>
    </w:p>
  </w:comment>
  <w:comment w:id="50" w:author="Ognjen Joldzic" w:date="2018-05-13T01:05:00Z" w:initials="OJ">
    <w:p w14:paraId="0A5ACF6B" w14:textId="77777777" w:rsidR="00CC5052" w:rsidRDefault="00CC5052">
      <w:pPr>
        <w:pStyle w:val="CommentText"/>
      </w:pPr>
      <w:r>
        <w:t xml:space="preserve">I dalje je opis direktno prenesen sa </w:t>
      </w:r>
      <w:hyperlink r:id="rId1" w:history="1">
        <w:r>
          <w:rPr>
            <w:rStyle w:val="Hyperlink"/>
          </w:rPr>
          <w:t>https://auth0.com/blog/what-is-and-how-does-single-sign-on-work/</w:t>
        </w:r>
      </w:hyperlink>
      <w:r>
        <w:t xml:space="preserve"> (istina, naveden u literaturi). Slike jesu prevedene, ali mislim da nema razloga da bude baš direktno preneseno. Prvo pročitajte tekst, pa ga napišite svojim riječima.</w:t>
      </w:r>
    </w:p>
  </w:comment>
  <w:comment w:id="55" w:author="Zoran Djuric" w:date="2018-05-20T09:24:00Z" w:initials="ZD">
    <w:p w14:paraId="738B68D0" w14:textId="673C31E1" w:rsidR="009B7A73" w:rsidRDefault="009B7A73">
      <w:pPr>
        <w:pStyle w:val="CommentText"/>
      </w:pPr>
      <w:r>
        <w:rPr>
          <w:rStyle w:val="CommentReference"/>
        </w:rPr>
        <w:annotationRef/>
      </w:r>
      <w:r>
        <w:t>ovo je veoma diskutabilno.</w:t>
      </w:r>
    </w:p>
    <w:p w14:paraId="4392866F" w14:textId="74DD4496" w:rsidR="009B7A73" w:rsidRDefault="009B7A73">
      <w:pPr>
        <w:pStyle w:val="CommentText"/>
      </w:pPr>
      <w:r>
        <w:t>Ne moraju ni SSO sistemi da budu ovakvi, naravno.</w:t>
      </w:r>
    </w:p>
    <w:p w14:paraId="0B52719D" w14:textId="12B9A120" w:rsidR="009B7A73" w:rsidRDefault="009B7A73">
      <w:pPr>
        <w:pStyle w:val="CommentText"/>
      </w:pPr>
      <w:r>
        <w:t>To bi takođe trebalo napomenuti…</w:t>
      </w:r>
    </w:p>
    <w:p w14:paraId="687D7C22" w14:textId="0C0FD30D" w:rsidR="009B7A73" w:rsidRDefault="009B7A73">
      <w:pPr>
        <w:pStyle w:val="CommentText"/>
      </w:pPr>
      <w:r>
        <w:t>Ovo potvrđuje i mnoštvo ranjivosti koje s</w:t>
      </w:r>
      <w:r w:rsidR="00611CD6">
        <w:t>e konstantno pojavljuju.</w:t>
      </w:r>
    </w:p>
    <w:p w14:paraId="766E99D1" w14:textId="30DF67F5" w:rsidR="00611CD6" w:rsidRDefault="00611CD6">
      <w:pPr>
        <w:pStyle w:val="CommentText"/>
      </w:pPr>
      <w:r>
        <w:t>Isto tako, negdje treba da se pomene i da je potencijalna šteta mnogo veća, nego kod više pojedinačnih sistema za autentikaciju koji autentikuju (i SSO i ovi pojedinačni) istog korisnika na veći broj sistema.</w:t>
      </w:r>
    </w:p>
    <w:p w14:paraId="56205165" w14:textId="6AD1F6FF" w:rsidR="00611CD6" w:rsidRDefault="00611CD6">
      <w:pPr>
        <w:pStyle w:val="CommentText"/>
      </w:pPr>
      <w:r>
        <w:t>Možemo ovo i naknadno prokomentarisati…</w:t>
      </w:r>
    </w:p>
  </w:comment>
  <w:comment w:id="56" w:author="Ognjen Joldzic" w:date="2018-05-13T01:09:00Z" w:initials="OJ">
    <w:p w14:paraId="58D3E7A1" w14:textId="77777777" w:rsidR="00CC5052" w:rsidRDefault="00CC5052">
      <w:pPr>
        <w:pStyle w:val="CommentText"/>
      </w:pPr>
      <w:r>
        <w:t>Zbog čega je to bolje nego na sistemima gdje ne postoji SSO? I tamo postoji firewall...</w:t>
      </w:r>
    </w:p>
  </w:comment>
  <w:comment w:id="60" w:author="Ognjen Joldzic" w:date="2018-05-13T01:14:00Z" w:initials="OJ">
    <w:p w14:paraId="5469E853" w14:textId="77777777" w:rsidR="00CC5052" w:rsidRDefault="00CC5052">
      <w:pPr>
        <w:pStyle w:val="CommentText"/>
      </w:pPr>
      <w:r>
        <w:t>I ovo poglavlje je direktno prevedeno sa linkova koji su navedeni u referenci na kraju.</w:t>
      </w:r>
    </w:p>
  </w:comment>
  <w:comment w:id="63" w:author="Zoran Djuric" w:date="2018-05-20T09:35:00Z" w:initials="ZD">
    <w:p w14:paraId="13FD840F" w14:textId="5E32F084" w:rsidR="00611CD6" w:rsidRDefault="00611CD6">
      <w:pPr>
        <w:pStyle w:val="CommentText"/>
      </w:pPr>
      <w:r>
        <w:rPr>
          <w:rStyle w:val="CommentReference"/>
        </w:rPr>
        <w:annotationRef/>
      </w:r>
      <w:r>
        <w:t>administrator sistema. Neka bude tako u kompletnom radu…</w:t>
      </w:r>
    </w:p>
  </w:comment>
  <w:comment w:id="64" w:author="Ognjen Joldzic" w:date="2018-05-13T01:11:00Z" w:initials="OJ">
    <w:p w14:paraId="43F52B74" w14:textId="77777777" w:rsidR="00CC5052" w:rsidRDefault="00CC5052">
      <w:pPr>
        <w:pStyle w:val="CommentText"/>
      </w:pPr>
      <w:r>
        <w:t>Ili “npr” ili “recimo”. Nema potrebe da stoji oboje.</w:t>
      </w:r>
    </w:p>
  </w:comment>
  <w:comment w:id="88" w:author="Ognjen Joldzic" w:date="2018-05-13T01:45:00Z" w:initials="OJ">
    <w:p w14:paraId="2F90DE6D" w14:textId="77777777" w:rsidR="00CC5052" w:rsidRDefault="00CC5052">
      <w:pPr>
        <w:pStyle w:val="CommentText"/>
      </w:pPr>
      <w:r>
        <w:t>Pružalac identiteta</w:t>
      </w:r>
    </w:p>
  </w:comment>
  <w:comment w:id="89" w:author="Zoran Djuric" w:date="2018-05-20T09:36:00Z" w:initials="ZD">
    <w:p w14:paraId="6341CFA8" w14:textId="1304CA51" w:rsidR="00611CD6" w:rsidRDefault="00611CD6">
      <w:pPr>
        <w:pStyle w:val="CommentText"/>
      </w:pPr>
      <w:r>
        <w:rPr>
          <w:rStyle w:val="CommentReference"/>
        </w:rPr>
        <w:annotationRef/>
      </w:r>
      <w:r>
        <w:t>ili davalac identiteta</w:t>
      </w:r>
    </w:p>
  </w:comment>
  <w:comment w:id="90" w:author="Ognjen Joldzic" w:date="2018-05-13T01:45:00Z" w:initials="OJ">
    <w:p w14:paraId="63B1DAE8" w14:textId="77777777" w:rsidR="00CC5052" w:rsidRDefault="00CC5052">
      <w:pPr>
        <w:pStyle w:val="CommentText"/>
      </w:pPr>
      <w:r>
        <w:t>Pružalac usluge/servisa</w:t>
      </w:r>
    </w:p>
  </w:comment>
  <w:comment w:id="91" w:author="Zoran Djuric" w:date="2018-05-20T09:36:00Z" w:initials="ZD">
    <w:p w14:paraId="39D233CF" w14:textId="5F807F32" w:rsidR="00611CD6" w:rsidRDefault="00611CD6">
      <w:pPr>
        <w:pStyle w:val="CommentText"/>
      </w:pPr>
      <w:r>
        <w:rPr>
          <w:rStyle w:val="CommentReference"/>
        </w:rPr>
        <w:annotationRef/>
      </w:r>
      <w:r>
        <w:t>ili davalac usluge. Neka samo bude konzistentno s prethodnim…</w:t>
      </w:r>
    </w:p>
  </w:comment>
  <w:comment w:id="115" w:author="Zoran Djuric" w:date="2018-05-20T09:46:00Z" w:initials="ZD">
    <w:p w14:paraId="5D4377C3" w14:textId="3F549025" w:rsidR="00666E3D" w:rsidRDefault="00666E3D">
      <w:pPr>
        <w:pStyle w:val="CommentText"/>
      </w:pPr>
      <w:r>
        <w:rPr>
          <w:rStyle w:val="CommentReference"/>
        </w:rPr>
        <w:annotationRef/>
      </w:r>
      <w:r>
        <w:t>kako se uspostavlja siguran kanal? Kad “uvodiš” ovakve termine, onda ih moraš pojasniti…</w:t>
      </w:r>
    </w:p>
  </w:comment>
  <w:comment w:id="116" w:author="Ognjen Joldzic" w:date="2018-05-13T01:49:00Z" w:initials="OJ">
    <w:p w14:paraId="47AD03D4" w14:textId="77777777" w:rsidR="00CC5052" w:rsidRDefault="00CC5052">
      <w:pPr>
        <w:pStyle w:val="CommentText"/>
      </w:pPr>
      <w:r>
        <w:t>Zašto je najvažniji?</w:t>
      </w:r>
    </w:p>
  </w:comment>
  <w:comment w:id="119" w:author="Zoran Djuric" w:date="2018-05-20T09:48:00Z" w:initials="ZD">
    <w:p w14:paraId="2A2AB954" w14:textId="0888C59D" w:rsidR="00666E3D" w:rsidRDefault="00666E3D">
      <w:pPr>
        <w:pStyle w:val="CommentText"/>
      </w:pPr>
      <w:r>
        <w:rPr>
          <w:rStyle w:val="CommentReference"/>
        </w:rPr>
        <w:annotationRef/>
      </w:r>
      <w:r>
        <w:t>to nije definisano specifikacijom. SOAP najčešće koristi HTTP kao treasportni protokol, najčešće su takve implementacije, ali ne postoji prepreka da to bude i neki drugi protokol. Npr. SMTP, POP3, itd.</w:t>
      </w:r>
    </w:p>
    <w:p w14:paraId="0211DBA0" w14:textId="42E9D7DE" w:rsidR="00666E3D" w:rsidRDefault="00666E3D">
      <w:pPr>
        <w:pStyle w:val="CommentText"/>
      </w:pPr>
      <w:r>
        <w:t>Ovdje je potrebno dodati barem riječ “najčešće”…</w:t>
      </w:r>
    </w:p>
  </w:comment>
  <w:comment w:id="126" w:author="Ognjen Joldzic" w:date="2018-05-13T01:54:00Z" w:initials="OJ">
    <w:p w14:paraId="5B410912" w14:textId="77777777" w:rsidR="00CC5052" w:rsidRDefault="00CC5052">
      <w:pPr>
        <w:pStyle w:val="CommentText"/>
      </w:pPr>
      <w:r>
        <w:t>Nema potrebe da se ovdje spominju profili, ako su već detaljno obrađeni kasnije.</w:t>
      </w:r>
    </w:p>
  </w:comment>
  <w:comment w:id="137" w:author="Ognjen Joldzic" w:date="2018-05-13T02:15:00Z" w:initials="OJ">
    <w:p w14:paraId="6905E1DC" w14:textId="77777777" w:rsidR="00CC5052" w:rsidRDefault="00CC5052">
      <w:pPr>
        <w:pStyle w:val="CommentText"/>
      </w:pPr>
      <w:r>
        <w:t>Neki su napisani u imperativu, neki nisu. Unificirajte ih.</w:t>
      </w:r>
    </w:p>
  </w:comment>
  <w:comment w:id="163" w:author="Ognjen Joldzic" w:date="2018-05-13T02:18:00Z" w:initials="OJ">
    <w:p w14:paraId="21B6AB76" w14:textId="77777777" w:rsidR="00CC5052" w:rsidRDefault="00CC5052">
      <w:pPr>
        <w:pStyle w:val="CommentText"/>
      </w:pPr>
      <w:r>
        <w:t>Nema potrebe da naredna tri pojma imaju svoje sekcije. Neka sve bude u istoj sekciji, a navedite neki slikovit primjer koji će objasniti za šta se koriste ciljevi, uslovi i obaveze</w:t>
      </w:r>
    </w:p>
  </w:comment>
  <w:comment w:id="164" w:author="Zoran Djuric" w:date="2018-05-20T09:51:00Z" w:initials="ZD">
    <w:p w14:paraId="200B40C2" w14:textId="394066B6" w:rsidR="00666E3D" w:rsidRDefault="00666E3D">
      <w:pPr>
        <w:pStyle w:val="CommentText"/>
      </w:pPr>
      <w:r>
        <w:rPr>
          <w:rStyle w:val="CommentReference"/>
        </w:rPr>
        <w:annotationRef/>
      </w:r>
      <w:r>
        <w:t>Ovo sve je potrebno objediti u jednu sekciju.</w:t>
      </w:r>
    </w:p>
    <w:p w14:paraId="66071869" w14:textId="260CDD13" w:rsidR="00666E3D" w:rsidRDefault="00666E3D">
      <w:pPr>
        <w:pStyle w:val="CommentText"/>
      </w:pPr>
      <w:r>
        <w:t>Generalno, sekcije sa 2-3 rečenice se obično ne koriste…</w:t>
      </w:r>
    </w:p>
  </w:comment>
  <w:comment w:id="171" w:author="Zoran Djuric" w:date="2018-05-20T09:51:00Z" w:initials="ZD">
    <w:p w14:paraId="5689E051" w14:textId="781074C1" w:rsidR="00666E3D" w:rsidRDefault="00666E3D">
      <w:pPr>
        <w:pStyle w:val="CommentText"/>
      </w:pPr>
      <w:r>
        <w:rPr>
          <w:rStyle w:val="CommentReference"/>
        </w:rPr>
        <w:annotationRef/>
      </w:r>
      <w:r>
        <w:t>page break…</w:t>
      </w:r>
    </w:p>
  </w:comment>
  <w:comment w:id="172" w:author="Zoran Djuric" w:date="2018-05-20T09:52:00Z" w:initials="ZD">
    <w:p w14:paraId="2A5C0076" w14:textId="20ED06B9" w:rsidR="00666E3D" w:rsidRDefault="00666E3D">
      <w:pPr>
        <w:pStyle w:val="CommentText"/>
      </w:pPr>
      <w:r>
        <w:rPr>
          <w:rStyle w:val="CommentReference"/>
        </w:rPr>
        <w:annotationRef/>
      </w:r>
      <w:r>
        <w:t>termine na engleskom potrebno je “</w:t>
      </w:r>
      <w:r>
        <w:rPr>
          <w:i/>
        </w:rPr>
        <w:t>italikovati</w:t>
      </w:r>
      <w:r>
        <w:t>”…</w:t>
      </w:r>
    </w:p>
  </w:comment>
  <w:comment w:id="205" w:author="Zoran Djuric" w:date="2018-05-20T09:53:00Z" w:initials="ZD">
    <w:p w14:paraId="6A6FB206" w14:textId="70F8806D" w:rsidR="00666E3D" w:rsidRDefault="00666E3D">
      <w:pPr>
        <w:pStyle w:val="CommentText"/>
      </w:pPr>
      <w:r>
        <w:rPr>
          <w:rStyle w:val="CommentReference"/>
        </w:rPr>
        <w:annotationRef/>
      </w:r>
      <w:r>
        <w:t>Ovo je potrebno pojasniti.</w:t>
      </w:r>
    </w:p>
    <w:p w14:paraId="50D4060A" w14:textId="77675E27" w:rsidR="00666E3D" w:rsidRDefault="00666E3D">
      <w:pPr>
        <w:pStyle w:val="CommentText"/>
      </w:pPr>
      <w:r>
        <w:t>Ako korisnik upućuje HTTP GET zahtjev, šta znači da se odgovor vraća POST-om?</w:t>
      </w:r>
    </w:p>
  </w:comment>
  <w:comment w:id="206" w:author="Zoran Djuric" w:date="2018-05-20T09:54:00Z" w:initials="ZD">
    <w:p w14:paraId="5393F5E7" w14:textId="2EA56A90" w:rsidR="00666E3D" w:rsidRPr="00666E3D" w:rsidRDefault="00666E3D">
      <w:pPr>
        <w:pStyle w:val="CommentText"/>
        <w:rPr>
          <w:strike/>
        </w:rPr>
      </w:pPr>
      <w:r>
        <w:rPr>
          <w:rStyle w:val="CommentReference"/>
        </w:rPr>
        <w:annotationRef/>
      </w:r>
      <w:r>
        <w:t xml:space="preserve">ovo je svakako višak. </w:t>
      </w:r>
    </w:p>
  </w:comment>
  <w:comment w:id="210" w:author="Zoran Djuric" w:date="2018-05-20T09:54:00Z" w:initials="ZD">
    <w:p w14:paraId="1AF5D87A" w14:textId="6469310B" w:rsidR="00666E3D" w:rsidRDefault="00666E3D">
      <w:pPr>
        <w:pStyle w:val="CommentText"/>
      </w:pPr>
      <w:r>
        <w:rPr>
          <w:rStyle w:val="CommentReference"/>
        </w:rPr>
        <w:annotationRef/>
      </w:r>
      <w:r>
        <w:t>ova sekcija mora zamijeniti mjesto sa prethodnom.</w:t>
      </w:r>
    </w:p>
  </w:comment>
  <w:comment w:id="213" w:author="Zoran Djuric" w:date="2018-05-20T09:55:00Z" w:initials="ZD">
    <w:p w14:paraId="7D8377FE" w14:textId="0CA73398" w:rsidR="00666E3D" w:rsidRDefault="00666E3D">
      <w:pPr>
        <w:pStyle w:val="CommentText"/>
      </w:pPr>
      <w:r>
        <w:rPr>
          <w:rStyle w:val="CommentReference"/>
        </w:rPr>
        <w:annotationRef/>
      </w:r>
      <w:r>
        <w:rPr>
          <w:rStyle w:val="CommentReference"/>
        </w:rPr>
        <w:t>Da li je ova slika preuzetao od nekud? Ako jeste, napravi svoju. Ako nije, onda ovu koriguj i napravi prevode gdje je to moguće. Npr. Users - Korisnici…</w:t>
      </w:r>
    </w:p>
  </w:comment>
  <w:comment w:id="214" w:author="Zoran Djuric" w:date="2018-05-20T09:57:00Z" w:initials="ZD">
    <w:p w14:paraId="4E674F76" w14:textId="7D19A858" w:rsidR="00C32512" w:rsidRDefault="00C32512">
      <w:pPr>
        <w:pStyle w:val="CommentText"/>
      </w:pPr>
      <w:r>
        <w:rPr>
          <w:rStyle w:val="CommentReference"/>
        </w:rPr>
        <w:annotationRef/>
      </w:r>
      <w:r>
        <w:t>ova nabrajanja su suvišna. Neka to budu rečenice bez nabrajanja…</w:t>
      </w:r>
    </w:p>
  </w:comment>
  <w:comment w:id="238" w:author="Ognjen Joldzic" w:date="2018-05-13T02:34:00Z" w:initials="OJ">
    <w:p w14:paraId="5CEBC5F3" w14:textId="77777777" w:rsidR="00CC5052" w:rsidRDefault="00CC5052">
      <w:pPr>
        <w:pStyle w:val="CommentText"/>
      </w:pPr>
      <w:r>
        <w:t>Ako se ova referenca odnosi na sve teze, onda dodajte jednu rečenicu ispred svega (u smislu uvoda), pa onda referencu postavite na kraj te rečenice</w:t>
      </w:r>
    </w:p>
  </w:comment>
  <w:comment w:id="221" w:author="Zoran Djuric" w:date="2018-05-20T09:57:00Z" w:initials="ZD">
    <w:p w14:paraId="5C5C322D" w14:textId="79B814DD" w:rsidR="00C32512" w:rsidRDefault="00C32512">
      <w:pPr>
        <w:pStyle w:val="CommentText"/>
      </w:pPr>
      <w:r>
        <w:rPr>
          <w:rStyle w:val="CommentReference"/>
        </w:rPr>
        <w:annotationRef/>
      </w:r>
      <w:r>
        <w:t xml:space="preserve">sekcija nikako ne može početi </w:t>
      </w:r>
      <w:r w:rsidRPr="00C32512">
        <w:rPr>
          <w:i/>
        </w:rPr>
        <w:t>bullet</w:t>
      </w:r>
      <w:r>
        <w:t xml:space="preserve">-ima. Mora postojati uvodna rečenica. Npr. Neke od osnovnih karakteristika </w:t>
      </w:r>
      <w:r>
        <w:rPr>
          <w:lang w:val="bs-Latn-BA"/>
        </w:rPr>
        <w:t>Shibboleth  sistema su</w:t>
      </w:r>
      <w:r>
        <w:t>…</w:t>
      </w:r>
    </w:p>
  </w:comment>
  <w:comment w:id="241" w:author="Zoran Djuric" w:date="2018-05-20T09:59:00Z" w:initials="ZD">
    <w:p w14:paraId="26056556" w14:textId="3279AD85" w:rsidR="00C32512" w:rsidRDefault="00C32512">
      <w:pPr>
        <w:pStyle w:val="CommentText"/>
      </w:pPr>
      <w:r>
        <w:rPr>
          <w:rStyle w:val="CommentReference"/>
        </w:rPr>
        <w:annotationRef/>
      </w:r>
      <w:r>
        <w:t>nema potrebe za opisima, jer je to već urađeno ranije..</w:t>
      </w:r>
    </w:p>
    <w:p w14:paraId="747EC1BB" w14:textId="77777777" w:rsidR="00C32512" w:rsidRDefault="00C32512">
      <w:pPr>
        <w:pStyle w:val="CommentText"/>
      </w:pPr>
    </w:p>
  </w:comment>
  <w:comment w:id="242" w:author="Zoran Djuric" w:date="2018-05-20T09:59:00Z" w:initials="ZD">
    <w:p w14:paraId="01029060" w14:textId="48411194" w:rsidR="00C32512" w:rsidRDefault="00C32512">
      <w:pPr>
        <w:pStyle w:val="CommentText"/>
      </w:pPr>
      <w:r>
        <w:t xml:space="preserve">važi isto </w:t>
      </w:r>
      <w:r>
        <w:rPr>
          <w:rStyle w:val="CommentReference"/>
        </w:rPr>
        <w:annotationRef/>
      </w:r>
      <w:r>
        <w:t>isto kao i za prethodnu sliku. Neću više ponavljati, važi za sve slike u radu…</w:t>
      </w:r>
    </w:p>
  </w:comment>
  <w:comment w:id="244" w:author="Ognjen Joldzic" w:date="2018-05-13T02:39:00Z" w:initials="OJ">
    <w:p w14:paraId="0D43383A" w14:textId="77777777" w:rsidR="00CC5052" w:rsidRDefault="00CC5052">
      <w:pPr>
        <w:pStyle w:val="CommentText"/>
      </w:pPr>
      <w:r>
        <w:t>Ova i sljedeća sekcija mogu doći u okviru sekcije “Arhitektura”. Nema potrebe za ovolikim usitnjavanjem.</w:t>
      </w:r>
    </w:p>
  </w:comment>
  <w:comment w:id="248" w:author="Zoran Djuric" w:date="2018-05-20T10:01:00Z" w:initials="ZD">
    <w:p w14:paraId="612C58B6" w14:textId="376219E0" w:rsidR="00C32512" w:rsidRDefault="00C32512">
      <w:pPr>
        <w:pStyle w:val="CommentText"/>
      </w:pPr>
      <w:r>
        <w:rPr>
          <w:rStyle w:val="CommentReference"/>
        </w:rPr>
        <w:annotationRef/>
      </w:r>
      <w:r>
        <w:t>isto kao i ranije. Nema potrebe za nabrajanjem. Neka to bude jedna “tečna” rečenica…</w:t>
      </w:r>
    </w:p>
  </w:comment>
  <w:comment w:id="270" w:author="Zoran Djuric" w:date="2018-05-20T10:02:00Z" w:initials="ZD">
    <w:p w14:paraId="49877AAB" w14:textId="0408CC75" w:rsidR="00C32512" w:rsidRDefault="00C32512">
      <w:pPr>
        <w:pStyle w:val="CommentText"/>
      </w:pPr>
      <w:r>
        <w:rPr>
          <w:rStyle w:val="CommentReference"/>
        </w:rPr>
        <w:annotationRef/>
      </w:r>
      <w:r>
        <w:t>važi kao i za prethodne, s tim da ovo može još i da se pojednostavi. Dakle, nacrtajte svoju sliku…</w:t>
      </w:r>
    </w:p>
  </w:comment>
  <w:comment w:id="272" w:author="Ognjen Joldzic" w:date="2018-05-13T02:42:00Z" w:initials="OJ">
    <w:p w14:paraId="57CCE9E9" w14:textId="77777777" w:rsidR="00CC5052" w:rsidRDefault="00CC5052">
      <w:pPr>
        <w:pStyle w:val="CommentText"/>
      </w:pPr>
      <w:r>
        <w:t>Ovo je već rečeno ranije, nema potrebe da se ponovo naglašava.</w:t>
      </w:r>
    </w:p>
  </w:comment>
  <w:comment w:id="296" w:author="Ognjen Joldzic" w:date="2018-05-13T02:43:00Z" w:initials="OJ">
    <w:p w14:paraId="6B366C1B" w14:textId="77777777" w:rsidR="00CC5052" w:rsidRDefault="00CC5052">
      <w:pPr>
        <w:pStyle w:val="CommentText"/>
      </w:pPr>
      <w:r>
        <w:t>Sva pojašnjenja mogu doći u produžetku odgovarajuće teze - sve zajedno će zauzimati manje prostora u radu.</w:t>
      </w:r>
    </w:p>
  </w:comment>
  <w:comment w:id="297" w:author="Ognjen Joldzic" w:date="2018-05-13T02:45:00Z" w:initials="OJ">
    <w:p w14:paraId="21DE2732" w14:textId="77777777" w:rsidR="00CC5052" w:rsidRDefault="00CC5052">
      <w:pPr>
        <w:pStyle w:val="CommentText"/>
      </w:pPr>
      <w:r>
        <w:t>Šta to podrazumijeva?</w:t>
      </w:r>
    </w:p>
  </w:comment>
  <w:comment w:id="298" w:author="Ognjen Joldzic" w:date="2018-05-13T02:44:00Z" w:initials="OJ">
    <w:p w14:paraId="6292657B" w14:textId="77777777" w:rsidR="00CC5052" w:rsidRDefault="00CC5052">
      <w:pPr>
        <w:pStyle w:val="CommentText"/>
      </w:pPr>
      <w:r>
        <w:t>Okruženje/biblioteka</w:t>
      </w:r>
    </w:p>
  </w:comment>
  <w:comment w:id="299" w:author="Zoran Djuric" w:date="2018-05-20T10:03:00Z" w:initials="ZD">
    <w:p w14:paraId="609856C7" w14:textId="4D4451B2" w:rsidR="00C32512" w:rsidRDefault="00C32512">
      <w:pPr>
        <w:pStyle w:val="CommentText"/>
      </w:pPr>
      <w:r>
        <w:rPr>
          <w:rStyle w:val="CommentReference"/>
        </w:rPr>
        <w:annotationRef/>
      </w:r>
      <w:r>
        <w:t>?</w:t>
      </w:r>
    </w:p>
  </w:comment>
  <w:comment w:id="301" w:author="Zoran Djuric" w:date="2018-05-20T10:04:00Z" w:initials="ZD">
    <w:p w14:paraId="50FF0842" w14:textId="2D8A8484" w:rsidR="00C32512" w:rsidRDefault="00C32512">
      <w:pPr>
        <w:pStyle w:val="CommentText"/>
      </w:pPr>
      <w:r>
        <w:rPr>
          <w:rStyle w:val="CommentReference"/>
        </w:rPr>
        <w:annotationRef/>
      </w:r>
      <w:r>
        <w:t xml:space="preserve">Potrebno je dodati sekciju 8.4 u kojoj se porede 3 prestavljena rješenja. Dobro bi bilo da to poređenje bude predstavljeno jednom matricom (tabelom), gdje će se po osnovnim karakteristikama uporediti sva 3 rješenja. </w:t>
      </w:r>
    </w:p>
    <w:p w14:paraId="491B0B3A" w14:textId="4D7511B0" w:rsidR="00C32512" w:rsidRDefault="00C32512">
      <w:pPr>
        <w:pStyle w:val="CommentText"/>
      </w:pPr>
      <w:r>
        <w:t>Svakako, ono što stoji u tabeli, treba da bude potkrijepljeno i tekstom.</w:t>
      </w:r>
    </w:p>
    <w:p w14:paraId="360A8AA1" w14:textId="4C7FEC73" w:rsidR="00C32512" w:rsidRDefault="00C32512">
      <w:pPr>
        <w:pStyle w:val="CommentText"/>
      </w:pPr>
      <w:r>
        <w:t>Ovo možemo dodatno prokomentarisati.</w:t>
      </w:r>
    </w:p>
  </w:comment>
  <w:comment w:id="308" w:author="Zoran Djuric" w:date="2018-05-20T10:07:00Z" w:initials="ZD">
    <w:p w14:paraId="53A65DE2" w14:textId="4CC6B8CB" w:rsidR="00297C24" w:rsidRDefault="00297C24">
      <w:pPr>
        <w:pStyle w:val="CommentText"/>
      </w:pPr>
      <w:r>
        <w:rPr>
          <w:rStyle w:val="CommentReference"/>
        </w:rPr>
        <w:annotationRef/>
      </w:r>
      <w:r>
        <w:t xml:space="preserve">ovo poglavlje treba izbaciti, tj. dijelove ovog poglavlja treba prebaciti u ranija. </w:t>
      </w:r>
    </w:p>
    <w:p w14:paraId="744375B0" w14:textId="3057614B" w:rsidR="00297C24" w:rsidRDefault="00297C24">
      <w:pPr>
        <w:pStyle w:val="CommentText"/>
      </w:pPr>
      <w:r>
        <w:t>O SAML-u se već govori u 6. poglavlju, tako da taj dio prirodno ide u poglavlj 6.</w:t>
      </w:r>
    </w:p>
    <w:p w14:paraId="2EF2B6B1" w14:textId="447792F7" w:rsidR="00297C24" w:rsidRDefault="00297C24">
      <w:pPr>
        <w:pStyle w:val="CommentText"/>
      </w:pPr>
      <w:r>
        <w:t xml:space="preserve">Ovdje svakako nije opisana “strategija izbora”. </w:t>
      </w:r>
    </w:p>
  </w:comment>
  <w:comment w:id="310" w:author="Ognjen Joldzic" w:date="2018-05-13T02:55:00Z" w:initials="OJ">
    <w:p w14:paraId="2BC222BB" w14:textId="77777777" w:rsidR="00CC5052" w:rsidRDefault="00CC5052">
      <w:pPr>
        <w:pStyle w:val="CommentText"/>
      </w:pPr>
      <w:r>
        <w:t>Ovoj sekciji je mjesto ranije, tamo gdje se i govori o SAML specifikaciji.</w:t>
      </w:r>
    </w:p>
  </w:comment>
  <w:comment w:id="312" w:author="Ognjen Joldzic" w:date="2018-05-13T02:50:00Z" w:initials="OJ">
    <w:p w14:paraId="51BB3247" w14:textId="77777777" w:rsidR="00CC5052" w:rsidRDefault="00CC5052">
      <w:pPr>
        <w:pStyle w:val="CommentText"/>
      </w:pPr>
      <w:r>
        <w:t>Koji su to nedostaci o kojima ovdje govorite. Nije jasno iz nastavka teksta.</w:t>
      </w:r>
    </w:p>
  </w:comment>
  <w:comment w:id="313" w:author="Ognjen Joldzic" w:date="2018-05-13T02:49:00Z" w:initials="OJ">
    <w:p w14:paraId="1584BF89" w14:textId="77777777" w:rsidR="00CC5052" w:rsidRDefault="00CC5052">
      <w:pPr>
        <w:pStyle w:val="CommentText"/>
      </w:pPr>
      <w:r>
        <w:t>Izbacite pitanje</w:t>
      </w:r>
    </w:p>
  </w:comment>
  <w:comment w:id="314" w:author="Ognjen Joldzic" w:date="2018-05-13T02:51:00Z" w:initials="OJ">
    <w:p w14:paraId="20B4BA45" w14:textId="77777777" w:rsidR="00CC5052" w:rsidRDefault="00CC5052">
      <w:pPr>
        <w:pStyle w:val="CommentText"/>
      </w:pPr>
      <w:r>
        <w:t>I dalje je nejasno šta je tačno problem oko forme. Pojasnite malo ova dva pasusa.</w:t>
      </w:r>
    </w:p>
  </w:comment>
  <w:comment w:id="315" w:author="Ognjen Joldzic" w:date="2018-05-13T02:52:00Z" w:initials="OJ">
    <w:p w14:paraId="505AB831" w14:textId="77777777" w:rsidR="00CC5052" w:rsidRDefault="00CC5052">
      <w:pPr>
        <w:pStyle w:val="CommentText"/>
      </w:pPr>
      <w:r>
        <w:t>Zar ne bi ovdje bio provajder (tj. pružalac) servisa?</w:t>
      </w:r>
    </w:p>
  </w:comment>
  <w:comment w:id="316" w:author="Ognjen Joldzic" w:date="2018-05-13T02:53:00Z" w:initials="OJ">
    <w:p w14:paraId="43590272" w14:textId="77777777" w:rsidR="00CC5052" w:rsidRDefault="00CC5052">
      <w:pPr>
        <w:pStyle w:val="CommentText"/>
      </w:pPr>
      <w:r>
        <w:t>Smanjite broj pasusa. Tekst je (nakon ispravki) u redu, ali nema potrebe da pravite novi pasus ako govorite o istoj stvari.</w:t>
      </w:r>
    </w:p>
  </w:comment>
  <w:comment w:id="317" w:author="Ognjen Joldzic" w:date="2018-05-13T02:53:00Z" w:initials="OJ">
    <w:p w14:paraId="48BFB6AA" w14:textId="77777777" w:rsidR="00CC5052" w:rsidRDefault="00CC5052">
      <w:pPr>
        <w:pStyle w:val="CommentText"/>
      </w:pPr>
      <w:r>
        <w:t>Na šta se tačno odnosi referenca? Prebacite ju negdje gdje spominjete neki pojam ili proceduru koju ste preuzeli iz literature. Isto važi za čitav rad, ako sam negdje propustio.</w:t>
      </w:r>
    </w:p>
  </w:comment>
  <w:comment w:id="320" w:author="Ognjen Joldzic" w:date="2018-05-13T02:56:00Z" w:initials="OJ">
    <w:p w14:paraId="7DCF7D22" w14:textId="77777777" w:rsidR="00CC5052" w:rsidRDefault="00CC5052">
      <w:pPr>
        <w:pStyle w:val="CommentText"/>
      </w:pPr>
      <w:r>
        <w:t>Spojite ovu sekciju sa prethodnom.</w:t>
      </w:r>
    </w:p>
  </w:comment>
  <w:comment w:id="323" w:author="Ognjen Joldzic" w:date="2018-05-13T02:56:00Z" w:initials="OJ">
    <w:p w14:paraId="1C007857" w14:textId="77777777" w:rsidR="00CC5052" w:rsidRDefault="00CC5052">
      <w:pPr>
        <w:pStyle w:val="CommentText"/>
      </w:pPr>
      <w:r>
        <w:t>Ista primjedba za lokaciju ove sekcije kao i za SAML. Pomjerite ovo ranije, tamo gdje se prvi put govori o ostalim specifikacijama iste/slične namjene.</w:t>
      </w:r>
    </w:p>
  </w:comment>
  <w:comment w:id="326" w:author="Ognjen Joldzic" w:date="2018-05-13T02:58:00Z" w:initials="OJ">
    <w:p w14:paraId="5915662A" w14:textId="77777777" w:rsidR="00CC5052" w:rsidRDefault="00CC5052">
      <w:pPr>
        <w:pStyle w:val="CommentText"/>
      </w:pPr>
      <w:r>
        <w:t>Prednost u odnosu na šta i zašto je to prednost?</w:t>
      </w:r>
    </w:p>
  </w:comment>
  <w:comment w:id="330" w:author="Ognjen Joldzic" w:date="2018-05-13T03:00:00Z" w:initials="OJ">
    <w:p w14:paraId="24FD3AD1" w14:textId="77777777" w:rsidR="00CC5052" w:rsidRDefault="00CC5052">
      <w:pPr>
        <w:pStyle w:val="CommentText"/>
      </w:pPr>
      <w:r>
        <w:t>Napisali ste na samom početku ovog poglavlja da je OAuth2 potpuno odbačen.</w:t>
      </w:r>
    </w:p>
  </w:comment>
  <w:comment w:id="332" w:author="Ognjen Joldzic" w:date="2018-05-13T03:02:00Z" w:initials="OJ">
    <w:p w14:paraId="21C62A6F" w14:textId="77777777" w:rsidR="00CC5052" w:rsidRDefault="00CC5052">
      <w:pPr>
        <w:pStyle w:val="CommentText"/>
      </w:pPr>
      <w:r>
        <w:t>Preformulišite naslov u nešto formalnije.</w:t>
      </w:r>
    </w:p>
  </w:comment>
  <w:comment w:id="338" w:author="Zoran Djuric" w:date="2018-05-20T10:09:00Z" w:initials="ZD">
    <w:p w14:paraId="3A4DE0E7" w14:textId="6A69583C" w:rsidR="00297C24" w:rsidRDefault="00297C24">
      <w:pPr>
        <w:pStyle w:val="CommentText"/>
      </w:pPr>
      <w:r>
        <w:rPr>
          <w:rStyle w:val="CommentReference"/>
        </w:rPr>
        <w:annotationRef/>
      </w:r>
      <w:r>
        <w:t>ovo je primjer tog poređenja koje treba da se nađe ranije (sekcija 8,4)</w:t>
      </w:r>
    </w:p>
  </w:comment>
  <w:comment w:id="342" w:author="Ognjen Joldzic" w:date="2018-05-13T03:07:00Z" w:initials="OJ">
    <w:p w14:paraId="7C5A07F8" w14:textId="77777777" w:rsidR="00CC5052" w:rsidRDefault="00CC5052">
      <w:pPr>
        <w:pStyle w:val="CommentText"/>
      </w:pPr>
      <w:r>
        <w:t>?</w:t>
      </w:r>
    </w:p>
  </w:comment>
  <w:comment w:id="344" w:author="Ognjen Joldzic" w:date="2018-05-13T03:09:00Z" w:initials="OJ">
    <w:p w14:paraId="24F0BC1E" w14:textId="77777777" w:rsidR="00CC5052" w:rsidRDefault="00CC5052">
      <w:pPr>
        <w:pStyle w:val="CommentText"/>
      </w:pPr>
      <w:r>
        <w:t>Klijent šalje zahtjev POST metodom?</w:t>
      </w:r>
    </w:p>
  </w:comment>
  <w:comment w:id="345" w:author="Zoran Djuric" w:date="2018-05-20T10:10:00Z" w:initials="ZD">
    <w:p w14:paraId="2F6F3B0E" w14:textId="3F571C3A" w:rsidR="00297C24" w:rsidRDefault="00297C24">
      <w:pPr>
        <w:pStyle w:val="CommentText"/>
      </w:pPr>
      <w:r>
        <w:rPr>
          <w:rStyle w:val="CommentReference"/>
        </w:rPr>
        <w:annotationRef/>
      </w:r>
      <w:r>
        <w:t>zahtjeva -&gt; zahtijeva</w:t>
      </w:r>
    </w:p>
  </w:comment>
  <w:comment w:id="346" w:author="Ognjen Joldzic" w:date="2018-05-13T03:10:00Z" w:initials="OJ">
    <w:p w14:paraId="7F6D6555" w14:textId="77777777" w:rsidR="00CC5052" w:rsidRDefault="00CC5052">
      <w:pPr>
        <w:pStyle w:val="CommentText"/>
      </w:pPr>
      <w:r>
        <w:t>Ko validira potpis? Ko izdaje sertifikate, tj. generiše ključeve?</w:t>
      </w:r>
    </w:p>
  </w:comment>
  <w:comment w:id="349" w:author="Ognjen Joldzic" w:date="2018-05-13T03:13:00Z" w:initials="OJ">
    <w:p w14:paraId="22D57C52" w14:textId="77777777" w:rsidR="00CC5052" w:rsidRDefault="00CC5052">
      <w:pPr>
        <w:pStyle w:val="CommentText"/>
      </w:pPr>
      <w:r>
        <w:t>Nedostaje korak autentikacije</w:t>
      </w:r>
    </w:p>
  </w:comment>
  <w:comment w:id="351" w:author="Zoran Djuric" w:date="2018-05-20T10:11:00Z" w:initials="ZD">
    <w:p w14:paraId="0BE2B33E" w14:textId="7C60782A" w:rsidR="00297C24" w:rsidRDefault="00297C24">
      <w:pPr>
        <w:pStyle w:val="CommentText"/>
      </w:pPr>
      <w:r>
        <w:rPr>
          <w:rStyle w:val="CommentReference"/>
        </w:rPr>
        <w:annotationRef/>
      </w:r>
      <w:r>
        <w:t>ovo i prethodno poglavlje se preklapaju, pa ih je potrebno spojiti..</w:t>
      </w:r>
    </w:p>
  </w:comment>
  <w:comment w:id="352" w:author="Ognjen Joldzic" w:date="2018-05-13T03:16:00Z" w:initials="OJ">
    <w:p w14:paraId="249DF376" w14:textId="77777777" w:rsidR="00CC5052" w:rsidRDefault="00CC5052">
      <w:pPr>
        <w:pStyle w:val="CommentText"/>
      </w:pPr>
      <w:r>
        <w:t>Kako vrši komunikaciju sa njima? Da li ih odmah kontaktira ili čeka da se korisnik eventualno ponovo pojavi?</w:t>
      </w:r>
    </w:p>
  </w:comment>
  <w:comment w:id="355" w:author="Zoran Djuric" w:date="2018-05-20T10:12:00Z" w:initials="ZD">
    <w:p w14:paraId="1BEED779" w14:textId="7E3F2EA5" w:rsidR="00297C24" w:rsidRDefault="00297C24">
      <w:pPr>
        <w:pStyle w:val="CommentText"/>
      </w:pPr>
      <w:r>
        <w:rPr>
          <w:rStyle w:val="CommentReference"/>
        </w:rPr>
        <w:annotationRef/>
      </w:r>
      <w:r>
        <w:t>ovo može doći kao posljednja sekcija prethodnog poglavlja. I ovo je dodatak na to poređenje koje će se pojaviti u sekciji 8.4, pa ga je potrebno u skladu s ti mi preformulisati.</w:t>
      </w:r>
    </w:p>
    <w:p w14:paraId="0F02ECB2" w14:textId="34B44F49" w:rsidR="00297C24" w:rsidRDefault="00297C24">
      <w:pPr>
        <w:pStyle w:val="CommentText"/>
      </w:pPr>
      <w:r>
        <w:t>Npr. Implementirano rješenje podržava SAML, kao i sva 3 rješenja opisana u poglavlju 8. Predloženo rješenje ne podržava CAS, OpenID, OpenID Connect, OAuth, …</w:t>
      </w:r>
    </w:p>
    <w:p w14:paraId="0452689B" w14:textId="6EFAC63A" w:rsidR="00297C24" w:rsidRDefault="00297C24">
      <w:pPr>
        <w:pStyle w:val="CommentText"/>
      </w:pPr>
      <w:r>
        <w:t>I ovo možemo dodatno prokomentarisati…</w:t>
      </w:r>
    </w:p>
  </w:comment>
  <w:comment w:id="356" w:author="Zoran Djuric" w:date="2018-05-20T10:15:00Z" w:initials="ZD">
    <w:p w14:paraId="2593A199" w14:textId="68EC2AE6" w:rsidR="00297C24" w:rsidRDefault="00297C24">
      <w:pPr>
        <w:pStyle w:val="CommentText"/>
      </w:pPr>
      <w:r>
        <w:rPr>
          <w:rStyle w:val="CommentReference"/>
        </w:rPr>
        <w:annotationRef/>
      </w:r>
      <w:r>
        <w:t>slično kao i za sekcije od 2-3 rečenice, ni ovi pasusi ne bi trebali biti ovako usitnjeni… Grupišite ih slobodno…</w:t>
      </w:r>
    </w:p>
  </w:comment>
  <w:comment w:id="360" w:author="Zoran Djuric" w:date="2018-05-20T10:16:00Z" w:initials="ZD">
    <w:p w14:paraId="7DA5450B" w14:textId="77777777" w:rsidR="00297C24" w:rsidRDefault="00297C24">
      <w:pPr>
        <w:pStyle w:val="CommentText"/>
      </w:pPr>
      <w:r>
        <w:rPr>
          <w:rStyle w:val="CommentReference"/>
        </w:rPr>
        <w:annotationRef/>
      </w:r>
      <w:r>
        <w:t>literature se ne numeriše kao poglavlje…</w:t>
      </w:r>
    </w:p>
    <w:p w14:paraId="4736B82F" w14:textId="29F4AC24" w:rsidR="00297C24" w:rsidRDefault="00297C24">
      <w:pPr>
        <w:pStyle w:val="CommentText"/>
      </w:pPr>
      <w:r>
        <w:t>Za navođenje literature konsultujte “Preporuke za pisanje diplomskih radova” - mogu se pronaći na sajtu fakulteta…</w:t>
      </w:r>
      <w:bookmarkStart w:id="361" w:name="_GoBack"/>
      <w:bookmarkEnd w:id="36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802120" w15:done="0"/>
  <w15:commentEx w15:paraId="54471207" w15:done="0"/>
  <w15:commentEx w15:paraId="2BF32054" w15:done="0"/>
  <w15:commentEx w15:paraId="068930D1" w15:done="0"/>
  <w15:commentEx w15:paraId="2CEC6D2F" w15:done="0"/>
  <w15:commentEx w15:paraId="1509673F" w15:done="0"/>
  <w15:commentEx w15:paraId="0A5ACF6B" w15:done="0"/>
  <w15:commentEx w15:paraId="56205165" w15:done="0"/>
  <w15:commentEx w15:paraId="58D3E7A1" w15:done="0"/>
  <w15:commentEx w15:paraId="5469E853" w15:done="0"/>
  <w15:commentEx w15:paraId="13FD840F" w15:done="0"/>
  <w15:commentEx w15:paraId="43F52B74" w15:done="0"/>
  <w15:commentEx w15:paraId="2F90DE6D" w15:done="0"/>
  <w15:commentEx w15:paraId="6341CFA8" w15:paraIdParent="2F90DE6D" w15:done="0"/>
  <w15:commentEx w15:paraId="63B1DAE8" w15:done="0"/>
  <w15:commentEx w15:paraId="39D233CF" w15:paraIdParent="63B1DAE8" w15:done="0"/>
  <w15:commentEx w15:paraId="5D4377C3" w15:done="0"/>
  <w15:commentEx w15:paraId="47AD03D4" w15:done="0"/>
  <w15:commentEx w15:paraId="0211DBA0" w15:done="0"/>
  <w15:commentEx w15:paraId="5B410912" w15:done="0"/>
  <w15:commentEx w15:paraId="6905E1DC" w15:done="0"/>
  <w15:commentEx w15:paraId="21B6AB76" w15:done="0"/>
  <w15:commentEx w15:paraId="66071869" w15:done="0"/>
  <w15:commentEx w15:paraId="5689E051" w15:done="0"/>
  <w15:commentEx w15:paraId="2A5C0076" w15:done="0"/>
  <w15:commentEx w15:paraId="50D4060A" w15:done="0"/>
  <w15:commentEx w15:paraId="5393F5E7" w15:done="0"/>
  <w15:commentEx w15:paraId="1AF5D87A" w15:done="0"/>
  <w15:commentEx w15:paraId="7D8377FE" w15:done="0"/>
  <w15:commentEx w15:paraId="4E674F76" w15:done="0"/>
  <w15:commentEx w15:paraId="5CEBC5F3" w15:done="0"/>
  <w15:commentEx w15:paraId="5C5C322D" w15:done="0"/>
  <w15:commentEx w15:paraId="747EC1BB" w15:done="0"/>
  <w15:commentEx w15:paraId="01029060" w15:done="0"/>
  <w15:commentEx w15:paraId="0D43383A" w15:done="0"/>
  <w15:commentEx w15:paraId="612C58B6" w15:done="0"/>
  <w15:commentEx w15:paraId="49877AAB" w15:done="0"/>
  <w15:commentEx w15:paraId="57CCE9E9" w15:done="0"/>
  <w15:commentEx w15:paraId="6B366C1B" w15:done="0"/>
  <w15:commentEx w15:paraId="21DE2732" w15:done="0"/>
  <w15:commentEx w15:paraId="6292657B" w15:done="0"/>
  <w15:commentEx w15:paraId="609856C7" w15:done="0"/>
  <w15:commentEx w15:paraId="360A8AA1" w15:done="0"/>
  <w15:commentEx w15:paraId="2EF2B6B1" w15:done="0"/>
  <w15:commentEx w15:paraId="2BC222BB" w15:done="0"/>
  <w15:commentEx w15:paraId="51BB3247" w15:done="0"/>
  <w15:commentEx w15:paraId="1584BF89" w15:done="0"/>
  <w15:commentEx w15:paraId="20B4BA45" w15:done="0"/>
  <w15:commentEx w15:paraId="505AB831" w15:done="0"/>
  <w15:commentEx w15:paraId="43590272" w15:done="0"/>
  <w15:commentEx w15:paraId="48BFB6AA" w15:done="0"/>
  <w15:commentEx w15:paraId="7DCF7D22" w15:done="0"/>
  <w15:commentEx w15:paraId="1C007857" w15:done="0"/>
  <w15:commentEx w15:paraId="5915662A" w15:done="0"/>
  <w15:commentEx w15:paraId="24FD3AD1" w15:done="0"/>
  <w15:commentEx w15:paraId="21C62A6F" w15:done="0"/>
  <w15:commentEx w15:paraId="3A4DE0E7" w15:done="0"/>
  <w15:commentEx w15:paraId="7C5A07F8" w15:done="0"/>
  <w15:commentEx w15:paraId="24F0BC1E" w15:done="0"/>
  <w15:commentEx w15:paraId="2F6F3B0E" w15:done="0"/>
  <w15:commentEx w15:paraId="7F6D6555" w15:done="0"/>
  <w15:commentEx w15:paraId="22D57C52" w15:done="0"/>
  <w15:commentEx w15:paraId="0BE2B33E" w15:done="0"/>
  <w15:commentEx w15:paraId="249DF376" w15:done="0"/>
  <w15:commentEx w15:paraId="0452689B" w15:done="0"/>
  <w15:commentEx w15:paraId="2593A199" w15:done="0"/>
  <w15:commentEx w15:paraId="4736B82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CA30BE" w14:textId="77777777" w:rsidR="009E5471" w:rsidRDefault="009E5471">
      <w:pPr>
        <w:spacing w:after="0" w:line="240" w:lineRule="auto"/>
      </w:pPr>
      <w:r>
        <w:separator/>
      </w:r>
    </w:p>
  </w:endnote>
  <w:endnote w:type="continuationSeparator" w:id="0">
    <w:p w14:paraId="458743C0" w14:textId="77777777" w:rsidR="009E5471" w:rsidRDefault="009E5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altName w:val="Verdana"/>
    <w:panose1 w:val="020B0604030504040204"/>
    <w:charset w:val="00"/>
    <w:family w:val="swiss"/>
    <w:pitch w:val="variable"/>
    <w:sig w:usb0="E1002EFF" w:usb1="C000605B" w:usb2="00000029" w:usb3="00000000" w:csb0="000101FF" w:csb1="00000000"/>
  </w:font>
  <w:font w:name="Microsoft Sans Serif">
    <w:altName w:val="Arial"/>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w Cen MT Condensed">
    <w:altName w:val="Liberation Sans Narrow"/>
    <w:panose1 w:val="020B06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021751"/>
    </w:sdtPr>
    <w:sdtContent>
      <w:p w14:paraId="214D9038" w14:textId="77777777" w:rsidR="00CC5052" w:rsidRDefault="00CC5052">
        <w:pPr>
          <w:pStyle w:val="Footer"/>
          <w:jc w:val="center"/>
        </w:pPr>
      </w:p>
    </w:sdtContent>
  </w:sdt>
  <w:p w14:paraId="37A27B3A" w14:textId="77777777" w:rsidR="00CC5052" w:rsidRDefault="00CC50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7460602"/>
    </w:sdtPr>
    <w:sdtContent>
      <w:p w14:paraId="0BE93C71" w14:textId="77777777" w:rsidR="00CC5052" w:rsidRDefault="00CC5052">
        <w:pPr>
          <w:pStyle w:val="Footer"/>
          <w:jc w:val="center"/>
        </w:pPr>
        <w:r>
          <w:fldChar w:fldCharType="begin"/>
        </w:r>
        <w:r>
          <w:instrText xml:space="preserve"> PAGE   \* MERGEFORMAT </w:instrText>
        </w:r>
        <w:r>
          <w:fldChar w:fldCharType="separate"/>
        </w:r>
        <w:r w:rsidR="00297C24">
          <w:rPr>
            <w:noProof/>
          </w:rPr>
          <w:t>70</w:t>
        </w:r>
        <w:r>
          <w:fldChar w:fldCharType="end"/>
        </w:r>
      </w:p>
    </w:sdtContent>
  </w:sdt>
  <w:p w14:paraId="0DC07739" w14:textId="77777777" w:rsidR="00CC5052" w:rsidRDefault="00CC50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0C33C9" w14:textId="77777777" w:rsidR="009E5471" w:rsidRDefault="009E5471">
      <w:pPr>
        <w:spacing w:after="0" w:line="240" w:lineRule="auto"/>
      </w:pPr>
      <w:r>
        <w:separator/>
      </w:r>
    </w:p>
  </w:footnote>
  <w:footnote w:type="continuationSeparator" w:id="0">
    <w:p w14:paraId="44621D47" w14:textId="77777777" w:rsidR="009E5471" w:rsidRDefault="009E5471">
      <w:pPr>
        <w:spacing w:after="0" w:line="240" w:lineRule="auto"/>
      </w:pPr>
      <w:r>
        <w:continuationSeparator/>
      </w:r>
    </w:p>
  </w:footnote>
  <w:footnote w:id="1">
    <w:p w14:paraId="5D2233C2" w14:textId="77777777" w:rsidR="00CC5052" w:rsidRDefault="00CC5052">
      <w:pPr>
        <w:pStyle w:val="FootnoteText"/>
        <w:rPr>
          <w:lang w:val="bs-Latn-BA"/>
        </w:rPr>
      </w:pPr>
      <w:r>
        <w:rPr>
          <w:rStyle w:val="FootnoteReference"/>
        </w:rPr>
        <w:footnoteRef/>
      </w:r>
      <w:r>
        <w:t xml:space="preserve"> https://developers.facebook.com/docs/facebook-login/multiple-providers</w:t>
      </w:r>
    </w:p>
  </w:footnote>
  <w:footnote w:id="2">
    <w:p w14:paraId="042872B8" w14:textId="77777777" w:rsidR="00CC5052" w:rsidRDefault="00CC5052">
      <w:pPr>
        <w:pStyle w:val="FootnoteText"/>
        <w:rPr>
          <w:lang w:val="bs-Latn-BA"/>
        </w:rPr>
      </w:pPr>
      <w:r>
        <w:rPr>
          <w:rStyle w:val="FootnoteReference"/>
        </w:rPr>
        <w:footnoteRef/>
      </w:r>
      <w:r>
        <w:t xml:space="preserve"> https://developers.google.com/identity/sign-in/web/cross-platform-sign-in</w:t>
      </w:r>
    </w:p>
  </w:footnote>
  <w:footnote w:id="3">
    <w:p w14:paraId="1EC5BD22" w14:textId="77777777" w:rsidR="00CC5052" w:rsidRDefault="00CC5052">
      <w:pPr>
        <w:pStyle w:val="FootnoteText"/>
        <w:rPr>
          <w:lang w:val="bs-Latn-BA"/>
        </w:rPr>
      </w:pPr>
      <w:r>
        <w:rPr>
          <w:rStyle w:val="FootnoteReference"/>
          <w:lang w:val="bs-Latn-BA"/>
        </w:rPr>
        <w:footnoteRef/>
      </w:r>
      <w:r>
        <w:rPr>
          <w:lang w:val="bs-Latn-BA"/>
        </w:rPr>
        <w:t xml:space="preserve"> </w:t>
      </w:r>
      <w:r>
        <w:rPr>
          <w:i/>
          <w:lang w:val="bs-Latn-BA"/>
        </w:rPr>
        <w:t>Organization for the Advancement of Structured Information Standards</w:t>
      </w:r>
      <w:r>
        <w:rPr>
          <w:lang w:val="bs-Latn-BA"/>
        </w:rPr>
        <w:t xml:space="preserve"> (OASIS) je međunarodna neprofitna organizacija koja radi na razvoju, širenju i usvajanju standarda u oblasti sigurnosti</w:t>
      </w:r>
    </w:p>
  </w:footnote>
  <w:footnote w:id="4">
    <w:p w14:paraId="22F59559" w14:textId="77777777" w:rsidR="00CC5052" w:rsidRDefault="00CC5052">
      <w:pPr>
        <w:pStyle w:val="FootnoteText"/>
      </w:pPr>
      <w:r>
        <w:rPr>
          <w:rStyle w:val="FootnoteReference"/>
        </w:rPr>
        <w:footnoteRef/>
      </w:r>
      <w:r>
        <w:t xml:space="preserve"> https://en.wikipedia.org/wiki/List_of_single_sign-on_implementations</w:t>
      </w:r>
    </w:p>
  </w:footnote>
  <w:footnote w:id="5">
    <w:p w14:paraId="426F428F" w14:textId="77777777" w:rsidR="00CC5052" w:rsidRDefault="00CC5052">
      <w:pPr>
        <w:pStyle w:val="FootnoteText"/>
        <w:rPr>
          <w:lang w:val="bs-Latn-BA"/>
        </w:rPr>
      </w:pPr>
      <w:r>
        <w:rPr>
          <w:rStyle w:val="FootnoteReference"/>
          <w:lang w:val="bs-Latn-BA"/>
        </w:rPr>
        <w:footnoteRef/>
      </w:r>
      <w:r>
        <w:rPr>
          <w:lang w:val="bs-Latn-BA"/>
        </w:rPr>
        <w:t xml:space="preserve"> Softverska licenca koja označava to da softver može biti besplatno korišten, promijenjen i dijeljen. </w:t>
      </w:r>
    </w:p>
  </w:footnote>
  <w:footnote w:id="6">
    <w:p w14:paraId="41594FE0" w14:textId="77777777" w:rsidR="00CC5052" w:rsidRDefault="00CC5052">
      <w:pPr>
        <w:pStyle w:val="FootnoteText"/>
      </w:pPr>
      <w:r>
        <w:rPr>
          <w:rStyle w:val="FootnoteReference"/>
        </w:rPr>
        <w:footnoteRef/>
      </w:r>
      <w:r>
        <w:t xml:space="preserve"> https://apereo.github.io/cas/5.2.x/planning/Architecture.html</w:t>
      </w:r>
    </w:p>
  </w:footnote>
  <w:footnote w:id="7">
    <w:p w14:paraId="1A5A1BBE" w14:textId="77777777" w:rsidR="00CC5052" w:rsidRDefault="00CC5052">
      <w:pPr>
        <w:pStyle w:val="FootnoteText"/>
      </w:pPr>
      <w:r>
        <w:rPr>
          <w:rStyle w:val="FootnoteReference"/>
        </w:rPr>
        <w:footnoteRef/>
      </w:r>
      <w:r>
        <w:t xml:space="preserve"> https://shibboleth.net/downloads/identity-provider/</w:t>
      </w:r>
    </w:p>
  </w:footnote>
  <w:footnote w:id="8">
    <w:p w14:paraId="0DE719EC" w14:textId="77777777" w:rsidR="00CC5052" w:rsidRDefault="00CC5052">
      <w:pPr>
        <w:pStyle w:val="FootnoteText"/>
      </w:pPr>
      <w:r>
        <w:rPr>
          <w:rStyle w:val="FootnoteReference"/>
        </w:rPr>
        <w:footnoteRef/>
      </w:r>
      <w:r>
        <w:t xml:space="preserve"> http://shibboleth.net/downloads/service-provider/latest/</w:t>
      </w:r>
    </w:p>
  </w:footnote>
  <w:footnote w:id="9">
    <w:p w14:paraId="75DA3AAA" w14:textId="77777777" w:rsidR="00CC5052" w:rsidRDefault="00CC5052">
      <w:pPr>
        <w:pStyle w:val="FootnoteText"/>
      </w:pPr>
      <w:r>
        <w:rPr>
          <w:rStyle w:val="FootnoteReference"/>
        </w:rPr>
        <w:footnoteRef/>
      </w:r>
      <w:r>
        <w:t xml:space="preserve"> https://wiki.shibboleth.net/confluence/display/IDP30/SystemRequirements</w:t>
      </w:r>
    </w:p>
  </w:footnote>
  <w:footnote w:id="10">
    <w:p w14:paraId="500973FB" w14:textId="77777777" w:rsidR="00CC5052" w:rsidRDefault="00CC5052">
      <w:pPr>
        <w:pStyle w:val="FootnoteText"/>
      </w:pPr>
      <w:r>
        <w:rPr>
          <w:rStyle w:val="FootnoteReference"/>
        </w:rPr>
        <w:footnoteRef/>
      </w:r>
      <w:r>
        <w:t xml:space="preserve"> https://wso2.com/blogs/thesource/2015/08/wso2-ten-years-it-takes-two-to-tango/</w:t>
      </w:r>
    </w:p>
  </w:footnote>
  <w:footnote w:id="11">
    <w:p w14:paraId="15B35780" w14:textId="77777777" w:rsidR="00CC5052" w:rsidRDefault="00CC5052">
      <w:pPr>
        <w:pStyle w:val="FootnoteText"/>
      </w:pPr>
      <w:r>
        <w:rPr>
          <w:rStyle w:val="FootnoteReference"/>
        </w:rPr>
        <w:footnoteRef/>
      </w:r>
      <w:r>
        <w:t xml:space="preserve"> https://www.w3.org/TR/2006/CR-wsdl20-20060327/wsdl20-z.pdf</w:t>
      </w:r>
    </w:p>
  </w:footnote>
  <w:footnote w:id="12">
    <w:p w14:paraId="1C3091E2" w14:textId="77777777" w:rsidR="00CC5052" w:rsidRDefault="00CC5052">
      <w:pPr>
        <w:pStyle w:val="FootnoteText"/>
      </w:pPr>
      <w:r>
        <w:rPr>
          <w:rStyle w:val="FootnoteReference"/>
        </w:rPr>
        <w:footnoteRef/>
      </w:r>
      <w:r>
        <w:t xml:space="preserve"> https://wso2.com/products/carbon/release-matrix/</w:t>
      </w:r>
    </w:p>
  </w:footnote>
  <w:footnote w:id="13">
    <w:p w14:paraId="0E59506A" w14:textId="77777777" w:rsidR="00CC5052" w:rsidRDefault="00CC5052">
      <w:pPr>
        <w:pStyle w:val="FootnoteText"/>
        <w:rPr>
          <w:lang w:val="bs-Latn-BA"/>
        </w:rPr>
      </w:pPr>
      <w:r>
        <w:rPr>
          <w:rStyle w:val="FootnoteReference"/>
        </w:rPr>
        <w:footnoteRef/>
      </w:r>
      <w:r>
        <w:t xml:space="preserve"> https://docs.wso2.com/display/IS510/Identity+Server+Features</w:t>
      </w:r>
    </w:p>
  </w:footnote>
  <w:footnote w:id="14">
    <w:p w14:paraId="136EA6A9" w14:textId="77777777" w:rsidR="00CC5052" w:rsidRDefault="00CC5052">
      <w:pPr>
        <w:pStyle w:val="FootnoteText"/>
      </w:pPr>
      <w:r>
        <w:rPr>
          <w:rStyle w:val="FootnoteReference"/>
        </w:rPr>
        <w:footnoteRef/>
      </w:r>
      <w:r>
        <w:t xml:space="preserve"> https://docs.wso2.com/display/IS541/Installation+Prerequisites</w:t>
      </w:r>
    </w:p>
  </w:footnote>
  <w:footnote w:id="15">
    <w:p w14:paraId="16FC650F" w14:textId="77777777" w:rsidR="00CC5052" w:rsidRDefault="00CC5052">
      <w:pPr>
        <w:pStyle w:val="FootnoteText"/>
      </w:pPr>
      <w:r>
        <w:rPr>
          <w:rStyle w:val="FootnoteReference"/>
        </w:rPr>
        <w:footnoteRef/>
      </w:r>
      <w:r>
        <w:t xml:space="preserve"> https://oauth.net/about/introduction/</w:t>
      </w:r>
    </w:p>
  </w:footnote>
  <w:footnote w:id="16">
    <w:p w14:paraId="6BBDA4BF" w14:textId="77777777" w:rsidR="00CC5052" w:rsidRDefault="00CC5052">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01BE4"/>
    <w:multiLevelType w:val="multilevel"/>
    <w:tmpl w:val="03101BE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6A6426D"/>
    <w:multiLevelType w:val="multilevel"/>
    <w:tmpl w:val="06A6426D"/>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74D4E7B"/>
    <w:multiLevelType w:val="multilevel"/>
    <w:tmpl w:val="074D4E7B"/>
    <w:lvl w:ilvl="0" w:tentative="1">
      <w:start w:val="1"/>
      <w:numFmt w:val="decimal"/>
      <w:pStyle w:val="Subtitle"/>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8554A7F"/>
    <w:multiLevelType w:val="multilevel"/>
    <w:tmpl w:val="08554A7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3683460"/>
    <w:multiLevelType w:val="multilevel"/>
    <w:tmpl w:val="136834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5144C2B"/>
    <w:multiLevelType w:val="multilevel"/>
    <w:tmpl w:val="15144C2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6CB0CC4"/>
    <w:multiLevelType w:val="multilevel"/>
    <w:tmpl w:val="16CB0CC4"/>
    <w:lvl w:ilvl="0">
      <w:start w:val="1"/>
      <w:numFmt w:val="bullet"/>
      <w:lvlText w:val=""/>
      <w:lvlJc w:val="left"/>
      <w:pPr>
        <w:ind w:left="780" w:hanging="360"/>
      </w:pPr>
      <w:rPr>
        <w:rFonts w:ascii="Symbol" w:hAnsi="Symbol" w:hint="default"/>
      </w:rPr>
    </w:lvl>
    <w:lvl w:ilvl="1" w:tentative="1">
      <w:start w:val="1"/>
      <w:numFmt w:val="bullet"/>
      <w:lvlText w:val="o"/>
      <w:lvlJc w:val="left"/>
      <w:pPr>
        <w:ind w:left="1500" w:hanging="360"/>
      </w:pPr>
      <w:rPr>
        <w:rFonts w:ascii="Courier New" w:hAnsi="Courier New" w:cs="Courier New"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hAnsi="Courier New" w:cs="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hAnsi="Courier New" w:cs="Courier New" w:hint="default"/>
      </w:rPr>
    </w:lvl>
    <w:lvl w:ilvl="8" w:tentative="1">
      <w:start w:val="1"/>
      <w:numFmt w:val="bullet"/>
      <w:lvlText w:val=""/>
      <w:lvlJc w:val="left"/>
      <w:pPr>
        <w:ind w:left="6540" w:hanging="360"/>
      </w:pPr>
      <w:rPr>
        <w:rFonts w:ascii="Wingdings" w:hAnsi="Wingdings" w:hint="default"/>
      </w:rPr>
    </w:lvl>
  </w:abstractNum>
  <w:abstractNum w:abstractNumId="7">
    <w:nsid w:val="175975D6"/>
    <w:multiLevelType w:val="multilevel"/>
    <w:tmpl w:val="175975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DCC5241"/>
    <w:multiLevelType w:val="hybridMultilevel"/>
    <w:tmpl w:val="DB2842FA"/>
    <w:lvl w:ilvl="0" w:tplc="9F3067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DC3668"/>
    <w:multiLevelType w:val="multilevel"/>
    <w:tmpl w:val="1DDC366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1E5967BD"/>
    <w:multiLevelType w:val="multilevel"/>
    <w:tmpl w:val="1E5967BD"/>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36A64418"/>
    <w:multiLevelType w:val="multilevel"/>
    <w:tmpl w:val="36A644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3E9811B5"/>
    <w:multiLevelType w:val="multilevel"/>
    <w:tmpl w:val="3E9811B5"/>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41657234"/>
    <w:multiLevelType w:val="multilevel"/>
    <w:tmpl w:val="41657234"/>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tentative="1">
      <w:start w:val="1"/>
      <w:numFmt w:val="decimal"/>
      <w:pStyle w:val="Heading4"/>
      <w:lvlText w:val="%1.%2.%3.%4"/>
      <w:lvlJc w:val="left"/>
      <w:pPr>
        <w:ind w:left="864" w:hanging="864"/>
      </w:pPr>
    </w:lvl>
    <w:lvl w:ilvl="4" w:tentative="1">
      <w:start w:val="1"/>
      <w:numFmt w:val="decimal"/>
      <w:pStyle w:val="Heading5"/>
      <w:lvlText w:val="%1.%2.%3.%4.%5"/>
      <w:lvlJc w:val="left"/>
      <w:pPr>
        <w:ind w:left="1008" w:hanging="1008"/>
      </w:pPr>
    </w:lvl>
    <w:lvl w:ilvl="5" w:tentative="1">
      <w:start w:val="1"/>
      <w:numFmt w:val="decimal"/>
      <w:pStyle w:val="Heading6"/>
      <w:lvlText w:val="%1.%2.%3.%4.%5.%6"/>
      <w:lvlJc w:val="left"/>
      <w:pPr>
        <w:ind w:left="1152" w:hanging="1152"/>
      </w:pPr>
    </w:lvl>
    <w:lvl w:ilvl="6" w:tentative="1">
      <w:start w:val="1"/>
      <w:numFmt w:val="decimal"/>
      <w:pStyle w:val="Heading7"/>
      <w:lvlText w:val="%1.%2.%3.%4.%5.%6.%7"/>
      <w:lvlJc w:val="left"/>
      <w:pPr>
        <w:ind w:left="1296" w:hanging="1296"/>
      </w:pPr>
    </w:lvl>
    <w:lvl w:ilvl="7" w:tentative="1">
      <w:start w:val="1"/>
      <w:numFmt w:val="decimal"/>
      <w:pStyle w:val="Heading8"/>
      <w:lvlText w:val="%1.%2.%3.%4.%5.%6.%7.%8"/>
      <w:lvlJc w:val="left"/>
      <w:pPr>
        <w:ind w:left="1440" w:hanging="1440"/>
      </w:pPr>
    </w:lvl>
    <w:lvl w:ilvl="8" w:tentative="1">
      <w:start w:val="1"/>
      <w:numFmt w:val="decimal"/>
      <w:pStyle w:val="Heading9"/>
      <w:lvlText w:val="%1.%2.%3.%4.%5.%6.%7.%8.%9"/>
      <w:lvlJc w:val="left"/>
      <w:pPr>
        <w:ind w:left="1584" w:hanging="1584"/>
      </w:pPr>
    </w:lvl>
  </w:abstractNum>
  <w:abstractNum w:abstractNumId="14">
    <w:nsid w:val="417E38D2"/>
    <w:multiLevelType w:val="multilevel"/>
    <w:tmpl w:val="417E38D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42737E82"/>
    <w:multiLevelType w:val="multilevel"/>
    <w:tmpl w:val="42737E8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437C3C18"/>
    <w:multiLevelType w:val="multilevel"/>
    <w:tmpl w:val="437C3C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43821A68"/>
    <w:multiLevelType w:val="multilevel"/>
    <w:tmpl w:val="43821A6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459B1D9D"/>
    <w:multiLevelType w:val="multilevel"/>
    <w:tmpl w:val="459B1D9D"/>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47955C39"/>
    <w:multiLevelType w:val="multilevel"/>
    <w:tmpl w:val="47955C3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49186417"/>
    <w:multiLevelType w:val="multilevel"/>
    <w:tmpl w:val="49186417"/>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4FBE6155"/>
    <w:multiLevelType w:val="multilevel"/>
    <w:tmpl w:val="4FBE6155"/>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51D40103"/>
    <w:multiLevelType w:val="multilevel"/>
    <w:tmpl w:val="51D4010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556D01E1"/>
    <w:multiLevelType w:val="multilevel"/>
    <w:tmpl w:val="556D01E1"/>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57FA55B3"/>
    <w:multiLevelType w:val="multilevel"/>
    <w:tmpl w:val="57FA55B3"/>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nsid w:val="5BEE78B6"/>
    <w:multiLevelType w:val="multilevel"/>
    <w:tmpl w:val="5BEE78B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6">
    <w:nsid w:val="5C1A0ADF"/>
    <w:multiLevelType w:val="multilevel"/>
    <w:tmpl w:val="5C1A0AD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5DBA77A1"/>
    <w:multiLevelType w:val="multilevel"/>
    <w:tmpl w:val="5DBA77A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5FA8023A"/>
    <w:multiLevelType w:val="multilevel"/>
    <w:tmpl w:val="5FA802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62162B2C"/>
    <w:multiLevelType w:val="multilevel"/>
    <w:tmpl w:val="62162B2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64BF3FE1"/>
    <w:multiLevelType w:val="multilevel"/>
    <w:tmpl w:val="64BF3FE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666040EB"/>
    <w:multiLevelType w:val="multilevel"/>
    <w:tmpl w:val="666040E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67156EA2"/>
    <w:multiLevelType w:val="multilevel"/>
    <w:tmpl w:val="67156EA2"/>
    <w:lvl w:ilvl="0">
      <w:start w:val="1"/>
      <w:numFmt w:val="bullet"/>
      <w:lvlText w:val="-"/>
      <w:lvlJc w:val="left"/>
      <w:pPr>
        <w:ind w:left="720" w:hanging="360"/>
      </w:pPr>
      <w:rPr>
        <w:rFonts w:ascii="Calibri" w:eastAsiaTheme="minorHAnsi" w:hAnsi="Calibri"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6A57509A"/>
    <w:multiLevelType w:val="multilevel"/>
    <w:tmpl w:val="6A5750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6E9A5720"/>
    <w:multiLevelType w:val="multilevel"/>
    <w:tmpl w:val="6E9A572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716F7CA4"/>
    <w:multiLevelType w:val="multilevel"/>
    <w:tmpl w:val="716F7CA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nsid w:val="71B1738E"/>
    <w:multiLevelType w:val="multilevel"/>
    <w:tmpl w:val="71B1738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nsid w:val="73A2520A"/>
    <w:multiLevelType w:val="multilevel"/>
    <w:tmpl w:val="73A2520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8">
    <w:nsid w:val="757C5901"/>
    <w:multiLevelType w:val="multilevel"/>
    <w:tmpl w:val="757C590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nsid w:val="7904541F"/>
    <w:multiLevelType w:val="multilevel"/>
    <w:tmpl w:val="7904541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32"/>
  </w:num>
  <w:num w:numId="4">
    <w:abstractNumId w:val="1"/>
  </w:num>
  <w:num w:numId="5">
    <w:abstractNumId w:val="18"/>
  </w:num>
  <w:num w:numId="6">
    <w:abstractNumId w:val="37"/>
  </w:num>
  <w:num w:numId="7">
    <w:abstractNumId w:val="27"/>
  </w:num>
  <w:num w:numId="8">
    <w:abstractNumId w:val="39"/>
  </w:num>
  <w:num w:numId="9">
    <w:abstractNumId w:val="36"/>
  </w:num>
  <w:num w:numId="10">
    <w:abstractNumId w:val="14"/>
  </w:num>
  <w:num w:numId="11">
    <w:abstractNumId w:val="25"/>
  </w:num>
  <w:num w:numId="12">
    <w:abstractNumId w:val="30"/>
  </w:num>
  <w:num w:numId="13">
    <w:abstractNumId w:val="23"/>
  </w:num>
  <w:num w:numId="14">
    <w:abstractNumId w:val="7"/>
  </w:num>
  <w:num w:numId="15">
    <w:abstractNumId w:val="38"/>
  </w:num>
  <w:num w:numId="16">
    <w:abstractNumId w:val="26"/>
  </w:num>
  <w:num w:numId="17">
    <w:abstractNumId w:val="31"/>
  </w:num>
  <w:num w:numId="18">
    <w:abstractNumId w:val="16"/>
  </w:num>
  <w:num w:numId="19">
    <w:abstractNumId w:val="6"/>
  </w:num>
  <w:num w:numId="20">
    <w:abstractNumId w:val="3"/>
  </w:num>
  <w:num w:numId="21">
    <w:abstractNumId w:val="11"/>
  </w:num>
  <w:num w:numId="22">
    <w:abstractNumId w:val="9"/>
  </w:num>
  <w:num w:numId="23">
    <w:abstractNumId w:val="17"/>
  </w:num>
  <w:num w:numId="24">
    <w:abstractNumId w:val="28"/>
  </w:num>
  <w:num w:numId="25">
    <w:abstractNumId w:val="12"/>
  </w:num>
  <w:num w:numId="26">
    <w:abstractNumId w:val="0"/>
  </w:num>
  <w:num w:numId="27">
    <w:abstractNumId w:val="19"/>
  </w:num>
  <w:num w:numId="28">
    <w:abstractNumId w:val="21"/>
  </w:num>
  <w:num w:numId="29">
    <w:abstractNumId w:val="5"/>
  </w:num>
  <w:num w:numId="30">
    <w:abstractNumId w:val="34"/>
  </w:num>
  <w:num w:numId="31">
    <w:abstractNumId w:val="15"/>
  </w:num>
  <w:num w:numId="32">
    <w:abstractNumId w:val="29"/>
  </w:num>
  <w:num w:numId="33">
    <w:abstractNumId w:val="4"/>
  </w:num>
  <w:num w:numId="34">
    <w:abstractNumId w:val="33"/>
  </w:num>
  <w:num w:numId="35">
    <w:abstractNumId w:val="22"/>
  </w:num>
  <w:num w:numId="36">
    <w:abstractNumId w:val="24"/>
  </w:num>
  <w:num w:numId="37">
    <w:abstractNumId w:val="35"/>
  </w:num>
  <w:num w:numId="38">
    <w:abstractNumId w:val="10"/>
  </w:num>
  <w:num w:numId="39">
    <w:abstractNumId w:val="20"/>
  </w:num>
  <w:num w:numId="4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oran Djuric">
    <w15:presenceInfo w15:providerId="Windows Live" w15:userId="cde9a6e97242d5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454"/>
    <w:rsid w:val="F7FD3C5F"/>
    <w:rsid w:val="FB7FDBBD"/>
    <w:rsid w:val="00000A10"/>
    <w:rsid w:val="0000197D"/>
    <w:rsid w:val="00002B42"/>
    <w:rsid w:val="00003497"/>
    <w:rsid w:val="000043F5"/>
    <w:rsid w:val="00005C12"/>
    <w:rsid w:val="00005E9B"/>
    <w:rsid w:val="00005FE0"/>
    <w:rsid w:val="00006110"/>
    <w:rsid w:val="00006841"/>
    <w:rsid w:val="0001024D"/>
    <w:rsid w:val="0001065D"/>
    <w:rsid w:val="00010905"/>
    <w:rsid w:val="00010AD8"/>
    <w:rsid w:val="00010B66"/>
    <w:rsid w:val="000113E3"/>
    <w:rsid w:val="00012360"/>
    <w:rsid w:val="00012A1C"/>
    <w:rsid w:val="00012BC0"/>
    <w:rsid w:val="0001398C"/>
    <w:rsid w:val="00014AC5"/>
    <w:rsid w:val="00014B59"/>
    <w:rsid w:val="00015ABB"/>
    <w:rsid w:val="00015D90"/>
    <w:rsid w:val="0001643E"/>
    <w:rsid w:val="00016700"/>
    <w:rsid w:val="00016B62"/>
    <w:rsid w:val="000171BC"/>
    <w:rsid w:val="00017B78"/>
    <w:rsid w:val="00017BC5"/>
    <w:rsid w:val="000201FF"/>
    <w:rsid w:val="00020B19"/>
    <w:rsid w:val="0002103B"/>
    <w:rsid w:val="00021454"/>
    <w:rsid w:val="0002203C"/>
    <w:rsid w:val="000227D6"/>
    <w:rsid w:val="00023627"/>
    <w:rsid w:val="00023A77"/>
    <w:rsid w:val="000243C6"/>
    <w:rsid w:val="00024BE1"/>
    <w:rsid w:val="0002507C"/>
    <w:rsid w:val="00025A0C"/>
    <w:rsid w:val="00025A39"/>
    <w:rsid w:val="00026093"/>
    <w:rsid w:val="00026130"/>
    <w:rsid w:val="00026E66"/>
    <w:rsid w:val="00026FAA"/>
    <w:rsid w:val="00027291"/>
    <w:rsid w:val="000273FC"/>
    <w:rsid w:val="00027DEF"/>
    <w:rsid w:val="0003071D"/>
    <w:rsid w:val="00030AB7"/>
    <w:rsid w:val="00030EB0"/>
    <w:rsid w:val="00030F1E"/>
    <w:rsid w:val="000321FF"/>
    <w:rsid w:val="0003228B"/>
    <w:rsid w:val="0003258B"/>
    <w:rsid w:val="00032828"/>
    <w:rsid w:val="00032EC2"/>
    <w:rsid w:val="00033A2D"/>
    <w:rsid w:val="00033CFD"/>
    <w:rsid w:val="00034558"/>
    <w:rsid w:val="00034865"/>
    <w:rsid w:val="000366C1"/>
    <w:rsid w:val="000368CA"/>
    <w:rsid w:val="00036EF5"/>
    <w:rsid w:val="00036FC7"/>
    <w:rsid w:val="000374C2"/>
    <w:rsid w:val="0003781C"/>
    <w:rsid w:val="00037BD2"/>
    <w:rsid w:val="00040783"/>
    <w:rsid w:val="00040FBC"/>
    <w:rsid w:val="0004119D"/>
    <w:rsid w:val="00041DE3"/>
    <w:rsid w:val="00041FA8"/>
    <w:rsid w:val="00043EB7"/>
    <w:rsid w:val="00045011"/>
    <w:rsid w:val="00045486"/>
    <w:rsid w:val="000455B7"/>
    <w:rsid w:val="0004567C"/>
    <w:rsid w:val="00045B5C"/>
    <w:rsid w:val="00046857"/>
    <w:rsid w:val="00046A87"/>
    <w:rsid w:val="00047BE6"/>
    <w:rsid w:val="000504CA"/>
    <w:rsid w:val="00050881"/>
    <w:rsid w:val="00050C20"/>
    <w:rsid w:val="00050DF5"/>
    <w:rsid w:val="00050F50"/>
    <w:rsid w:val="0005220A"/>
    <w:rsid w:val="000537C9"/>
    <w:rsid w:val="00053D27"/>
    <w:rsid w:val="000544E9"/>
    <w:rsid w:val="00055029"/>
    <w:rsid w:val="00055863"/>
    <w:rsid w:val="00055B8E"/>
    <w:rsid w:val="00055BC8"/>
    <w:rsid w:val="000561F2"/>
    <w:rsid w:val="00056E58"/>
    <w:rsid w:val="00057124"/>
    <w:rsid w:val="000571FC"/>
    <w:rsid w:val="00057D9B"/>
    <w:rsid w:val="00060CAC"/>
    <w:rsid w:val="00062054"/>
    <w:rsid w:val="000640EC"/>
    <w:rsid w:val="000647E7"/>
    <w:rsid w:val="000658E5"/>
    <w:rsid w:val="00065BE7"/>
    <w:rsid w:val="00065F9F"/>
    <w:rsid w:val="00066248"/>
    <w:rsid w:val="00066523"/>
    <w:rsid w:val="000668A2"/>
    <w:rsid w:val="00066A6B"/>
    <w:rsid w:val="00070EEE"/>
    <w:rsid w:val="00071158"/>
    <w:rsid w:val="00071240"/>
    <w:rsid w:val="000717F7"/>
    <w:rsid w:val="00072608"/>
    <w:rsid w:val="00072B69"/>
    <w:rsid w:val="00072D04"/>
    <w:rsid w:val="00072D35"/>
    <w:rsid w:val="00073177"/>
    <w:rsid w:val="00073EB2"/>
    <w:rsid w:val="00074552"/>
    <w:rsid w:val="00074599"/>
    <w:rsid w:val="000749CD"/>
    <w:rsid w:val="00075131"/>
    <w:rsid w:val="00075341"/>
    <w:rsid w:val="00075566"/>
    <w:rsid w:val="00075D87"/>
    <w:rsid w:val="0007614B"/>
    <w:rsid w:val="000761B6"/>
    <w:rsid w:val="00077347"/>
    <w:rsid w:val="00077728"/>
    <w:rsid w:val="00080B8D"/>
    <w:rsid w:val="0008102E"/>
    <w:rsid w:val="000812A3"/>
    <w:rsid w:val="00081594"/>
    <w:rsid w:val="000822E7"/>
    <w:rsid w:val="00082A65"/>
    <w:rsid w:val="00082AED"/>
    <w:rsid w:val="00083D0C"/>
    <w:rsid w:val="00084086"/>
    <w:rsid w:val="00084129"/>
    <w:rsid w:val="00084497"/>
    <w:rsid w:val="0008540E"/>
    <w:rsid w:val="00085F08"/>
    <w:rsid w:val="000862B6"/>
    <w:rsid w:val="0008665E"/>
    <w:rsid w:val="0008681E"/>
    <w:rsid w:val="00086C95"/>
    <w:rsid w:val="0009076F"/>
    <w:rsid w:val="00090822"/>
    <w:rsid w:val="00091270"/>
    <w:rsid w:val="00091550"/>
    <w:rsid w:val="00091770"/>
    <w:rsid w:val="00091A51"/>
    <w:rsid w:val="00092D66"/>
    <w:rsid w:val="00092FB7"/>
    <w:rsid w:val="00093A0A"/>
    <w:rsid w:val="00093BC2"/>
    <w:rsid w:val="00093D5C"/>
    <w:rsid w:val="0009494D"/>
    <w:rsid w:val="000949C3"/>
    <w:rsid w:val="00094A3F"/>
    <w:rsid w:val="00095748"/>
    <w:rsid w:val="00096251"/>
    <w:rsid w:val="0009699B"/>
    <w:rsid w:val="0009728C"/>
    <w:rsid w:val="0009763F"/>
    <w:rsid w:val="00097A15"/>
    <w:rsid w:val="00097AA7"/>
    <w:rsid w:val="000A0B5F"/>
    <w:rsid w:val="000A10EC"/>
    <w:rsid w:val="000A1F87"/>
    <w:rsid w:val="000A37B4"/>
    <w:rsid w:val="000A43C5"/>
    <w:rsid w:val="000A4F27"/>
    <w:rsid w:val="000A5F21"/>
    <w:rsid w:val="000A6268"/>
    <w:rsid w:val="000A6618"/>
    <w:rsid w:val="000A67EC"/>
    <w:rsid w:val="000A78C4"/>
    <w:rsid w:val="000A7DC0"/>
    <w:rsid w:val="000B068E"/>
    <w:rsid w:val="000B096D"/>
    <w:rsid w:val="000B0FD8"/>
    <w:rsid w:val="000B166B"/>
    <w:rsid w:val="000B186C"/>
    <w:rsid w:val="000B18D8"/>
    <w:rsid w:val="000B207D"/>
    <w:rsid w:val="000B2989"/>
    <w:rsid w:val="000B3219"/>
    <w:rsid w:val="000B390A"/>
    <w:rsid w:val="000B44F6"/>
    <w:rsid w:val="000B49EC"/>
    <w:rsid w:val="000B576A"/>
    <w:rsid w:val="000B64C4"/>
    <w:rsid w:val="000B70C4"/>
    <w:rsid w:val="000B7F76"/>
    <w:rsid w:val="000C12BB"/>
    <w:rsid w:val="000C156D"/>
    <w:rsid w:val="000C156F"/>
    <w:rsid w:val="000C1AFD"/>
    <w:rsid w:val="000C24EB"/>
    <w:rsid w:val="000C2D5C"/>
    <w:rsid w:val="000C2FBC"/>
    <w:rsid w:val="000C2FC1"/>
    <w:rsid w:val="000C429A"/>
    <w:rsid w:val="000C4303"/>
    <w:rsid w:val="000C48A3"/>
    <w:rsid w:val="000C52D5"/>
    <w:rsid w:val="000C6CF2"/>
    <w:rsid w:val="000C769A"/>
    <w:rsid w:val="000C7E60"/>
    <w:rsid w:val="000D03C5"/>
    <w:rsid w:val="000D064B"/>
    <w:rsid w:val="000D0945"/>
    <w:rsid w:val="000D1777"/>
    <w:rsid w:val="000D1C42"/>
    <w:rsid w:val="000D1FEF"/>
    <w:rsid w:val="000D22ED"/>
    <w:rsid w:val="000D288B"/>
    <w:rsid w:val="000D30CB"/>
    <w:rsid w:val="000D392C"/>
    <w:rsid w:val="000D3C52"/>
    <w:rsid w:val="000D3FDF"/>
    <w:rsid w:val="000D486E"/>
    <w:rsid w:val="000D4EBC"/>
    <w:rsid w:val="000D57ED"/>
    <w:rsid w:val="000D6C69"/>
    <w:rsid w:val="000D763D"/>
    <w:rsid w:val="000D7867"/>
    <w:rsid w:val="000D7D55"/>
    <w:rsid w:val="000E0723"/>
    <w:rsid w:val="000E1525"/>
    <w:rsid w:val="000E1597"/>
    <w:rsid w:val="000E17B8"/>
    <w:rsid w:val="000E1A5A"/>
    <w:rsid w:val="000E27BE"/>
    <w:rsid w:val="000E31D1"/>
    <w:rsid w:val="000E5300"/>
    <w:rsid w:val="000E6E5D"/>
    <w:rsid w:val="000E7899"/>
    <w:rsid w:val="000E793D"/>
    <w:rsid w:val="000F0874"/>
    <w:rsid w:val="000F152A"/>
    <w:rsid w:val="000F1542"/>
    <w:rsid w:val="000F1B49"/>
    <w:rsid w:val="000F266D"/>
    <w:rsid w:val="000F2F20"/>
    <w:rsid w:val="000F3AA4"/>
    <w:rsid w:val="000F3B74"/>
    <w:rsid w:val="000F574C"/>
    <w:rsid w:val="000F581C"/>
    <w:rsid w:val="000F5CE7"/>
    <w:rsid w:val="000F696B"/>
    <w:rsid w:val="000F6AD3"/>
    <w:rsid w:val="000F6FDF"/>
    <w:rsid w:val="000F72F8"/>
    <w:rsid w:val="000F7510"/>
    <w:rsid w:val="000F7F02"/>
    <w:rsid w:val="00101C27"/>
    <w:rsid w:val="00103165"/>
    <w:rsid w:val="001035B5"/>
    <w:rsid w:val="00103EE1"/>
    <w:rsid w:val="001041E7"/>
    <w:rsid w:val="00104ECF"/>
    <w:rsid w:val="00104F5E"/>
    <w:rsid w:val="001059D6"/>
    <w:rsid w:val="00105AB4"/>
    <w:rsid w:val="00105B54"/>
    <w:rsid w:val="00105F76"/>
    <w:rsid w:val="0010600A"/>
    <w:rsid w:val="00106953"/>
    <w:rsid w:val="00106EF3"/>
    <w:rsid w:val="0010765F"/>
    <w:rsid w:val="00110C6C"/>
    <w:rsid w:val="001117A6"/>
    <w:rsid w:val="00111972"/>
    <w:rsid w:val="00112ED7"/>
    <w:rsid w:val="00113585"/>
    <w:rsid w:val="00113AA6"/>
    <w:rsid w:val="001149EA"/>
    <w:rsid w:val="0011544B"/>
    <w:rsid w:val="00115B8A"/>
    <w:rsid w:val="00116D44"/>
    <w:rsid w:val="001208D8"/>
    <w:rsid w:val="00120A86"/>
    <w:rsid w:val="001214E4"/>
    <w:rsid w:val="00121699"/>
    <w:rsid w:val="00121BD3"/>
    <w:rsid w:val="00123353"/>
    <w:rsid w:val="0012434A"/>
    <w:rsid w:val="00125041"/>
    <w:rsid w:val="0012668A"/>
    <w:rsid w:val="00126906"/>
    <w:rsid w:val="00126942"/>
    <w:rsid w:val="00126FEC"/>
    <w:rsid w:val="00130051"/>
    <w:rsid w:val="00130FD6"/>
    <w:rsid w:val="0013244D"/>
    <w:rsid w:val="00133B58"/>
    <w:rsid w:val="00133C2A"/>
    <w:rsid w:val="001343F7"/>
    <w:rsid w:val="00134C6E"/>
    <w:rsid w:val="00135555"/>
    <w:rsid w:val="0013586B"/>
    <w:rsid w:val="00135C71"/>
    <w:rsid w:val="00135E5B"/>
    <w:rsid w:val="00137705"/>
    <w:rsid w:val="0014029D"/>
    <w:rsid w:val="00140D98"/>
    <w:rsid w:val="00141344"/>
    <w:rsid w:val="0014168B"/>
    <w:rsid w:val="00142533"/>
    <w:rsid w:val="00143C6B"/>
    <w:rsid w:val="001440DB"/>
    <w:rsid w:val="00145007"/>
    <w:rsid w:val="0014639E"/>
    <w:rsid w:val="001463DE"/>
    <w:rsid w:val="00146B12"/>
    <w:rsid w:val="001476FF"/>
    <w:rsid w:val="00147920"/>
    <w:rsid w:val="00147AA9"/>
    <w:rsid w:val="001501BC"/>
    <w:rsid w:val="001504F0"/>
    <w:rsid w:val="00150976"/>
    <w:rsid w:val="00150B7E"/>
    <w:rsid w:val="00150C0B"/>
    <w:rsid w:val="0015123D"/>
    <w:rsid w:val="001516AB"/>
    <w:rsid w:val="001523FE"/>
    <w:rsid w:val="001524C1"/>
    <w:rsid w:val="001532A7"/>
    <w:rsid w:val="00153560"/>
    <w:rsid w:val="001547C3"/>
    <w:rsid w:val="00154806"/>
    <w:rsid w:val="00154AC5"/>
    <w:rsid w:val="00154C51"/>
    <w:rsid w:val="0015568A"/>
    <w:rsid w:val="001556A4"/>
    <w:rsid w:val="0015593F"/>
    <w:rsid w:val="00155B9C"/>
    <w:rsid w:val="0015675C"/>
    <w:rsid w:val="00157776"/>
    <w:rsid w:val="00157EA5"/>
    <w:rsid w:val="001603EF"/>
    <w:rsid w:val="00160F35"/>
    <w:rsid w:val="00160FBD"/>
    <w:rsid w:val="00161740"/>
    <w:rsid w:val="00161882"/>
    <w:rsid w:val="00161AB1"/>
    <w:rsid w:val="00161B7E"/>
    <w:rsid w:val="00161CC8"/>
    <w:rsid w:val="00162454"/>
    <w:rsid w:val="00162DAD"/>
    <w:rsid w:val="00163239"/>
    <w:rsid w:val="0016343F"/>
    <w:rsid w:val="00164B3D"/>
    <w:rsid w:val="00164C51"/>
    <w:rsid w:val="00165A6A"/>
    <w:rsid w:val="0016768A"/>
    <w:rsid w:val="00167BBB"/>
    <w:rsid w:val="001705B4"/>
    <w:rsid w:val="00170A14"/>
    <w:rsid w:val="00171114"/>
    <w:rsid w:val="001716A2"/>
    <w:rsid w:val="0017170B"/>
    <w:rsid w:val="00172061"/>
    <w:rsid w:val="00174D0C"/>
    <w:rsid w:val="00174DE0"/>
    <w:rsid w:val="00175026"/>
    <w:rsid w:val="00176183"/>
    <w:rsid w:val="00176FCE"/>
    <w:rsid w:val="001775A7"/>
    <w:rsid w:val="0017773A"/>
    <w:rsid w:val="00177C26"/>
    <w:rsid w:val="00180250"/>
    <w:rsid w:val="00180349"/>
    <w:rsid w:val="001805E5"/>
    <w:rsid w:val="001807FF"/>
    <w:rsid w:val="0018098A"/>
    <w:rsid w:val="0018143F"/>
    <w:rsid w:val="0018192C"/>
    <w:rsid w:val="001827F7"/>
    <w:rsid w:val="001827FE"/>
    <w:rsid w:val="00182F04"/>
    <w:rsid w:val="001832CC"/>
    <w:rsid w:val="00183329"/>
    <w:rsid w:val="00183397"/>
    <w:rsid w:val="001838D3"/>
    <w:rsid w:val="001839A8"/>
    <w:rsid w:val="00183F92"/>
    <w:rsid w:val="001841FC"/>
    <w:rsid w:val="0018489D"/>
    <w:rsid w:val="00184F77"/>
    <w:rsid w:val="00185114"/>
    <w:rsid w:val="001867C6"/>
    <w:rsid w:val="00186DF2"/>
    <w:rsid w:val="00186FD1"/>
    <w:rsid w:val="0018716E"/>
    <w:rsid w:val="0019026B"/>
    <w:rsid w:val="00190D2D"/>
    <w:rsid w:val="001926F0"/>
    <w:rsid w:val="001930B9"/>
    <w:rsid w:val="001936A4"/>
    <w:rsid w:val="001942F3"/>
    <w:rsid w:val="00194609"/>
    <w:rsid w:val="0019543C"/>
    <w:rsid w:val="00195894"/>
    <w:rsid w:val="00195D0D"/>
    <w:rsid w:val="00196312"/>
    <w:rsid w:val="00196535"/>
    <w:rsid w:val="0019690F"/>
    <w:rsid w:val="00196FE1"/>
    <w:rsid w:val="00197017"/>
    <w:rsid w:val="00197367"/>
    <w:rsid w:val="001A05ED"/>
    <w:rsid w:val="001A0AA4"/>
    <w:rsid w:val="001A10DA"/>
    <w:rsid w:val="001A1C33"/>
    <w:rsid w:val="001A1D51"/>
    <w:rsid w:val="001A1F54"/>
    <w:rsid w:val="001A28FC"/>
    <w:rsid w:val="001A345D"/>
    <w:rsid w:val="001A36E4"/>
    <w:rsid w:val="001A3AE3"/>
    <w:rsid w:val="001A3D98"/>
    <w:rsid w:val="001A433D"/>
    <w:rsid w:val="001A4B41"/>
    <w:rsid w:val="001A4B69"/>
    <w:rsid w:val="001A514B"/>
    <w:rsid w:val="001A5226"/>
    <w:rsid w:val="001A577F"/>
    <w:rsid w:val="001A58AD"/>
    <w:rsid w:val="001A5C06"/>
    <w:rsid w:val="001A6580"/>
    <w:rsid w:val="001A6B4A"/>
    <w:rsid w:val="001A7D5E"/>
    <w:rsid w:val="001B0A22"/>
    <w:rsid w:val="001B12C0"/>
    <w:rsid w:val="001B2A20"/>
    <w:rsid w:val="001B2ACB"/>
    <w:rsid w:val="001B2B2A"/>
    <w:rsid w:val="001B5C85"/>
    <w:rsid w:val="001B60AA"/>
    <w:rsid w:val="001B6402"/>
    <w:rsid w:val="001B6E28"/>
    <w:rsid w:val="001B709F"/>
    <w:rsid w:val="001B7D0D"/>
    <w:rsid w:val="001C0043"/>
    <w:rsid w:val="001C362B"/>
    <w:rsid w:val="001C384E"/>
    <w:rsid w:val="001C4A9A"/>
    <w:rsid w:val="001C4D07"/>
    <w:rsid w:val="001C58D2"/>
    <w:rsid w:val="001C610D"/>
    <w:rsid w:val="001C6602"/>
    <w:rsid w:val="001C6ECA"/>
    <w:rsid w:val="001C7545"/>
    <w:rsid w:val="001C7CD6"/>
    <w:rsid w:val="001D0D1C"/>
    <w:rsid w:val="001D0E11"/>
    <w:rsid w:val="001D0EE9"/>
    <w:rsid w:val="001D22A3"/>
    <w:rsid w:val="001D2334"/>
    <w:rsid w:val="001D284B"/>
    <w:rsid w:val="001D2C8E"/>
    <w:rsid w:val="001D4598"/>
    <w:rsid w:val="001D4611"/>
    <w:rsid w:val="001D5F04"/>
    <w:rsid w:val="001D602B"/>
    <w:rsid w:val="001D6795"/>
    <w:rsid w:val="001D68DB"/>
    <w:rsid w:val="001D6E32"/>
    <w:rsid w:val="001D79F8"/>
    <w:rsid w:val="001E1ACF"/>
    <w:rsid w:val="001E24AD"/>
    <w:rsid w:val="001E2636"/>
    <w:rsid w:val="001E2974"/>
    <w:rsid w:val="001E29AA"/>
    <w:rsid w:val="001E2A8D"/>
    <w:rsid w:val="001E2FB3"/>
    <w:rsid w:val="001E2FBA"/>
    <w:rsid w:val="001E4417"/>
    <w:rsid w:val="001E48A8"/>
    <w:rsid w:val="001E4D0C"/>
    <w:rsid w:val="001E5986"/>
    <w:rsid w:val="001E5B00"/>
    <w:rsid w:val="001E608A"/>
    <w:rsid w:val="001E64F9"/>
    <w:rsid w:val="001E67B1"/>
    <w:rsid w:val="001E734E"/>
    <w:rsid w:val="001E76D6"/>
    <w:rsid w:val="001E7AAB"/>
    <w:rsid w:val="001E7B49"/>
    <w:rsid w:val="001E7C2F"/>
    <w:rsid w:val="001F0137"/>
    <w:rsid w:val="001F0AED"/>
    <w:rsid w:val="001F1CC8"/>
    <w:rsid w:val="001F2312"/>
    <w:rsid w:val="001F2A63"/>
    <w:rsid w:val="001F312F"/>
    <w:rsid w:val="001F3AF9"/>
    <w:rsid w:val="001F3E4C"/>
    <w:rsid w:val="001F46E7"/>
    <w:rsid w:val="001F5013"/>
    <w:rsid w:val="001F558C"/>
    <w:rsid w:val="001F589A"/>
    <w:rsid w:val="001F6129"/>
    <w:rsid w:val="001F7313"/>
    <w:rsid w:val="001F7698"/>
    <w:rsid w:val="001F79E1"/>
    <w:rsid w:val="001F7B8E"/>
    <w:rsid w:val="001F7E48"/>
    <w:rsid w:val="00200220"/>
    <w:rsid w:val="00200256"/>
    <w:rsid w:val="00200C4F"/>
    <w:rsid w:val="00202419"/>
    <w:rsid w:val="00202B5E"/>
    <w:rsid w:val="00203767"/>
    <w:rsid w:val="00203AB5"/>
    <w:rsid w:val="0020428A"/>
    <w:rsid w:val="00204556"/>
    <w:rsid w:val="002045DA"/>
    <w:rsid w:val="00204831"/>
    <w:rsid w:val="00205070"/>
    <w:rsid w:val="00205575"/>
    <w:rsid w:val="002056BB"/>
    <w:rsid w:val="00205787"/>
    <w:rsid w:val="00205878"/>
    <w:rsid w:val="00205F91"/>
    <w:rsid w:val="002063F4"/>
    <w:rsid w:val="00206B20"/>
    <w:rsid w:val="00207062"/>
    <w:rsid w:val="002078D1"/>
    <w:rsid w:val="00207EEE"/>
    <w:rsid w:val="002109AE"/>
    <w:rsid w:val="002113C1"/>
    <w:rsid w:val="00212273"/>
    <w:rsid w:val="002124EA"/>
    <w:rsid w:val="0021264F"/>
    <w:rsid w:val="00212739"/>
    <w:rsid w:val="002130C7"/>
    <w:rsid w:val="00213B45"/>
    <w:rsid w:val="00213CA4"/>
    <w:rsid w:val="00213DC1"/>
    <w:rsid w:val="002145EA"/>
    <w:rsid w:val="002148B6"/>
    <w:rsid w:val="00214A93"/>
    <w:rsid w:val="00215A19"/>
    <w:rsid w:val="00215BE1"/>
    <w:rsid w:val="00215C01"/>
    <w:rsid w:val="0021669C"/>
    <w:rsid w:val="0021678B"/>
    <w:rsid w:val="00216830"/>
    <w:rsid w:val="00216F20"/>
    <w:rsid w:val="0021712E"/>
    <w:rsid w:val="002171A6"/>
    <w:rsid w:val="00217272"/>
    <w:rsid w:val="00217576"/>
    <w:rsid w:val="00217CF7"/>
    <w:rsid w:val="00217D63"/>
    <w:rsid w:val="0022032A"/>
    <w:rsid w:val="00221062"/>
    <w:rsid w:val="002221FF"/>
    <w:rsid w:val="002222A2"/>
    <w:rsid w:val="00223218"/>
    <w:rsid w:val="0022453A"/>
    <w:rsid w:val="002246ED"/>
    <w:rsid w:val="00225FD3"/>
    <w:rsid w:val="00226040"/>
    <w:rsid w:val="00227AB9"/>
    <w:rsid w:val="00227EDC"/>
    <w:rsid w:val="002304AD"/>
    <w:rsid w:val="002307DA"/>
    <w:rsid w:val="002308A4"/>
    <w:rsid w:val="0023144D"/>
    <w:rsid w:val="002314D9"/>
    <w:rsid w:val="00231CAC"/>
    <w:rsid w:val="00231D92"/>
    <w:rsid w:val="00232731"/>
    <w:rsid w:val="00232E9E"/>
    <w:rsid w:val="002338D6"/>
    <w:rsid w:val="0023551C"/>
    <w:rsid w:val="002356AA"/>
    <w:rsid w:val="00235E29"/>
    <w:rsid w:val="002362EC"/>
    <w:rsid w:val="00236324"/>
    <w:rsid w:val="0023697C"/>
    <w:rsid w:val="00237775"/>
    <w:rsid w:val="0023778D"/>
    <w:rsid w:val="002403B0"/>
    <w:rsid w:val="002404D0"/>
    <w:rsid w:val="00240790"/>
    <w:rsid w:val="002410E0"/>
    <w:rsid w:val="002413D4"/>
    <w:rsid w:val="00241E9A"/>
    <w:rsid w:val="0024296F"/>
    <w:rsid w:val="0024354E"/>
    <w:rsid w:val="0024375E"/>
    <w:rsid w:val="00244084"/>
    <w:rsid w:val="00244B57"/>
    <w:rsid w:val="00244F7D"/>
    <w:rsid w:val="0024558A"/>
    <w:rsid w:val="00245C10"/>
    <w:rsid w:val="00246F7F"/>
    <w:rsid w:val="00247A70"/>
    <w:rsid w:val="00247C1A"/>
    <w:rsid w:val="00250A14"/>
    <w:rsid w:val="00250DA3"/>
    <w:rsid w:val="002514DB"/>
    <w:rsid w:val="00251EFC"/>
    <w:rsid w:val="00251F1E"/>
    <w:rsid w:val="00252172"/>
    <w:rsid w:val="00252955"/>
    <w:rsid w:val="00252CE2"/>
    <w:rsid w:val="002536DC"/>
    <w:rsid w:val="00253F55"/>
    <w:rsid w:val="00254249"/>
    <w:rsid w:val="00254A5A"/>
    <w:rsid w:val="00255253"/>
    <w:rsid w:val="00255DD7"/>
    <w:rsid w:val="00257413"/>
    <w:rsid w:val="00257B2F"/>
    <w:rsid w:val="00260274"/>
    <w:rsid w:val="00261901"/>
    <w:rsid w:val="00263404"/>
    <w:rsid w:val="00263D6B"/>
    <w:rsid w:val="00263E4C"/>
    <w:rsid w:val="00263EDF"/>
    <w:rsid w:val="00264C3C"/>
    <w:rsid w:val="00264E3D"/>
    <w:rsid w:val="00264E79"/>
    <w:rsid w:val="0026582B"/>
    <w:rsid w:val="00266CA8"/>
    <w:rsid w:val="00266FF4"/>
    <w:rsid w:val="00270D93"/>
    <w:rsid w:val="002711F4"/>
    <w:rsid w:val="00271239"/>
    <w:rsid w:val="00271E2A"/>
    <w:rsid w:val="00271F46"/>
    <w:rsid w:val="00272185"/>
    <w:rsid w:val="00272B19"/>
    <w:rsid w:val="00272CCA"/>
    <w:rsid w:val="002733AF"/>
    <w:rsid w:val="002735F0"/>
    <w:rsid w:val="00273BB6"/>
    <w:rsid w:val="00274987"/>
    <w:rsid w:val="002753B2"/>
    <w:rsid w:val="0027594D"/>
    <w:rsid w:val="00275FD0"/>
    <w:rsid w:val="00277726"/>
    <w:rsid w:val="00277B48"/>
    <w:rsid w:val="00277C81"/>
    <w:rsid w:val="00277D7D"/>
    <w:rsid w:val="00277EA6"/>
    <w:rsid w:val="00277F5E"/>
    <w:rsid w:val="00280D93"/>
    <w:rsid w:val="00281BE8"/>
    <w:rsid w:val="00282622"/>
    <w:rsid w:val="00282A64"/>
    <w:rsid w:val="002832A2"/>
    <w:rsid w:val="002833D5"/>
    <w:rsid w:val="00283BC5"/>
    <w:rsid w:val="002846D9"/>
    <w:rsid w:val="00284A6A"/>
    <w:rsid w:val="00285479"/>
    <w:rsid w:val="00285663"/>
    <w:rsid w:val="00285824"/>
    <w:rsid w:val="002864D9"/>
    <w:rsid w:val="00286A0B"/>
    <w:rsid w:val="00287BCA"/>
    <w:rsid w:val="00287CE8"/>
    <w:rsid w:val="00290A86"/>
    <w:rsid w:val="002917F8"/>
    <w:rsid w:val="00291D45"/>
    <w:rsid w:val="00293E1A"/>
    <w:rsid w:val="00293F48"/>
    <w:rsid w:val="002944F2"/>
    <w:rsid w:val="00294876"/>
    <w:rsid w:val="00294C4A"/>
    <w:rsid w:val="00294C64"/>
    <w:rsid w:val="002952CC"/>
    <w:rsid w:val="0029532B"/>
    <w:rsid w:val="002961E5"/>
    <w:rsid w:val="00297926"/>
    <w:rsid w:val="00297C24"/>
    <w:rsid w:val="00297EEC"/>
    <w:rsid w:val="00297FF7"/>
    <w:rsid w:val="002A0102"/>
    <w:rsid w:val="002A09F3"/>
    <w:rsid w:val="002A0A00"/>
    <w:rsid w:val="002A185D"/>
    <w:rsid w:val="002A1A00"/>
    <w:rsid w:val="002A1CBF"/>
    <w:rsid w:val="002A2772"/>
    <w:rsid w:val="002A277A"/>
    <w:rsid w:val="002A34C1"/>
    <w:rsid w:val="002A3B36"/>
    <w:rsid w:val="002A4262"/>
    <w:rsid w:val="002A4385"/>
    <w:rsid w:val="002A46D9"/>
    <w:rsid w:val="002A4D5A"/>
    <w:rsid w:val="002A5271"/>
    <w:rsid w:val="002A56B3"/>
    <w:rsid w:val="002A593D"/>
    <w:rsid w:val="002A67F1"/>
    <w:rsid w:val="002A734C"/>
    <w:rsid w:val="002B014D"/>
    <w:rsid w:val="002B01DF"/>
    <w:rsid w:val="002B0F79"/>
    <w:rsid w:val="002B121B"/>
    <w:rsid w:val="002B1780"/>
    <w:rsid w:val="002B26CE"/>
    <w:rsid w:val="002B2741"/>
    <w:rsid w:val="002B323F"/>
    <w:rsid w:val="002B34D1"/>
    <w:rsid w:val="002B38E3"/>
    <w:rsid w:val="002B3CCA"/>
    <w:rsid w:val="002B3F93"/>
    <w:rsid w:val="002B4169"/>
    <w:rsid w:val="002B6754"/>
    <w:rsid w:val="002B78DE"/>
    <w:rsid w:val="002B7D4F"/>
    <w:rsid w:val="002C07F8"/>
    <w:rsid w:val="002C0A23"/>
    <w:rsid w:val="002C0B1F"/>
    <w:rsid w:val="002C1017"/>
    <w:rsid w:val="002C2079"/>
    <w:rsid w:val="002C2CCD"/>
    <w:rsid w:val="002C3785"/>
    <w:rsid w:val="002C3C0B"/>
    <w:rsid w:val="002C4174"/>
    <w:rsid w:val="002C459B"/>
    <w:rsid w:val="002C49B8"/>
    <w:rsid w:val="002C4B11"/>
    <w:rsid w:val="002C5208"/>
    <w:rsid w:val="002C5BBF"/>
    <w:rsid w:val="002C6142"/>
    <w:rsid w:val="002C6665"/>
    <w:rsid w:val="002C6D7D"/>
    <w:rsid w:val="002C7027"/>
    <w:rsid w:val="002C79E9"/>
    <w:rsid w:val="002C79FC"/>
    <w:rsid w:val="002D02AE"/>
    <w:rsid w:val="002D1F8A"/>
    <w:rsid w:val="002D2208"/>
    <w:rsid w:val="002D2CD5"/>
    <w:rsid w:val="002D38E4"/>
    <w:rsid w:val="002D46BA"/>
    <w:rsid w:val="002D62CD"/>
    <w:rsid w:val="002D746C"/>
    <w:rsid w:val="002E0126"/>
    <w:rsid w:val="002E0A53"/>
    <w:rsid w:val="002E17CA"/>
    <w:rsid w:val="002E25FC"/>
    <w:rsid w:val="002E2CF4"/>
    <w:rsid w:val="002E30D4"/>
    <w:rsid w:val="002E3115"/>
    <w:rsid w:val="002E49BF"/>
    <w:rsid w:val="002E5796"/>
    <w:rsid w:val="002E6727"/>
    <w:rsid w:val="002E694F"/>
    <w:rsid w:val="002E6C98"/>
    <w:rsid w:val="002E7998"/>
    <w:rsid w:val="002E7BE9"/>
    <w:rsid w:val="002E7C4B"/>
    <w:rsid w:val="002E7DD5"/>
    <w:rsid w:val="002F056D"/>
    <w:rsid w:val="002F094A"/>
    <w:rsid w:val="002F263E"/>
    <w:rsid w:val="002F27E3"/>
    <w:rsid w:val="002F28D3"/>
    <w:rsid w:val="002F378E"/>
    <w:rsid w:val="002F3F9C"/>
    <w:rsid w:val="002F4AC8"/>
    <w:rsid w:val="002F53D8"/>
    <w:rsid w:val="002F5705"/>
    <w:rsid w:val="002F66A0"/>
    <w:rsid w:val="002F6955"/>
    <w:rsid w:val="002F7716"/>
    <w:rsid w:val="002F796E"/>
    <w:rsid w:val="00300ED2"/>
    <w:rsid w:val="00301092"/>
    <w:rsid w:val="003014B2"/>
    <w:rsid w:val="00302DC4"/>
    <w:rsid w:val="00303512"/>
    <w:rsid w:val="003035CF"/>
    <w:rsid w:val="0030370D"/>
    <w:rsid w:val="00303775"/>
    <w:rsid w:val="0030384A"/>
    <w:rsid w:val="003039F0"/>
    <w:rsid w:val="00303E77"/>
    <w:rsid w:val="0030477F"/>
    <w:rsid w:val="00304D00"/>
    <w:rsid w:val="00304D17"/>
    <w:rsid w:val="00304F1C"/>
    <w:rsid w:val="0030501F"/>
    <w:rsid w:val="003050F6"/>
    <w:rsid w:val="003054A5"/>
    <w:rsid w:val="00306CD6"/>
    <w:rsid w:val="0030789F"/>
    <w:rsid w:val="00307D80"/>
    <w:rsid w:val="00310467"/>
    <w:rsid w:val="003113C8"/>
    <w:rsid w:val="003120D5"/>
    <w:rsid w:val="00312DF0"/>
    <w:rsid w:val="00313075"/>
    <w:rsid w:val="003134DD"/>
    <w:rsid w:val="00316130"/>
    <w:rsid w:val="0031656A"/>
    <w:rsid w:val="00316CDE"/>
    <w:rsid w:val="00317511"/>
    <w:rsid w:val="00317BEF"/>
    <w:rsid w:val="00317FAB"/>
    <w:rsid w:val="00320152"/>
    <w:rsid w:val="00321064"/>
    <w:rsid w:val="003215DF"/>
    <w:rsid w:val="00321758"/>
    <w:rsid w:val="00322547"/>
    <w:rsid w:val="00322C01"/>
    <w:rsid w:val="00323B03"/>
    <w:rsid w:val="00324461"/>
    <w:rsid w:val="00325164"/>
    <w:rsid w:val="003309ED"/>
    <w:rsid w:val="00330D07"/>
    <w:rsid w:val="0033168E"/>
    <w:rsid w:val="0033175B"/>
    <w:rsid w:val="00331CB6"/>
    <w:rsid w:val="003321D8"/>
    <w:rsid w:val="00332648"/>
    <w:rsid w:val="00332D8B"/>
    <w:rsid w:val="003330D2"/>
    <w:rsid w:val="00333136"/>
    <w:rsid w:val="003337BF"/>
    <w:rsid w:val="003339F1"/>
    <w:rsid w:val="00333BA2"/>
    <w:rsid w:val="00333E08"/>
    <w:rsid w:val="00335662"/>
    <w:rsid w:val="00336370"/>
    <w:rsid w:val="00336629"/>
    <w:rsid w:val="00336655"/>
    <w:rsid w:val="003401AD"/>
    <w:rsid w:val="003401E9"/>
    <w:rsid w:val="00341166"/>
    <w:rsid w:val="003433B3"/>
    <w:rsid w:val="0034344D"/>
    <w:rsid w:val="00344B5F"/>
    <w:rsid w:val="00344CFE"/>
    <w:rsid w:val="0034565F"/>
    <w:rsid w:val="003456F6"/>
    <w:rsid w:val="003457FB"/>
    <w:rsid w:val="003466E1"/>
    <w:rsid w:val="00346971"/>
    <w:rsid w:val="00346ABB"/>
    <w:rsid w:val="003471BE"/>
    <w:rsid w:val="0034757F"/>
    <w:rsid w:val="0035175E"/>
    <w:rsid w:val="00351A11"/>
    <w:rsid w:val="00351B88"/>
    <w:rsid w:val="00351DDA"/>
    <w:rsid w:val="003536BC"/>
    <w:rsid w:val="00353AA1"/>
    <w:rsid w:val="003540EA"/>
    <w:rsid w:val="003544A6"/>
    <w:rsid w:val="00354650"/>
    <w:rsid w:val="00354996"/>
    <w:rsid w:val="00355A10"/>
    <w:rsid w:val="0035600E"/>
    <w:rsid w:val="0035625F"/>
    <w:rsid w:val="0035693A"/>
    <w:rsid w:val="00356E01"/>
    <w:rsid w:val="0035759F"/>
    <w:rsid w:val="003605DC"/>
    <w:rsid w:val="003611C0"/>
    <w:rsid w:val="00361892"/>
    <w:rsid w:val="00361D0A"/>
    <w:rsid w:val="00362CF2"/>
    <w:rsid w:val="003634F9"/>
    <w:rsid w:val="003636A4"/>
    <w:rsid w:val="003638B1"/>
    <w:rsid w:val="00363CC5"/>
    <w:rsid w:val="0036755B"/>
    <w:rsid w:val="0036772A"/>
    <w:rsid w:val="0036779C"/>
    <w:rsid w:val="00367FDD"/>
    <w:rsid w:val="00370C02"/>
    <w:rsid w:val="00370C85"/>
    <w:rsid w:val="003713FE"/>
    <w:rsid w:val="0037220F"/>
    <w:rsid w:val="00372340"/>
    <w:rsid w:val="00372B84"/>
    <w:rsid w:val="00372DE8"/>
    <w:rsid w:val="00373658"/>
    <w:rsid w:val="00373EDF"/>
    <w:rsid w:val="0037469A"/>
    <w:rsid w:val="0037520A"/>
    <w:rsid w:val="003754BD"/>
    <w:rsid w:val="00375C99"/>
    <w:rsid w:val="00376545"/>
    <w:rsid w:val="00377317"/>
    <w:rsid w:val="003774AB"/>
    <w:rsid w:val="00380A8A"/>
    <w:rsid w:val="00380E43"/>
    <w:rsid w:val="00381FF2"/>
    <w:rsid w:val="0038225F"/>
    <w:rsid w:val="00384763"/>
    <w:rsid w:val="00384E1B"/>
    <w:rsid w:val="00385C3D"/>
    <w:rsid w:val="00385EE6"/>
    <w:rsid w:val="003861B6"/>
    <w:rsid w:val="00386D25"/>
    <w:rsid w:val="003875B9"/>
    <w:rsid w:val="003878CA"/>
    <w:rsid w:val="00387938"/>
    <w:rsid w:val="00387E6D"/>
    <w:rsid w:val="003900AF"/>
    <w:rsid w:val="003904E5"/>
    <w:rsid w:val="00390F56"/>
    <w:rsid w:val="00391205"/>
    <w:rsid w:val="0039171E"/>
    <w:rsid w:val="00391944"/>
    <w:rsid w:val="00393010"/>
    <w:rsid w:val="00393642"/>
    <w:rsid w:val="00393A2B"/>
    <w:rsid w:val="00393FB0"/>
    <w:rsid w:val="003940CD"/>
    <w:rsid w:val="003947D5"/>
    <w:rsid w:val="00394B97"/>
    <w:rsid w:val="00395F1E"/>
    <w:rsid w:val="003973E0"/>
    <w:rsid w:val="00397F35"/>
    <w:rsid w:val="00397FEA"/>
    <w:rsid w:val="003A0B51"/>
    <w:rsid w:val="003A0EF4"/>
    <w:rsid w:val="003A2339"/>
    <w:rsid w:val="003A26D1"/>
    <w:rsid w:val="003A30E1"/>
    <w:rsid w:val="003A3C4C"/>
    <w:rsid w:val="003A43E8"/>
    <w:rsid w:val="003A447D"/>
    <w:rsid w:val="003A61C9"/>
    <w:rsid w:val="003A685C"/>
    <w:rsid w:val="003A7702"/>
    <w:rsid w:val="003A7F78"/>
    <w:rsid w:val="003B0260"/>
    <w:rsid w:val="003B1044"/>
    <w:rsid w:val="003B114A"/>
    <w:rsid w:val="003B1FC8"/>
    <w:rsid w:val="003B3495"/>
    <w:rsid w:val="003B4847"/>
    <w:rsid w:val="003B4E02"/>
    <w:rsid w:val="003B5A34"/>
    <w:rsid w:val="003B636B"/>
    <w:rsid w:val="003B64AA"/>
    <w:rsid w:val="003B6F3A"/>
    <w:rsid w:val="003C024A"/>
    <w:rsid w:val="003C0CD2"/>
    <w:rsid w:val="003C116B"/>
    <w:rsid w:val="003C12CC"/>
    <w:rsid w:val="003C2D5C"/>
    <w:rsid w:val="003C3E1E"/>
    <w:rsid w:val="003C4667"/>
    <w:rsid w:val="003C4856"/>
    <w:rsid w:val="003C48F1"/>
    <w:rsid w:val="003C505A"/>
    <w:rsid w:val="003C52CB"/>
    <w:rsid w:val="003C72A7"/>
    <w:rsid w:val="003C7A0A"/>
    <w:rsid w:val="003C7F4B"/>
    <w:rsid w:val="003D0872"/>
    <w:rsid w:val="003D0B0A"/>
    <w:rsid w:val="003D1055"/>
    <w:rsid w:val="003D145C"/>
    <w:rsid w:val="003D1726"/>
    <w:rsid w:val="003D1B95"/>
    <w:rsid w:val="003D22E4"/>
    <w:rsid w:val="003D2DCE"/>
    <w:rsid w:val="003D3101"/>
    <w:rsid w:val="003D4CDB"/>
    <w:rsid w:val="003D5262"/>
    <w:rsid w:val="003D5B09"/>
    <w:rsid w:val="003D5D26"/>
    <w:rsid w:val="003D6242"/>
    <w:rsid w:val="003D68DE"/>
    <w:rsid w:val="003D6FA2"/>
    <w:rsid w:val="003D7F3D"/>
    <w:rsid w:val="003E070E"/>
    <w:rsid w:val="003E0758"/>
    <w:rsid w:val="003E21FB"/>
    <w:rsid w:val="003E371C"/>
    <w:rsid w:val="003E38B1"/>
    <w:rsid w:val="003E3BDA"/>
    <w:rsid w:val="003E3DBB"/>
    <w:rsid w:val="003E3F74"/>
    <w:rsid w:val="003E41DE"/>
    <w:rsid w:val="003E4A5E"/>
    <w:rsid w:val="003E4C4D"/>
    <w:rsid w:val="003E4E3B"/>
    <w:rsid w:val="003E531B"/>
    <w:rsid w:val="003E5D53"/>
    <w:rsid w:val="003E6FF1"/>
    <w:rsid w:val="003E7603"/>
    <w:rsid w:val="003E7744"/>
    <w:rsid w:val="003E7FCA"/>
    <w:rsid w:val="003F0889"/>
    <w:rsid w:val="003F091D"/>
    <w:rsid w:val="003F0B78"/>
    <w:rsid w:val="003F1246"/>
    <w:rsid w:val="003F12F2"/>
    <w:rsid w:val="003F1641"/>
    <w:rsid w:val="003F174F"/>
    <w:rsid w:val="003F1CD2"/>
    <w:rsid w:val="003F1EC4"/>
    <w:rsid w:val="003F2BA3"/>
    <w:rsid w:val="003F4ADB"/>
    <w:rsid w:val="003F56E4"/>
    <w:rsid w:val="003F684A"/>
    <w:rsid w:val="003F6F69"/>
    <w:rsid w:val="0040192F"/>
    <w:rsid w:val="0040216F"/>
    <w:rsid w:val="00403276"/>
    <w:rsid w:val="0040338E"/>
    <w:rsid w:val="00403615"/>
    <w:rsid w:val="00403DC4"/>
    <w:rsid w:val="00404005"/>
    <w:rsid w:val="0040478B"/>
    <w:rsid w:val="004048F0"/>
    <w:rsid w:val="0040675D"/>
    <w:rsid w:val="00406793"/>
    <w:rsid w:val="0041035A"/>
    <w:rsid w:val="00411948"/>
    <w:rsid w:val="00411B39"/>
    <w:rsid w:val="00411E0D"/>
    <w:rsid w:val="004126AC"/>
    <w:rsid w:val="00412858"/>
    <w:rsid w:val="0041293B"/>
    <w:rsid w:val="00412D30"/>
    <w:rsid w:val="0041311A"/>
    <w:rsid w:val="00413140"/>
    <w:rsid w:val="004136D8"/>
    <w:rsid w:val="004136DF"/>
    <w:rsid w:val="00414302"/>
    <w:rsid w:val="004145F1"/>
    <w:rsid w:val="00414BA9"/>
    <w:rsid w:val="00414CC2"/>
    <w:rsid w:val="00414F05"/>
    <w:rsid w:val="00414F34"/>
    <w:rsid w:val="00415610"/>
    <w:rsid w:val="00415825"/>
    <w:rsid w:val="004167F5"/>
    <w:rsid w:val="00417852"/>
    <w:rsid w:val="00417D7F"/>
    <w:rsid w:val="00417E97"/>
    <w:rsid w:val="004217DC"/>
    <w:rsid w:val="0042260D"/>
    <w:rsid w:val="00423A9A"/>
    <w:rsid w:val="00423E3E"/>
    <w:rsid w:val="00423FDD"/>
    <w:rsid w:val="00424C5A"/>
    <w:rsid w:val="004251DB"/>
    <w:rsid w:val="004260AB"/>
    <w:rsid w:val="00426713"/>
    <w:rsid w:val="00426B9A"/>
    <w:rsid w:val="00427AAA"/>
    <w:rsid w:val="004302C5"/>
    <w:rsid w:val="00431C3D"/>
    <w:rsid w:val="004322F1"/>
    <w:rsid w:val="00433129"/>
    <w:rsid w:val="004331AE"/>
    <w:rsid w:val="004347A2"/>
    <w:rsid w:val="00434CAF"/>
    <w:rsid w:val="00434E25"/>
    <w:rsid w:val="00435EBC"/>
    <w:rsid w:val="00435F01"/>
    <w:rsid w:val="004361D9"/>
    <w:rsid w:val="004361FD"/>
    <w:rsid w:val="004378D2"/>
    <w:rsid w:val="00437D3E"/>
    <w:rsid w:val="00437FE4"/>
    <w:rsid w:val="004404C3"/>
    <w:rsid w:val="00442DAE"/>
    <w:rsid w:val="00443477"/>
    <w:rsid w:val="0044364E"/>
    <w:rsid w:val="00443D25"/>
    <w:rsid w:val="00444439"/>
    <w:rsid w:val="004454DB"/>
    <w:rsid w:val="004468D6"/>
    <w:rsid w:val="00446919"/>
    <w:rsid w:val="0044691D"/>
    <w:rsid w:val="00446FCA"/>
    <w:rsid w:val="00447190"/>
    <w:rsid w:val="004472B8"/>
    <w:rsid w:val="004506B9"/>
    <w:rsid w:val="004506F2"/>
    <w:rsid w:val="004507D4"/>
    <w:rsid w:val="00451BED"/>
    <w:rsid w:val="0045262A"/>
    <w:rsid w:val="004537A5"/>
    <w:rsid w:val="00454348"/>
    <w:rsid w:val="00456775"/>
    <w:rsid w:val="0045684C"/>
    <w:rsid w:val="00456A1A"/>
    <w:rsid w:val="00457327"/>
    <w:rsid w:val="004573FE"/>
    <w:rsid w:val="0046064C"/>
    <w:rsid w:val="00460776"/>
    <w:rsid w:val="00460CD3"/>
    <w:rsid w:val="00460E22"/>
    <w:rsid w:val="00461A85"/>
    <w:rsid w:val="00461FC7"/>
    <w:rsid w:val="00462809"/>
    <w:rsid w:val="00462877"/>
    <w:rsid w:val="00463256"/>
    <w:rsid w:val="0046362C"/>
    <w:rsid w:val="00463B6E"/>
    <w:rsid w:val="00463E5A"/>
    <w:rsid w:val="00464337"/>
    <w:rsid w:val="00464369"/>
    <w:rsid w:val="00464925"/>
    <w:rsid w:val="00464AE7"/>
    <w:rsid w:val="00464D17"/>
    <w:rsid w:val="004658AD"/>
    <w:rsid w:val="00466B71"/>
    <w:rsid w:val="00466BF1"/>
    <w:rsid w:val="00467AFF"/>
    <w:rsid w:val="00467C00"/>
    <w:rsid w:val="00471497"/>
    <w:rsid w:val="004719FE"/>
    <w:rsid w:val="00472964"/>
    <w:rsid w:val="00473411"/>
    <w:rsid w:val="00473B63"/>
    <w:rsid w:val="00473EFE"/>
    <w:rsid w:val="00474BD5"/>
    <w:rsid w:val="00474E29"/>
    <w:rsid w:val="004765C1"/>
    <w:rsid w:val="0047664F"/>
    <w:rsid w:val="00476E69"/>
    <w:rsid w:val="00476F6C"/>
    <w:rsid w:val="00477B23"/>
    <w:rsid w:val="00477C3C"/>
    <w:rsid w:val="00480228"/>
    <w:rsid w:val="0048052D"/>
    <w:rsid w:val="00480946"/>
    <w:rsid w:val="00480FB2"/>
    <w:rsid w:val="004811EA"/>
    <w:rsid w:val="00481432"/>
    <w:rsid w:val="00481783"/>
    <w:rsid w:val="004817BF"/>
    <w:rsid w:val="00481A7D"/>
    <w:rsid w:val="00483492"/>
    <w:rsid w:val="00483BFA"/>
    <w:rsid w:val="00485B82"/>
    <w:rsid w:val="0048626E"/>
    <w:rsid w:val="00486543"/>
    <w:rsid w:val="0048755D"/>
    <w:rsid w:val="00487AF9"/>
    <w:rsid w:val="00487E38"/>
    <w:rsid w:val="004900E9"/>
    <w:rsid w:val="00490649"/>
    <w:rsid w:val="004908D1"/>
    <w:rsid w:val="0049126C"/>
    <w:rsid w:val="0049159C"/>
    <w:rsid w:val="00492191"/>
    <w:rsid w:val="0049292E"/>
    <w:rsid w:val="00492AA4"/>
    <w:rsid w:val="00493C39"/>
    <w:rsid w:val="00494938"/>
    <w:rsid w:val="00494C4E"/>
    <w:rsid w:val="00495203"/>
    <w:rsid w:val="004959F6"/>
    <w:rsid w:val="0049619E"/>
    <w:rsid w:val="0049669B"/>
    <w:rsid w:val="00496EC2"/>
    <w:rsid w:val="004975C1"/>
    <w:rsid w:val="00497683"/>
    <w:rsid w:val="0049796E"/>
    <w:rsid w:val="004A03C5"/>
    <w:rsid w:val="004A14F3"/>
    <w:rsid w:val="004A153D"/>
    <w:rsid w:val="004A1B43"/>
    <w:rsid w:val="004A1F14"/>
    <w:rsid w:val="004A2C2D"/>
    <w:rsid w:val="004A2C77"/>
    <w:rsid w:val="004A3074"/>
    <w:rsid w:val="004A356F"/>
    <w:rsid w:val="004A3720"/>
    <w:rsid w:val="004A3A45"/>
    <w:rsid w:val="004A3FF4"/>
    <w:rsid w:val="004A40A7"/>
    <w:rsid w:val="004A42CE"/>
    <w:rsid w:val="004A46EC"/>
    <w:rsid w:val="004A4DED"/>
    <w:rsid w:val="004A4EBB"/>
    <w:rsid w:val="004A4F72"/>
    <w:rsid w:val="004A547C"/>
    <w:rsid w:val="004A7172"/>
    <w:rsid w:val="004A7EC7"/>
    <w:rsid w:val="004B0C9C"/>
    <w:rsid w:val="004B0DD4"/>
    <w:rsid w:val="004B1200"/>
    <w:rsid w:val="004B120E"/>
    <w:rsid w:val="004B1267"/>
    <w:rsid w:val="004B1A40"/>
    <w:rsid w:val="004B265C"/>
    <w:rsid w:val="004B2934"/>
    <w:rsid w:val="004B4A2B"/>
    <w:rsid w:val="004B5A3F"/>
    <w:rsid w:val="004B6D63"/>
    <w:rsid w:val="004B6E27"/>
    <w:rsid w:val="004B72DB"/>
    <w:rsid w:val="004B75B1"/>
    <w:rsid w:val="004B7CA1"/>
    <w:rsid w:val="004C071A"/>
    <w:rsid w:val="004C0BF0"/>
    <w:rsid w:val="004C0CA7"/>
    <w:rsid w:val="004C1138"/>
    <w:rsid w:val="004C1431"/>
    <w:rsid w:val="004C1E13"/>
    <w:rsid w:val="004C1EE9"/>
    <w:rsid w:val="004C2385"/>
    <w:rsid w:val="004C2392"/>
    <w:rsid w:val="004C2F11"/>
    <w:rsid w:val="004C32B2"/>
    <w:rsid w:val="004C33D3"/>
    <w:rsid w:val="004C4D13"/>
    <w:rsid w:val="004C4D26"/>
    <w:rsid w:val="004C5364"/>
    <w:rsid w:val="004C58FF"/>
    <w:rsid w:val="004C5976"/>
    <w:rsid w:val="004C604E"/>
    <w:rsid w:val="004C6864"/>
    <w:rsid w:val="004C69DD"/>
    <w:rsid w:val="004C7FD1"/>
    <w:rsid w:val="004D001C"/>
    <w:rsid w:val="004D0B5A"/>
    <w:rsid w:val="004D1139"/>
    <w:rsid w:val="004D200B"/>
    <w:rsid w:val="004D2839"/>
    <w:rsid w:val="004D320F"/>
    <w:rsid w:val="004D3244"/>
    <w:rsid w:val="004D3A7E"/>
    <w:rsid w:val="004D4212"/>
    <w:rsid w:val="004D4F4D"/>
    <w:rsid w:val="004D61E2"/>
    <w:rsid w:val="004D622F"/>
    <w:rsid w:val="004D62E1"/>
    <w:rsid w:val="004D6989"/>
    <w:rsid w:val="004D6F65"/>
    <w:rsid w:val="004D70CF"/>
    <w:rsid w:val="004D7594"/>
    <w:rsid w:val="004E01D5"/>
    <w:rsid w:val="004E1287"/>
    <w:rsid w:val="004E1542"/>
    <w:rsid w:val="004E1AE9"/>
    <w:rsid w:val="004E1B79"/>
    <w:rsid w:val="004E23BA"/>
    <w:rsid w:val="004E28E0"/>
    <w:rsid w:val="004E2D13"/>
    <w:rsid w:val="004E3535"/>
    <w:rsid w:val="004E3614"/>
    <w:rsid w:val="004E3797"/>
    <w:rsid w:val="004E44AE"/>
    <w:rsid w:val="004E47FC"/>
    <w:rsid w:val="004E4812"/>
    <w:rsid w:val="004E488F"/>
    <w:rsid w:val="004E5708"/>
    <w:rsid w:val="004E62EA"/>
    <w:rsid w:val="004E65C6"/>
    <w:rsid w:val="004E6DDC"/>
    <w:rsid w:val="004E70DA"/>
    <w:rsid w:val="004E7A17"/>
    <w:rsid w:val="004E7A8C"/>
    <w:rsid w:val="004F0B18"/>
    <w:rsid w:val="004F0CA7"/>
    <w:rsid w:val="004F13DB"/>
    <w:rsid w:val="004F2BC8"/>
    <w:rsid w:val="004F30E2"/>
    <w:rsid w:val="004F352F"/>
    <w:rsid w:val="004F38E7"/>
    <w:rsid w:val="004F3E5E"/>
    <w:rsid w:val="004F4C35"/>
    <w:rsid w:val="004F5257"/>
    <w:rsid w:val="004F53D3"/>
    <w:rsid w:val="004F53EB"/>
    <w:rsid w:val="004F6307"/>
    <w:rsid w:val="004F690D"/>
    <w:rsid w:val="004F7FC4"/>
    <w:rsid w:val="00500A06"/>
    <w:rsid w:val="00501B29"/>
    <w:rsid w:val="00502F3A"/>
    <w:rsid w:val="00503A6C"/>
    <w:rsid w:val="00503BB7"/>
    <w:rsid w:val="005048A9"/>
    <w:rsid w:val="00504A70"/>
    <w:rsid w:val="00505388"/>
    <w:rsid w:val="005059E7"/>
    <w:rsid w:val="00507D99"/>
    <w:rsid w:val="0051010F"/>
    <w:rsid w:val="00510AE4"/>
    <w:rsid w:val="005110E9"/>
    <w:rsid w:val="0051183F"/>
    <w:rsid w:val="00512A2C"/>
    <w:rsid w:val="00512C69"/>
    <w:rsid w:val="00514032"/>
    <w:rsid w:val="005142B9"/>
    <w:rsid w:val="00514D00"/>
    <w:rsid w:val="00515951"/>
    <w:rsid w:val="00515C8A"/>
    <w:rsid w:val="0051605D"/>
    <w:rsid w:val="00516092"/>
    <w:rsid w:val="00516108"/>
    <w:rsid w:val="00516B66"/>
    <w:rsid w:val="0051744F"/>
    <w:rsid w:val="005178A4"/>
    <w:rsid w:val="00520249"/>
    <w:rsid w:val="00520ACD"/>
    <w:rsid w:val="00520C6D"/>
    <w:rsid w:val="00520ED7"/>
    <w:rsid w:val="00521F7D"/>
    <w:rsid w:val="005221C6"/>
    <w:rsid w:val="00522555"/>
    <w:rsid w:val="00522C85"/>
    <w:rsid w:val="00523553"/>
    <w:rsid w:val="005238ED"/>
    <w:rsid w:val="0052445F"/>
    <w:rsid w:val="0052495A"/>
    <w:rsid w:val="00524DCD"/>
    <w:rsid w:val="005256E3"/>
    <w:rsid w:val="005258A9"/>
    <w:rsid w:val="005259CF"/>
    <w:rsid w:val="00525A05"/>
    <w:rsid w:val="0052647A"/>
    <w:rsid w:val="00526725"/>
    <w:rsid w:val="00527009"/>
    <w:rsid w:val="00531B3C"/>
    <w:rsid w:val="005322C5"/>
    <w:rsid w:val="00532886"/>
    <w:rsid w:val="00532F50"/>
    <w:rsid w:val="0053308B"/>
    <w:rsid w:val="005331D0"/>
    <w:rsid w:val="00533AC8"/>
    <w:rsid w:val="005347BC"/>
    <w:rsid w:val="00537F72"/>
    <w:rsid w:val="00541FE7"/>
    <w:rsid w:val="00542324"/>
    <w:rsid w:val="005426C8"/>
    <w:rsid w:val="00543319"/>
    <w:rsid w:val="00543736"/>
    <w:rsid w:val="00544EFC"/>
    <w:rsid w:val="0054522D"/>
    <w:rsid w:val="0054526F"/>
    <w:rsid w:val="005455A1"/>
    <w:rsid w:val="00545A49"/>
    <w:rsid w:val="005461A3"/>
    <w:rsid w:val="00546DB9"/>
    <w:rsid w:val="00546DE7"/>
    <w:rsid w:val="005472A4"/>
    <w:rsid w:val="005478E0"/>
    <w:rsid w:val="00547922"/>
    <w:rsid w:val="0054796C"/>
    <w:rsid w:val="00547D24"/>
    <w:rsid w:val="00550F7C"/>
    <w:rsid w:val="005513DE"/>
    <w:rsid w:val="00551D15"/>
    <w:rsid w:val="00552FA1"/>
    <w:rsid w:val="005530A6"/>
    <w:rsid w:val="00553103"/>
    <w:rsid w:val="0055336E"/>
    <w:rsid w:val="005540BE"/>
    <w:rsid w:val="0055433D"/>
    <w:rsid w:val="0055453D"/>
    <w:rsid w:val="0055533E"/>
    <w:rsid w:val="0055581B"/>
    <w:rsid w:val="00556B90"/>
    <w:rsid w:val="00556FA1"/>
    <w:rsid w:val="00560030"/>
    <w:rsid w:val="0056003F"/>
    <w:rsid w:val="00560869"/>
    <w:rsid w:val="00560D51"/>
    <w:rsid w:val="00560FFD"/>
    <w:rsid w:val="00561CC6"/>
    <w:rsid w:val="00562380"/>
    <w:rsid w:val="00562C75"/>
    <w:rsid w:val="005630DC"/>
    <w:rsid w:val="00564223"/>
    <w:rsid w:val="005647A8"/>
    <w:rsid w:val="00565337"/>
    <w:rsid w:val="005657CF"/>
    <w:rsid w:val="00565C97"/>
    <w:rsid w:val="005661A5"/>
    <w:rsid w:val="005667D3"/>
    <w:rsid w:val="005672A3"/>
    <w:rsid w:val="0057035C"/>
    <w:rsid w:val="00570A6F"/>
    <w:rsid w:val="00570BA1"/>
    <w:rsid w:val="00571048"/>
    <w:rsid w:val="00571649"/>
    <w:rsid w:val="0057188D"/>
    <w:rsid w:val="00572B17"/>
    <w:rsid w:val="00572BBD"/>
    <w:rsid w:val="005737B5"/>
    <w:rsid w:val="00573AE5"/>
    <w:rsid w:val="00573BFE"/>
    <w:rsid w:val="00573D8E"/>
    <w:rsid w:val="00574509"/>
    <w:rsid w:val="00574892"/>
    <w:rsid w:val="00574906"/>
    <w:rsid w:val="0057491A"/>
    <w:rsid w:val="00574F2F"/>
    <w:rsid w:val="00575401"/>
    <w:rsid w:val="00575B32"/>
    <w:rsid w:val="00575C61"/>
    <w:rsid w:val="00575F07"/>
    <w:rsid w:val="0057663B"/>
    <w:rsid w:val="005770CE"/>
    <w:rsid w:val="005778F6"/>
    <w:rsid w:val="00577A35"/>
    <w:rsid w:val="00577B5B"/>
    <w:rsid w:val="00577C36"/>
    <w:rsid w:val="0058046D"/>
    <w:rsid w:val="00581F3D"/>
    <w:rsid w:val="005829EC"/>
    <w:rsid w:val="00582C6C"/>
    <w:rsid w:val="0058309C"/>
    <w:rsid w:val="00583793"/>
    <w:rsid w:val="00583EBE"/>
    <w:rsid w:val="0058442F"/>
    <w:rsid w:val="00584547"/>
    <w:rsid w:val="00585337"/>
    <w:rsid w:val="00585F8B"/>
    <w:rsid w:val="00586113"/>
    <w:rsid w:val="00586372"/>
    <w:rsid w:val="005864AB"/>
    <w:rsid w:val="00586A7E"/>
    <w:rsid w:val="00586EAE"/>
    <w:rsid w:val="00590F93"/>
    <w:rsid w:val="0059167B"/>
    <w:rsid w:val="00591A6F"/>
    <w:rsid w:val="00592137"/>
    <w:rsid w:val="00592622"/>
    <w:rsid w:val="00592A18"/>
    <w:rsid w:val="00592D2C"/>
    <w:rsid w:val="00592DDF"/>
    <w:rsid w:val="005931B2"/>
    <w:rsid w:val="00593811"/>
    <w:rsid w:val="00593E86"/>
    <w:rsid w:val="00594745"/>
    <w:rsid w:val="0059475D"/>
    <w:rsid w:val="005949B4"/>
    <w:rsid w:val="0059518B"/>
    <w:rsid w:val="005952D9"/>
    <w:rsid w:val="005968C7"/>
    <w:rsid w:val="005970FC"/>
    <w:rsid w:val="005A0389"/>
    <w:rsid w:val="005A12EF"/>
    <w:rsid w:val="005A1449"/>
    <w:rsid w:val="005A1DE9"/>
    <w:rsid w:val="005A284C"/>
    <w:rsid w:val="005A2B1D"/>
    <w:rsid w:val="005A369D"/>
    <w:rsid w:val="005A56FC"/>
    <w:rsid w:val="005A6F36"/>
    <w:rsid w:val="005A6F92"/>
    <w:rsid w:val="005B0CC9"/>
    <w:rsid w:val="005B1E22"/>
    <w:rsid w:val="005B216E"/>
    <w:rsid w:val="005B2393"/>
    <w:rsid w:val="005B2484"/>
    <w:rsid w:val="005B28A1"/>
    <w:rsid w:val="005B2DCC"/>
    <w:rsid w:val="005B32BF"/>
    <w:rsid w:val="005B4583"/>
    <w:rsid w:val="005B56F4"/>
    <w:rsid w:val="005B58B2"/>
    <w:rsid w:val="005B645C"/>
    <w:rsid w:val="005B6A39"/>
    <w:rsid w:val="005B6E3F"/>
    <w:rsid w:val="005B7052"/>
    <w:rsid w:val="005C0563"/>
    <w:rsid w:val="005C05DB"/>
    <w:rsid w:val="005C0C0D"/>
    <w:rsid w:val="005C1146"/>
    <w:rsid w:val="005C1220"/>
    <w:rsid w:val="005C163F"/>
    <w:rsid w:val="005C25BD"/>
    <w:rsid w:val="005C296C"/>
    <w:rsid w:val="005C3E86"/>
    <w:rsid w:val="005C3F4C"/>
    <w:rsid w:val="005C526A"/>
    <w:rsid w:val="005C5ACB"/>
    <w:rsid w:val="005C6678"/>
    <w:rsid w:val="005C6B55"/>
    <w:rsid w:val="005C6B6D"/>
    <w:rsid w:val="005D02B1"/>
    <w:rsid w:val="005D09EB"/>
    <w:rsid w:val="005D1056"/>
    <w:rsid w:val="005D11F3"/>
    <w:rsid w:val="005D158E"/>
    <w:rsid w:val="005D185C"/>
    <w:rsid w:val="005D1C37"/>
    <w:rsid w:val="005D1C49"/>
    <w:rsid w:val="005D2D1B"/>
    <w:rsid w:val="005D2E78"/>
    <w:rsid w:val="005D31E7"/>
    <w:rsid w:val="005D3A93"/>
    <w:rsid w:val="005D417F"/>
    <w:rsid w:val="005E0354"/>
    <w:rsid w:val="005E085F"/>
    <w:rsid w:val="005E1DFC"/>
    <w:rsid w:val="005E2572"/>
    <w:rsid w:val="005E3780"/>
    <w:rsid w:val="005E386B"/>
    <w:rsid w:val="005E3B5E"/>
    <w:rsid w:val="005E4880"/>
    <w:rsid w:val="005E4F39"/>
    <w:rsid w:val="005E5483"/>
    <w:rsid w:val="005E5A79"/>
    <w:rsid w:val="005E6916"/>
    <w:rsid w:val="005E7014"/>
    <w:rsid w:val="005E7269"/>
    <w:rsid w:val="005E7C70"/>
    <w:rsid w:val="005E7E44"/>
    <w:rsid w:val="005F0172"/>
    <w:rsid w:val="005F080B"/>
    <w:rsid w:val="005F0B97"/>
    <w:rsid w:val="005F0F99"/>
    <w:rsid w:val="005F1A8C"/>
    <w:rsid w:val="005F1F64"/>
    <w:rsid w:val="005F331B"/>
    <w:rsid w:val="005F4503"/>
    <w:rsid w:val="005F4574"/>
    <w:rsid w:val="005F4F35"/>
    <w:rsid w:val="005F51FC"/>
    <w:rsid w:val="005F55FD"/>
    <w:rsid w:val="005F57A1"/>
    <w:rsid w:val="005F5ECD"/>
    <w:rsid w:val="005F67CC"/>
    <w:rsid w:val="005F67FF"/>
    <w:rsid w:val="005F73EA"/>
    <w:rsid w:val="005F75E9"/>
    <w:rsid w:val="005F7874"/>
    <w:rsid w:val="005F7E31"/>
    <w:rsid w:val="00600244"/>
    <w:rsid w:val="00600823"/>
    <w:rsid w:val="00600BF6"/>
    <w:rsid w:val="00600C9A"/>
    <w:rsid w:val="0060115B"/>
    <w:rsid w:val="00601565"/>
    <w:rsid w:val="0060191E"/>
    <w:rsid w:val="006023A8"/>
    <w:rsid w:val="00602AA6"/>
    <w:rsid w:val="0060325D"/>
    <w:rsid w:val="00603520"/>
    <w:rsid w:val="0060385E"/>
    <w:rsid w:val="00603D92"/>
    <w:rsid w:val="00603FB3"/>
    <w:rsid w:val="00604465"/>
    <w:rsid w:val="006044EC"/>
    <w:rsid w:val="00604D94"/>
    <w:rsid w:val="00605795"/>
    <w:rsid w:val="006060D9"/>
    <w:rsid w:val="00606E76"/>
    <w:rsid w:val="0060765A"/>
    <w:rsid w:val="00610EC1"/>
    <w:rsid w:val="00610F94"/>
    <w:rsid w:val="00610FA8"/>
    <w:rsid w:val="00611A29"/>
    <w:rsid w:val="00611CD6"/>
    <w:rsid w:val="00613340"/>
    <w:rsid w:val="006139C6"/>
    <w:rsid w:val="0061421C"/>
    <w:rsid w:val="00614F7D"/>
    <w:rsid w:val="0061512E"/>
    <w:rsid w:val="006156C1"/>
    <w:rsid w:val="0061581B"/>
    <w:rsid w:val="00615B5C"/>
    <w:rsid w:val="00615BA9"/>
    <w:rsid w:val="006163D2"/>
    <w:rsid w:val="0061719F"/>
    <w:rsid w:val="006175E0"/>
    <w:rsid w:val="006177B5"/>
    <w:rsid w:val="00620024"/>
    <w:rsid w:val="006203C6"/>
    <w:rsid w:val="00620B79"/>
    <w:rsid w:val="00620C40"/>
    <w:rsid w:val="00620C78"/>
    <w:rsid w:val="006213DC"/>
    <w:rsid w:val="0062211F"/>
    <w:rsid w:val="00622386"/>
    <w:rsid w:val="00622C79"/>
    <w:rsid w:val="00622D64"/>
    <w:rsid w:val="00624432"/>
    <w:rsid w:val="00624B7D"/>
    <w:rsid w:val="00624DF8"/>
    <w:rsid w:val="006264DC"/>
    <w:rsid w:val="006275EF"/>
    <w:rsid w:val="0062782F"/>
    <w:rsid w:val="00630397"/>
    <w:rsid w:val="0063059A"/>
    <w:rsid w:val="0063068B"/>
    <w:rsid w:val="00631626"/>
    <w:rsid w:val="00632582"/>
    <w:rsid w:val="006328A9"/>
    <w:rsid w:val="00633919"/>
    <w:rsid w:val="0063486E"/>
    <w:rsid w:val="006363BD"/>
    <w:rsid w:val="00636515"/>
    <w:rsid w:val="00636A23"/>
    <w:rsid w:val="00636D14"/>
    <w:rsid w:val="0063755F"/>
    <w:rsid w:val="006378E0"/>
    <w:rsid w:val="00640144"/>
    <w:rsid w:val="00640C6F"/>
    <w:rsid w:val="00641637"/>
    <w:rsid w:val="00641A30"/>
    <w:rsid w:val="006424AC"/>
    <w:rsid w:val="006425AC"/>
    <w:rsid w:val="006426A2"/>
    <w:rsid w:val="00642707"/>
    <w:rsid w:val="00642E7E"/>
    <w:rsid w:val="00643044"/>
    <w:rsid w:val="006430A2"/>
    <w:rsid w:val="0064370E"/>
    <w:rsid w:val="00643CCF"/>
    <w:rsid w:val="00644823"/>
    <w:rsid w:val="006454BA"/>
    <w:rsid w:val="00645DC9"/>
    <w:rsid w:val="00646414"/>
    <w:rsid w:val="0064691B"/>
    <w:rsid w:val="00647ECE"/>
    <w:rsid w:val="006500F1"/>
    <w:rsid w:val="00650194"/>
    <w:rsid w:val="00651F8A"/>
    <w:rsid w:val="006520A8"/>
    <w:rsid w:val="00652A07"/>
    <w:rsid w:val="00652CF8"/>
    <w:rsid w:val="00653D21"/>
    <w:rsid w:val="00653D24"/>
    <w:rsid w:val="006548BA"/>
    <w:rsid w:val="00654B4A"/>
    <w:rsid w:val="00655C53"/>
    <w:rsid w:val="006571F8"/>
    <w:rsid w:val="006600C7"/>
    <w:rsid w:val="0066039A"/>
    <w:rsid w:val="006611D8"/>
    <w:rsid w:val="00661DE7"/>
    <w:rsid w:val="00662D07"/>
    <w:rsid w:val="00662F60"/>
    <w:rsid w:val="006639A9"/>
    <w:rsid w:val="00663EC9"/>
    <w:rsid w:val="00664601"/>
    <w:rsid w:val="00666348"/>
    <w:rsid w:val="00666BDE"/>
    <w:rsid w:val="00666E3D"/>
    <w:rsid w:val="00667453"/>
    <w:rsid w:val="00667560"/>
    <w:rsid w:val="00667EC2"/>
    <w:rsid w:val="00667FB0"/>
    <w:rsid w:val="006700A6"/>
    <w:rsid w:val="006710B5"/>
    <w:rsid w:val="0067294F"/>
    <w:rsid w:val="00673BB4"/>
    <w:rsid w:val="00674A7E"/>
    <w:rsid w:val="00674C99"/>
    <w:rsid w:val="00674F05"/>
    <w:rsid w:val="00675043"/>
    <w:rsid w:val="00675835"/>
    <w:rsid w:val="00676123"/>
    <w:rsid w:val="00676666"/>
    <w:rsid w:val="00676673"/>
    <w:rsid w:val="00676B85"/>
    <w:rsid w:val="00677CBF"/>
    <w:rsid w:val="0068061F"/>
    <w:rsid w:val="00682EFA"/>
    <w:rsid w:val="006833A7"/>
    <w:rsid w:val="0068366A"/>
    <w:rsid w:val="00683A3A"/>
    <w:rsid w:val="00683D45"/>
    <w:rsid w:val="006861C7"/>
    <w:rsid w:val="006867F4"/>
    <w:rsid w:val="00687AD9"/>
    <w:rsid w:val="00687E78"/>
    <w:rsid w:val="00690095"/>
    <w:rsid w:val="006900A2"/>
    <w:rsid w:val="00690292"/>
    <w:rsid w:val="00690891"/>
    <w:rsid w:val="00690EA4"/>
    <w:rsid w:val="0069121E"/>
    <w:rsid w:val="00691731"/>
    <w:rsid w:val="00691BA7"/>
    <w:rsid w:val="006928CD"/>
    <w:rsid w:val="0069358A"/>
    <w:rsid w:val="00694156"/>
    <w:rsid w:val="006943F8"/>
    <w:rsid w:val="006944F5"/>
    <w:rsid w:val="0069467D"/>
    <w:rsid w:val="00695B63"/>
    <w:rsid w:val="00695E7F"/>
    <w:rsid w:val="00695EB5"/>
    <w:rsid w:val="006966A6"/>
    <w:rsid w:val="006A09BD"/>
    <w:rsid w:val="006A09D3"/>
    <w:rsid w:val="006A0CB0"/>
    <w:rsid w:val="006A10BE"/>
    <w:rsid w:val="006A1BD6"/>
    <w:rsid w:val="006A2C3C"/>
    <w:rsid w:val="006A2E10"/>
    <w:rsid w:val="006A2FD9"/>
    <w:rsid w:val="006A384C"/>
    <w:rsid w:val="006A3958"/>
    <w:rsid w:val="006A40DD"/>
    <w:rsid w:val="006A4A65"/>
    <w:rsid w:val="006A4AC0"/>
    <w:rsid w:val="006A5133"/>
    <w:rsid w:val="006A5B83"/>
    <w:rsid w:val="006A5C7E"/>
    <w:rsid w:val="006A6689"/>
    <w:rsid w:val="006A6C59"/>
    <w:rsid w:val="006A7DB8"/>
    <w:rsid w:val="006B040D"/>
    <w:rsid w:val="006B1693"/>
    <w:rsid w:val="006B1E6A"/>
    <w:rsid w:val="006B2031"/>
    <w:rsid w:val="006B2704"/>
    <w:rsid w:val="006B2A84"/>
    <w:rsid w:val="006B329B"/>
    <w:rsid w:val="006B3929"/>
    <w:rsid w:val="006B3A87"/>
    <w:rsid w:val="006B46D0"/>
    <w:rsid w:val="006B52CD"/>
    <w:rsid w:val="006B5650"/>
    <w:rsid w:val="006B573E"/>
    <w:rsid w:val="006B5B8F"/>
    <w:rsid w:val="006B6664"/>
    <w:rsid w:val="006B6A71"/>
    <w:rsid w:val="006B7052"/>
    <w:rsid w:val="006B74C9"/>
    <w:rsid w:val="006C0407"/>
    <w:rsid w:val="006C0518"/>
    <w:rsid w:val="006C07F3"/>
    <w:rsid w:val="006C0E10"/>
    <w:rsid w:val="006C138D"/>
    <w:rsid w:val="006C1488"/>
    <w:rsid w:val="006C1B4F"/>
    <w:rsid w:val="006C1F55"/>
    <w:rsid w:val="006C208F"/>
    <w:rsid w:val="006C28EC"/>
    <w:rsid w:val="006C2B33"/>
    <w:rsid w:val="006C2CD0"/>
    <w:rsid w:val="006C2FAE"/>
    <w:rsid w:val="006C3A1D"/>
    <w:rsid w:val="006C3F24"/>
    <w:rsid w:val="006C4D01"/>
    <w:rsid w:val="006C5824"/>
    <w:rsid w:val="006C5FEE"/>
    <w:rsid w:val="006C607A"/>
    <w:rsid w:val="006C6A42"/>
    <w:rsid w:val="006C7176"/>
    <w:rsid w:val="006C7573"/>
    <w:rsid w:val="006C7D61"/>
    <w:rsid w:val="006C7EFE"/>
    <w:rsid w:val="006D04B6"/>
    <w:rsid w:val="006D0B94"/>
    <w:rsid w:val="006D0C06"/>
    <w:rsid w:val="006D1202"/>
    <w:rsid w:val="006D1A1C"/>
    <w:rsid w:val="006D2A47"/>
    <w:rsid w:val="006D2FA0"/>
    <w:rsid w:val="006D3C70"/>
    <w:rsid w:val="006D4112"/>
    <w:rsid w:val="006D48E6"/>
    <w:rsid w:val="006D4E1A"/>
    <w:rsid w:val="006D5439"/>
    <w:rsid w:val="006D5526"/>
    <w:rsid w:val="006D5D06"/>
    <w:rsid w:val="006D61C1"/>
    <w:rsid w:val="006D69A8"/>
    <w:rsid w:val="006D6AE0"/>
    <w:rsid w:val="006D6DEF"/>
    <w:rsid w:val="006D71B1"/>
    <w:rsid w:val="006D72D8"/>
    <w:rsid w:val="006D7370"/>
    <w:rsid w:val="006D76C7"/>
    <w:rsid w:val="006E035F"/>
    <w:rsid w:val="006E274F"/>
    <w:rsid w:val="006E2928"/>
    <w:rsid w:val="006E3870"/>
    <w:rsid w:val="006E44BE"/>
    <w:rsid w:val="006E4F1A"/>
    <w:rsid w:val="006E5078"/>
    <w:rsid w:val="006E5443"/>
    <w:rsid w:val="006E5B5F"/>
    <w:rsid w:val="006E5BC1"/>
    <w:rsid w:val="006E5F9F"/>
    <w:rsid w:val="006E6017"/>
    <w:rsid w:val="006E6DDC"/>
    <w:rsid w:val="006E6FF0"/>
    <w:rsid w:val="006E71CF"/>
    <w:rsid w:val="006E751A"/>
    <w:rsid w:val="006F0031"/>
    <w:rsid w:val="006F048B"/>
    <w:rsid w:val="006F2F80"/>
    <w:rsid w:val="006F3002"/>
    <w:rsid w:val="006F38D4"/>
    <w:rsid w:val="006F4706"/>
    <w:rsid w:val="006F53C0"/>
    <w:rsid w:val="006F578C"/>
    <w:rsid w:val="006F5FD0"/>
    <w:rsid w:val="006F6105"/>
    <w:rsid w:val="006F716E"/>
    <w:rsid w:val="006F7ED6"/>
    <w:rsid w:val="006F7FD2"/>
    <w:rsid w:val="007005A6"/>
    <w:rsid w:val="007005EE"/>
    <w:rsid w:val="00701038"/>
    <w:rsid w:val="0070151A"/>
    <w:rsid w:val="007015F1"/>
    <w:rsid w:val="00701A53"/>
    <w:rsid w:val="00702242"/>
    <w:rsid w:val="0070244F"/>
    <w:rsid w:val="00702865"/>
    <w:rsid w:val="00702BAF"/>
    <w:rsid w:val="0070307F"/>
    <w:rsid w:val="00703632"/>
    <w:rsid w:val="00703805"/>
    <w:rsid w:val="007043E5"/>
    <w:rsid w:val="00705B50"/>
    <w:rsid w:val="00705C67"/>
    <w:rsid w:val="00705FE5"/>
    <w:rsid w:val="00706563"/>
    <w:rsid w:val="007072BD"/>
    <w:rsid w:val="007078FE"/>
    <w:rsid w:val="007101B5"/>
    <w:rsid w:val="007104B7"/>
    <w:rsid w:val="007119B2"/>
    <w:rsid w:val="00711D08"/>
    <w:rsid w:val="007126A2"/>
    <w:rsid w:val="00713AEC"/>
    <w:rsid w:val="00713E3A"/>
    <w:rsid w:val="00713F98"/>
    <w:rsid w:val="0071462C"/>
    <w:rsid w:val="00714D1E"/>
    <w:rsid w:val="00715578"/>
    <w:rsid w:val="00715BD8"/>
    <w:rsid w:val="00716043"/>
    <w:rsid w:val="007200D4"/>
    <w:rsid w:val="00720A75"/>
    <w:rsid w:val="0072158E"/>
    <w:rsid w:val="007217DC"/>
    <w:rsid w:val="007221EE"/>
    <w:rsid w:val="00722899"/>
    <w:rsid w:val="00722D33"/>
    <w:rsid w:val="00722FA0"/>
    <w:rsid w:val="00723488"/>
    <w:rsid w:val="00723BA2"/>
    <w:rsid w:val="00724430"/>
    <w:rsid w:val="0072500B"/>
    <w:rsid w:val="00725CF6"/>
    <w:rsid w:val="007262A7"/>
    <w:rsid w:val="0072703A"/>
    <w:rsid w:val="00727135"/>
    <w:rsid w:val="00727812"/>
    <w:rsid w:val="00730275"/>
    <w:rsid w:val="00730347"/>
    <w:rsid w:val="00730401"/>
    <w:rsid w:val="00730A17"/>
    <w:rsid w:val="00730A1A"/>
    <w:rsid w:val="00730B47"/>
    <w:rsid w:val="00730F1A"/>
    <w:rsid w:val="00731013"/>
    <w:rsid w:val="0073121F"/>
    <w:rsid w:val="0073131F"/>
    <w:rsid w:val="007315BF"/>
    <w:rsid w:val="00731691"/>
    <w:rsid w:val="00731694"/>
    <w:rsid w:val="00731B6D"/>
    <w:rsid w:val="00732334"/>
    <w:rsid w:val="00732E78"/>
    <w:rsid w:val="007331A2"/>
    <w:rsid w:val="00733F1C"/>
    <w:rsid w:val="0073424A"/>
    <w:rsid w:val="00734596"/>
    <w:rsid w:val="00734D23"/>
    <w:rsid w:val="007359D6"/>
    <w:rsid w:val="00735F96"/>
    <w:rsid w:val="00736343"/>
    <w:rsid w:val="00736AC5"/>
    <w:rsid w:val="00736F5D"/>
    <w:rsid w:val="00737161"/>
    <w:rsid w:val="00737587"/>
    <w:rsid w:val="00737F23"/>
    <w:rsid w:val="007404F6"/>
    <w:rsid w:val="007405E7"/>
    <w:rsid w:val="007406FE"/>
    <w:rsid w:val="00741AE8"/>
    <w:rsid w:val="00741DE3"/>
    <w:rsid w:val="00742326"/>
    <w:rsid w:val="00742DD5"/>
    <w:rsid w:val="007432AE"/>
    <w:rsid w:val="007445B7"/>
    <w:rsid w:val="00744A1B"/>
    <w:rsid w:val="0074585C"/>
    <w:rsid w:val="00745CB4"/>
    <w:rsid w:val="00746647"/>
    <w:rsid w:val="007503C0"/>
    <w:rsid w:val="00750506"/>
    <w:rsid w:val="00751634"/>
    <w:rsid w:val="007518F5"/>
    <w:rsid w:val="00751C1E"/>
    <w:rsid w:val="00751E15"/>
    <w:rsid w:val="0075270A"/>
    <w:rsid w:val="00754266"/>
    <w:rsid w:val="00754A06"/>
    <w:rsid w:val="00754BE3"/>
    <w:rsid w:val="00754DDC"/>
    <w:rsid w:val="00754F25"/>
    <w:rsid w:val="0075619F"/>
    <w:rsid w:val="007561B3"/>
    <w:rsid w:val="007561DE"/>
    <w:rsid w:val="007563D1"/>
    <w:rsid w:val="00756CAC"/>
    <w:rsid w:val="00757557"/>
    <w:rsid w:val="007575B1"/>
    <w:rsid w:val="007575D0"/>
    <w:rsid w:val="00757C1C"/>
    <w:rsid w:val="00757F6B"/>
    <w:rsid w:val="00760B82"/>
    <w:rsid w:val="00761FB8"/>
    <w:rsid w:val="00763106"/>
    <w:rsid w:val="00763491"/>
    <w:rsid w:val="007634B6"/>
    <w:rsid w:val="007639A8"/>
    <w:rsid w:val="00763AD0"/>
    <w:rsid w:val="00763D52"/>
    <w:rsid w:val="007645E9"/>
    <w:rsid w:val="00764B73"/>
    <w:rsid w:val="00764EC8"/>
    <w:rsid w:val="0076593B"/>
    <w:rsid w:val="00765A07"/>
    <w:rsid w:val="00767AE7"/>
    <w:rsid w:val="0077030B"/>
    <w:rsid w:val="007708E6"/>
    <w:rsid w:val="00771270"/>
    <w:rsid w:val="00771672"/>
    <w:rsid w:val="00771750"/>
    <w:rsid w:val="00771F1C"/>
    <w:rsid w:val="00773462"/>
    <w:rsid w:val="00773A4A"/>
    <w:rsid w:val="00774388"/>
    <w:rsid w:val="007747BE"/>
    <w:rsid w:val="00774970"/>
    <w:rsid w:val="00774EC2"/>
    <w:rsid w:val="007753F3"/>
    <w:rsid w:val="00775D09"/>
    <w:rsid w:val="00776C13"/>
    <w:rsid w:val="007772F5"/>
    <w:rsid w:val="0077738F"/>
    <w:rsid w:val="007773C0"/>
    <w:rsid w:val="007775D9"/>
    <w:rsid w:val="00777F55"/>
    <w:rsid w:val="0078048D"/>
    <w:rsid w:val="00780B17"/>
    <w:rsid w:val="00780FB1"/>
    <w:rsid w:val="00781047"/>
    <w:rsid w:val="00781B8D"/>
    <w:rsid w:val="00781DD9"/>
    <w:rsid w:val="00781E67"/>
    <w:rsid w:val="00782DA3"/>
    <w:rsid w:val="007848B8"/>
    <w:rsid w:val="00784969"/>
    <w:rsid w:val="00784C9B"/>
    <w:rsid w:val="00784E14"/>
    <w:rsid w:val="00785E7F"/>
    <w:rsid w:val="00786C05"/>
    <w:rsid w:val="00787054"/>
    <w:rsid w:val="007870ED"/>
    <w:rsid w:val="00790103"/>
    <w:rsid w:val="007906AA"/>
    <w:rsid w:val="007911E6"/>
    <w:rsid w:val="00793191"/>
    <w:rsid w:val="0079389F"/>
    <w:rsid w:val="00793ADF"/>
    <w:rsid w:val="0079428E"/>
    <w:rsid w:val="00795D09"/>
    <w:rsid w:val="00796110"/>
    <w:rsid w:val="00796902"/>
    <w:rsid w:val="0079704F"/>
    <w:rsid w:val="007978E4"/>
    <w:rsid w:val="00797901"/>
    <w:rsid w:val="007A04CD"/>
    <w:rsid w:val="007A16D7"/>
    <w:rsid w:val="007A16F8"/>
    <w:rsid w:val="007A1970"/>
    <w:rsid w:val="007A1FED"/>
    <w:rsid w:val="007A2327"/>
    <w:rsid w:val="007A277B"/>
    <w:rsid w:val="007A284D"/>
    <w:rsid w:val="007A37B4"/>
    <w:rsid w:val="007A45F1"/>
    <w:rsid w:val="007A489A"/>
    <w:rsid w:val="007A4D92"/>
    <w:rsid w:val="007A4F6B"/>
    <w:rsid w:val="007A557F"/>
    <w:rsid w:val="007A6DB5"/>
    <w:rsid w:val="007A6FED"/>
    <w:rsid w:val="007A70F6"/>
    <w:rsid w:val="007B00BC"/>
    <w:rsid w:val="007B045E"/>
    <w:rsid w:val="007B0751"/>
    <w:rsid w:val="007B12B1"/>
    <w:rsid w:val="007B160E"/>
    <w:rsid w:val="007B1A32"/>
    <w:rsid w:val="007B1B5D"/>
    <w:rsid w:val="007B3146"/>
    <w:rsid w:val="007B3499"/>
    <w:rsid w:val="007B396B"/>
    <w:rsid w:val="007B3B33"/>
    <w:rsid w:val="007B4085"/>
    <w:rsid w:val="007B40B1"/>
    <w:rsid w:val="007B42A3"/>
    <w:rsid w:val="007B4385"/>
    <w:rsid w:val="007B53B1"/>
    <w:rsid w:val="007B56B2"/>
    <w:rsid w:val="007B6008"/>
    <w:rsid w:val="007B6026"/>
    <w:rsid w:val="007B6363"/>
    <w:rsid w:val="007B6F63"/>
    <w:rsid w:val="007B7029"/>
    <w:rsid w:val="007B7B8B"/>
    <w:rsid w:val="007C1A31"/>
    <w:rsid w:val="007C1E22"/>
    <w:rsid w:val="007C1E9D"/>
    <w:rsid w:val="007C207A"/>
    <w:rsid w:val="007C2A0D"/>
    <w:rsid w:val="007C2B7E"/>
    <w:rsid w:val="007C2C83"/>
    <w:rsid w:val="007C2CCF"/>
    <w:rsid w:val="007C3087"/>
    <w:rsid w:val="007C3DC1"/>
    <w:rsid w:val="007C4641"/>
    <w:rsid w:val="007C5184"/>
    <w:rsid w:val="007C53A7"/>
    <w:rsid w:val="007C6341"/>
    <w:rsid w:val="007C6494"/>
    <w:rsid w:val="007C6B22"/>
    <w:rsid w:val="007C72D3"/>
    <w:rsid w:val="007C73FE"/>
    <w:rsid w:val="007C7961"/>
    <w:rsid w:val="007C7CCE"/>
    <w:rsid w:val="007D08F2"/>
    <w:rsid w:val="007D1A42"/>
    <w:rsid w:val="007D2188"/>
    <w:rsid w:val="007D2B39"/>
    <w:rsid w:val="007D2DB1"/>
    <w:rsid w:val="007D2DD5"/>
    <w:rsid w:val="007D3368"/>
    <w:rsid w:val="007D3DF9"/>
    <w:rsid w:val="007D60D2"/>
    <w:rsid w:val="007D6631"/>
    <w:rsid w:val="007D6643"/>
    <w:rsid w:val="007D6F4E"/>
    <w:rsid w:val="007D7462"/>
    <w:rsid w:val="007D79EF"/>
    <w:rsid w:val="007E0010"/>
    <w:rsid w:val="007E1D7B"/>
    <w:rsid w:val="007E3610"/>
    <w:rsid w:val="007E4AB7"/>
    <w:rsid w:val="007E4B6C"/>
    <w:rsid w:val="007E50C8"/>
    <w:rsid w:val="007E53C7"/>
    <w:rsid w:val="007E5617"/>
    <w:rsid w:val="007E5800"/>
    <w:rsid w:val="007E5BDB"/>
    <w:rsid w:val="007E7446"/>
    <w:rsid w:val="007E77FA"/>
    <w:rsid w:val="007E7EB3"/>
    <w:rsid w:val="007F09B3"/>
    <w:rsid w:val="007F0D0C"/>
    <w:rsid w:val="007F1940"/>
    <w:rsid w:val="007F1A3A"/>
    <w:rsid w:val="007F2AE6"/>
    <w:rsid w:val="007F2F26"/>
    <w:rsid w:val="007F2FCB"/>
    <w:rsid w:val="007F3320"/>
    <w:rsid w:val="007F34CA"/>
    <w:rsid w:val="007F3600"/>
    <w:rsid w:val="007F3716"/>
    <w:rsid w:val="007F3D79"/>
    <w:rsid w:val="007F4B5C"/>
    <w:rsid w:val="007F5DAD"/>
    <w:rsid w:val="007F5FA6"/>
    <w:rsid w:val="007F6DDE"/>
    <w:rsid w:val="007F70DF"/>
    <w:rsid w:val="007F7791"/>
    <w:rsid w:val="007F7B66"/>
    <w:rsid w:val="007F7B7F"/>
    <w:rsid w:val="008010D7"/>
    <w:rsid w:val="008011BA"/>
    <w:rsid w:val="008012F5"/>
    <w:rsid w:val="00801537"/>
    <w:rsid w:val="00802303"/>
    <w:rsid w:val="00802814"/>
    <w:rsid w:val="00803147"/>
    <w:rsid w:val="008037EE"/>
    <w:rsid w:val="0080418C"/>
    <w:rsid w:val="008047D7"/>
    <w:rsid w:val="00804D9C"/>
    <w:rsid w:val="0080523E"/>
    <w:rsid w:val="00805272"/>
    <w:rsid w:val="00805C07"/>
    <w:rsid w:val="00805E2D"/>
    <w:rsid w:val="00806162"/>
    <w:rsid w:val="0080658A"/>
    <w:rsid w:val="0080703F"/>
    <w:rsid w:val="0081005C"/>
    <w:rsid w:val="0081165E"/>
    <w:rsid w:val="008116D7"/>
    <w:rsid w:val="00811A6C"/>
    <w:rsid w:val="00812FF3"/>
    <w:rsid w:val="00813640"/>
    <w:rsid w:val="00813A08"/>
    <w:rsid w:val="00813AFE"/>
    <w:rsid w:val="00813F27"/>
    <w:rsid w:val="008145D4"/>
    <w:rsid w:val="00814E78"/>
    <w:rsid w:val="00815E34"/>
    <w:rsid w:val="00816E6A"/>
    <w:rsid w:val="00816FAC"/>
    <w:rsid w:val="008178DB"/>
    <w:rsid w:val="00817BFF"/>
    <w:rsid w:val="00817F31"/>
    <w:rsid w:val="0082082F"/>
    <w:rsid w:val="00820B18"/>
    <w:rsid w:val="00820DE2"/>
    <w:rsid w:val="00820FF6"/>
    <w:rsid w:val="00821C1B"/>
    <w:rsid w:val="00822355"/>
    <w:rsid w:val="008226B0"/>
    <w:rsid w:val="008227F0"/>
    <w:rsid w:val="00822ECA"/>
    <w:rsid w:val="00823F03"/>
    <w:rsid w:val="00823F28"/>
    <w:rsid w:val="00825189"/>
    <w:rsid w:val="008256F2"/>
    <w:rsid w:val="00825BB7"/>
    <w:rsid w:val="00826669"/>
    <w:rsid w:val="00826EFB"/>
    <w:rsid w:val="00827DD5"/>
    <w:rsid w:val="0083066A"/>
    <w:rsid w:val="00830B6F"/>
    <w:rsid w:val="00830CB6"/>
    <w:rsid w:val="00830E7E"/>
    <w:rsid w:val="00831CE5"/>
    <w:rsid w:val="008334D3"/>
    <w:rsid w:val="00833D05"/>
    <w:rsid w:val="008341C6"/>
    <w:rsid w:val="0083557B"/>
    <w:rsid w:val="00835BF0"/>
    <w:rsid w:val="008361BC"/>
    <w:rsid w:val="00836DAE"/>
    <w:rsid w:val="00840394"/>
    <w:rsid w:val="0084152D"/>
    <w:rsid w:val="00842008"/>
    <w:rsid w:val="00842687"/>
    <w:rsid w:val="008429CB"/>
    <w:rsid w:val="0084354A"/>
    <w:rsid w:val="0084485E"/>
    <w:rsid w:val="00844C2C"/>
    <w:rsid w:val="00844EC3"/>
    <w:rsid w:val="00844F20"/>
    <w:rsid w:val="00845B2B"/>
    <w:rsid w:val="008464B1"/>
    <w:rsid w:val="008466CA"/>
    <w:rsid w:val="00847053"/>
    <w:rsid w:val="0085033B"/>
    <w:rsid w:val="0085059D"/>
    <w:rsid w:val="0085159E"/>
    <w:rsid w:val="008516F5"/>
    <w:rsid w:val="0085245F"/>
    <w:rsid w:val="0085447B"/>
    <w:rsid w:val="00854DAB"/>
    <w:rsid w:val="0085537F"/>
    <w:rsid w:val="0085575B"/>
    <w:rsid w:val="008558E2"/>
    <w:rsid w:val="00855E05"/>
    <w:rsid w:val="0085686F"/>
    <w:rsid w:val="0085705E"/>
    <w:rsid w:val="008573E9"/>
    <w:rsid w:val="00857D46"/>
    <w:rsid w:val="00860145"/>
    <w:rsid w:val="00860676"/>
    <w:rsid w:val="0086180A"/>
    <w:rsid w:val="008618E3"/>
    <w:rsid w:val="00861B23"/>
    <w:rsid w:val="00861D49"/>
    <w:rsid w:val="00862A2C"/>
    <w:rsid w:val="0086390E"/>
    <w:rsid w:val="008645B9"/>
    <w:rsid w:val="008649C0"/>
    <w:rsid w:val="0086549C"/>
    <w:rsid w:val="00865EEF"/>
    <w:rsid w:val="0086684A"/>
    <w:rsid w:val="00866A28"/>
    <w:rsid w:val="008703FB"/>
    <w:rsid w:val="0087082B"/>
    <w:rsid w:val="00871359"/>
    <w:rsid w:val="00871A69"/>
    <w:rsid w:val="00871A6A"/>
    <w:rsid w:val="00871B39"/>
    <w:rsid w:val="00872981"/>
    <w:rsid w:val="00872E09"/>
    <w:rsid w:val="00873307"/>
    <w:rsid w:val="00873C56"/>
    <w:rsid w:val="008742AB"/>
    <w:rsid w:val="00874B82"/>
    <w:rsid w:val="00875112"/>
    <w:rsid w:val="008754A9"/>
    <w:rsid w:val="00875AFB"/>
    <w:rsid w:val="0087620D"/>
    <w:rsid w:val="00876505"/>
    <w:rsid w:val="008768EE"/>
    <w:rsid w:val="00876D75"/>
    <w:rsid w:val="008772E2"/>
    <w:rsid w:val="008773F6"/>
    <w:rsid w:val="008779DD"/>
    <w:rsid w:val="008806C2"/>
    <w:rsid w:val="00880E67"/>
    <w:rsid w:val="008816DF"/>
    <w:rsid w:val="00881FD3"/>
    <w:rsid w:val="00882071"/>
    <w:rsid w:val="00882426"/>
    <w:rsid w:val="00883EB7"/>
    <w:rsid w:val="00884390"/>
    <w:rsid w:val="008865AD"/>
    <w:rsid w:val="008871CC"/>
    <w:rsid w:val="00887DB4"/>
    <w:rsid w:val="00890134"/>
    <w:rsid w:val="008902C0"/>
    <w:rsid w:val="008903DA"/>
    <w:rsid w:val="00890417"/>
    <w:rsid w:val="0089070C"/>
    <w:rsid w:val="00890CCD"/>
    <w:rsid w:val="008912D7"/>
    <w:rsid w:val="00893685"/>
    <w:rsid w:val="008939C0"/>
    <w:rsid w:val="00894308"/>
    <w:rsid w:val="00894743"/>
    <w:rsid w:val="0089514D"/>
    <w:rsid w:val="00896050"/>
    <w:rsid w:val="00896874"/>
    <w:rsid w:val="008968FB"/>
    <w:rsid w:val="00897E38"/>
    <w:rsid w:val="008A22F0"/>
    <w:rsid w:val="008A2326"/>
    <w:rsid w:val="008A299B"/>
    <w:rsid w:val="008A2E1E"/>
    <w:rsid w:val="008A3217"/>
    <w:rsid w:val="008A3242"/>
    <w:rsid w:val="008A32E2"/>
    <w:rsid w:val="008A336E"/>
    <w:rsid w:val="008A3B43"/>
    <w:rsid w:val="008A403B"/>
    <w:rsid w:val="008A404C"/>
    <w:rsid w:val="008A44F7"/>
    <w:rsid w:val="008A47EF"/>
    <w:rsid w:val="008A489A"/>
    <w:rsid w:val="008A564C"/>
    <w:rsid w:val="008A65AC"/>
    <w:rsid w:val="008A72DF"/>
    <w:rsid w:val="008A76C2"/>
    <w:rsid w:val="008A77BB"/>
    <w:rsid w:val="008B0006"/>
    <w:rsid w:val="008B03EE"/>
    <w:rsid w:val="008B0D73"/>
    <w:rsid w:val="008B1663"/>
    <w:rsid w:val="008B217C"/>
    <w:rsid w:val="008B255F"/>
    <w:rsid w:val="008B28A6"/>
    <w:rsid w:val="008B31ED"/>
    <w:rsid w:val="008B3910"/>
    <w:rsid w:val="008B3C10"/>
    <w:rsid w:val="008B415F"/>
    <w:rsid w:val="008B45B9"/>
    <w:rsid w:val="008B46A3"/>
    <w:rsid w:val="008B501C"/>
    <w:rsid w:val="008B523A"/>
    <w:rsid w:val="008B547E"/>
    <w:rsid w:val="008B5B40"/>
    <w:rsid w:val="008B6287"/>
    <w:rsid w:val="008B67F7"/>
    <w:rsid w:val="008B6975"/>
    <w:rsid w:val="008B6D83"/>
    <w:rsid w:val="008B71B0"/>
    <w:rsid w:val="008B729B"/>
    <w:rsid w:val="008C02C1"/>
    <w:rsid w:val="008C02DB"/>
    <w:rsid w:val="008C0C07"/>
    <w:rsid w:val="008C1687"/>
    <w:rsid w:val="008C1D2B"/>
    <w:rsid w:val="008C2F26"/>
    <w:rsid w:val="008C35D9"/>
    <w:rsid w:val="008C3BD0"/>
    <w:rsid w:val="008C3D87"/>
    <w:rsid w:val="008C3ECA"/>
    <w:rsid w:val="008C3F0C"/>
    <w:rsid w:val="008C4822"/>
    <w:rsid w:val="008C4A35"/>
    <w:rsid w:val="008C4CC5"/>
    <w:rsid w:val="008C4D40"/>
    <w:rsid w:val="008C5655"/>
    <w:rsid w:val="008C5CD6"/>
    <w:rsid w:val="008C5FD0"/>
    <w:rsid w:val="008C610D"/>
    <w:rsid w:val="008C6330"/>
    <w:rsid w:val="008C695E"/>
    <w:rsid w:val="008C7D19"/>
    <w:rsid w:val="008D0441"/>
    <w:rsid w:val="008D0890"/>
    <w:rsid w:val="008D1089"/>
    <w:rsid w:val="008D159C"/>
    <w:rsid w:val="008D266F"/>
    <w:rsid w:val="008D2726"/>
    <w:rsid w:val="008D403E"/>
    <w:rsid w:val="008D45D2"/>
    <w:rsid w:val="008D631E"/>
    <w:rsid w:val="008D6830"/>
    <w:rsid w:val="008D6AA8"/>
    <w:rsid w:val="008D6E40"/>
    <w:rsid w:val="008D6F40"/>
    <w:rsid w:val="008D7012"/>
    <w:rsid w:val="008E0682"/>
    <w:rsid w:val="008E126C"/>
    <w:rsid w:val="008E2315"/>
    <w:rsid w:val="008E2D11"/>
    <w:rsid w:val="008E2EAF"/>
    <w:rsid w:val="008E4124"/>
    <w:rsid w:val="008E47B0"/>
    <w:rsid w:val="008E53BF"/>
    <w:rsid w:val="008E56F2"/>
    <w:rsid w:val="008E5D2E"/>
    <w:rsid w:val="008E703C"/>
    <w:rsid w:val="008E7CFA"/>
    <w:rsid w:val="008E7F21"/>
    <w:rsid w:val="008F0641"/>
    <w:rsid w:val="008F07C5"/>
    <w:rsid w:val="008F085E"/>
    <w:rsid w:val="008F0A47"/>
    <w:rsid w:val="008F12F9"/>
    <w:rsid w:val="008F1587"/>
    <w:rsid w:val="008F1AC2"/>
    <w:rsid w:val="008F3828"/>
    <w:rsid w:val="008F40D7"/>
    <w:rsid w:val="008F40F6"/>
    <w:rsid w:val="008F4E79"/>
    <w:rsid w:val="008F56AD"/>
    <w:rsid w:val="00900132"/>
    <w:rsid w:val="00902423"/>
    <w:rsid w:val="009025DE"/>
    <w:rsid w:val="00903360"/>
    <w:rsid w:val="00903A4D"/>
    <w:rsid w:val="0090436D"/>
    <w:rsid w:val="00904F44"/>
    <w:rsid w:val="0090504F"/>
    <w:rsid w:val="009050AE"/>
    <w:rsid w:val="00905F6A"/>
    <w:rsid w:val="00907620"/>
    <w:rsid w:val="0091014F"/>
    <w:rsid w:val="00910E70"/>
    <w:rsid w:val="0091174A"/>
    <w:rsid w:val="00911B71"/>
    <w:rsid w:val="00913559"/>
    <w:rsid w:val="009138C3"/>
    <w:rsid w:val="00913A63"/>
    <w:rsid w:val="00913E2D"/>
    <w:rsid w:val="00914D9E"/>
    <w:rsid w:val="009166AF"/>
    <w:rsid w:val="009168E4"/>
    <w:rsid w:val="00917116"/>
    <w:rsid w:val="009179F0"/>
    <w:rsid w:val="00917E8E"/>
    <w:rsid w:val="0092031D"/>
    <w:rsid w:val="009205CC"/>
    <w:rsid w:val="0092068E"/>
    <w:rsid w:val="0092143F"/>
    <w:rsid w:val="00921849"/>
    <w:rsid w:val="009228E7"/>
    <w:rsid w:val="00922B1C"/>
    <w:rsid w:val="00922FF2"/>
    <w:rsid w:val="00923162"/>
    <w:rsid w:val="0092390A"/>
    <w:rsid w:val="00923E9F"/>
    <w:rsid w:val="0092455A"/>
    <w:rsid w:val="00924BED"/>
    <w:rsid w:val="00924BFE"/>
    <w:rsid w:val="00924E60"/>
    <w:rsid w:val="009254BC"/>
    <w:rsid w:val="009256DC"/>
    <w:rsid w:val="009257A8"/>
    <w:rsid w:val="00925A6A"/>
    <w:rsid w:val="00926086"/>
    <w:rsid w:val="009260E2"/>
    <w:rsid w:val="009261A0"/>
    <w:rsid w:val="00926E1C"/>
    <w:rsid w:val="00927C65"/>
    <w:rsid w:val="00927C68"/>
    <w:rsid w:val="00930F20"/>
    <w:rsid w:val="00930F32"/>
    <w:rsid w:val="009315BF"/>
    <w:rsid w:val="00931B28"/>
    <w:rsid w:val="00932722"/>
    <w:rsid w:val="00933324"/>
    <w:rsid w:val="00934015"/>
    <w:rsid w:val="0093483E"/>
    <w:rsid w:val="00934EEE"/>
    <w:rsid w:val="00935020"/>
    <w:rsid w:val="00935090"/>
    <w:rsid w:val="009359CC"/>
    <w:rsid w:val="00935CBB"/>
    <w:rsid w:val="0093610B"/>
    <w:rsid w:val="00936181"/>
    <w:rsid w:val="0093703D"/>
    <w:rsid w:val="009371BA"/>
    <w:rsid w:val="00937275"/>
    <w:rsid w:val="00937B02"/>
    <w:rsid w:val="00941DBD"/>
    <w:rsid w:val="00941EDF"/>
    <w:rsid w:val="00942CB2"/>
    <w:rsid w:val="00943017"/>
    <w:rsid w:val="00943066"/>
    <w:rsid w:val="009432E5"/>
    <w:rsid w:val="00943665"/>
    <w:rsid w:val="00944008"/>
    <w:rsid w:val="00944236"/>
    <w:rsid w:val="00944B8B"/>
    <w:rsid w:val="009456AF"/>
    <w:rsid w:val="0094590C"/>
    <w:rsid w:val="009474F9"/>
    <w:rsid w:val="0095083B"/>
    <w:rsid w:val="0095120A"/>
    <w:rsid w:val="0095134C"/>
    <w:rsid w:val="00952A20"/>
    <w:rsid w:val="00952F2B"/>
    <w:rsid w:val="00953CFB"/>
    <w:rsid w:val="00953DF9"/>
    <w:rsid w:val="009544E1"/>
    <w:rsid w:val="00954E4A"/>
    <w:rsid w:val="009550FF"/>
    <w:rsid w:val="009553B5"/>
    <w:rsid w:val="00955A5B"/>
    <w:rsid w:val="009564CA"/>
    <w:rsid w:val="0095726A"/>
    <w:rsid w:val="00957967"/>
    <w:rsid w:val="00960F27"/>
    <w:rsid w:val="009610E6"/>
    <w:rsid w:val="009612D0"/>
    <w:rsid w:val="00961511"/>
    <w:rsid w:val="00961674"/>
    <w:rsid w:val="00961DEE"/>
    <w:rsid w:val="00962222"/>
    <w:rsid w:val="0096265B"/>
    <w:rsid w:val="009630FA"/>
    <w:rsid w:val="00963CE2"/>
    <w:rsid w:val="00964C6A"/>
    <w:rsid w:val="00964E9F"/>
    <w:rsid w:val="00964F07"/>
    <w:rsid w:val="00965178"/>
    <w:rsid w:val="009657E7"/>
    <w:rsid w:val="009662C7"/>
    <w:rsid w:val="009665ED"/>
    <w:rsid w:val="009667FD"/>
    <w:rsid w:val="009675CB"/>
    <w:rsid w:val="00967A5F"/>
    <w:rsid w:val="00967BC3"/>
    <w:rsid w:val="0097047E"/>
    <w:rsid w:val="00970949"/>
    <w:rsid w:val="00970A0F"/>
    <w:rsid w:val="0097262B"/>
    <w:rsid w:val="009731BC"/>
    <w:rsid w:val="009735D0"/>
    <w:rsid w:val="00973721"/>
    <w:rsid w:val="0097438C"/>
    <w:rsid w:val="00974C25"/>
    <w:rsid w:val="00975F64"/>
    <w:rsid w:val="009760E4"/>
    <w:rsid w:val="009768F2"/>
    <w:rsid w:val="0097759B"/>
    <w:rsid w:val="009779A8"/>
    <w:rsid w:val="00977A02"/>
    <w:rsid w:val="00977C6E"/>
    <w:rsid w:val="0098001B"/>
    <w:rsid w:val="009801FD"/>
    <w:rsid w:val="009803DE"/>
    <w:rsid w:val="009807E7"/>
    <w:rsid w:val="00981697"/>
    <w:rsid w:val="009818A1"/>
    <w:rsid w:val="00981A4D"/>
    <w:rsid w:val="00981CB5"/>
    <w:rsid w:val="009823C3"/>
    <w:rsid w:val="00982E9F"/>
    <w:rsid w:val="0098336A"/>
    <w:rsid w:val="00983DDB"/>
    <w:rsid w:val="00984DE5"/>
    <w:rsid w:val="00984EBD"/>
    <w:rsid w:val="00985054"/>
    <w:rsid w:val="00985728"/>
    <w:rsid w:val="00985C71"/>
    <w:rsid w:val="00985E1F"/>
    <w:rsid w:val="009861AB"/>
    <w:rsid w:val="00986C39"/>
    <w:rsid w:val="00987779"/>
    <w:rsid w:val="009914D3"/>
    <w:rsid w:val="009915EA"/>
    <w:rsid w:val="00991A98"/>
    <w:rsid w:val="00991C03"/>
    <w:rsid w:val="00991CA7"/>
    <w:rsid w:val="00992B6A"/>
    <w:rsid w:val="00992FAB"/>
    <w:rsid w:val="00993371"/>
    <w:rsid w:val="00993593"/>
    <w:rsid w:val="00994370"/>
    <w:rsid w:val="00995708"/>
    <w:rsid w:val="00996894"/>
    <w:rsid w:val="00996ACD"/>
    <w:rsid w:val="009972C3"/>
    <w:rsid w:val="009A0365"/>
    <w:rsid w:val="009A04E9"/>
    <w:rsid w:val="009A0BCA"/>
    <w:rsid w:val="009A1485"/>
    <w:rsid w:val="009A1F6A"/>
    <w:rsid w:val="009A4A8D"/>
    <w:rsid w:val="009A5AA6"/>
    <w:rsid w:val="009A5BA5"/>
    <w:rsid w:val="009A617E"/>
    <w:rsid w:val="009A67D1"/>
    <w:rsid w:val="009A694E"/>
    <w:rsid w:val="009A6ABF"/>
    <w:rsid w:val="009A7E69"/>
    <w:rsid w:val="009B0689"/>
    <w:rsid w:val="009B0890"/>
    <w:rsid w:val="009B09D8"/>
    <w:rsid w:val="009B0C2C"/>
    <w:rsid w:val="009B12BE"/>
    <w:rsid w:val="009B1743"/>
    <w:rsid w:val="009B17D8"/>
    <w:rsid w:val="009B1A9A"/>
    <w:rsid w:val="009B1B76"/>
    <w:rsid w:val="009B204B"/>
    <w:rsid w:val="009B208D"/>
    <w:rsid w:val="009B2449"/>
    <w:rsid w:val="009B2615"/>
    <w:rsid w:val="009B27E5"/>
    <w:rsid w:val="009B3984"/>
    <w:rsid w:val="009B3DAA"/>
    <w:rsid w:val="009B4C3B"/>
    <w:rsid w:val="009B632A"/>
    <w:rsid w:val="009B66AB"/>
    <w:rsid w:val="009B6C14"/>
    <w:rsid w:val="009B7502"/>
    <w:rsid w:val="009B7A73"/>
    <w:rsid w:val="009C00CB"/>
    <w:rsid w:val="009C0146"/>
    <w:rsid w:val="009C04F8"/>
    <w:rsid w:val="009C06B0"/>
    <w:rsid w:val="009C0DC9"/>
    <w:rsid w:val="009C13A5"/>
    <w:rsid w:val="009C1D7A"/>
    <w:rsid w:val="009C1F44"/>
    <w:rsid w:val="009C306C"/>
    <w:rsid w:val="009C34A0"/>
    <w:rsid w:val="009C37CA"/>
    <w:rsid w:val="009C3FEA"/>
    <w:rsid w:val="009C4AD0"/>
    <w:rsid w:val="009C553C"/>
    <w:rsid w:val="009C5884"/>
    <w:rsid w:val="009C59CA"/>
    <w:rsid w:val="009C5F8B"/>
    <w:rsid w:val="009C6288"/>
    <w:rsid w:val="009C6FAF"/>
    <w:rsid w:val="009C7153"/>
    <w:rsid w:val="009C7330"/>
    <w:rsid w:val="009C77B1"/>
    <w:rsid w:val="009C78A8"/>
    <w:rsid w:val="009C7C7D"/>
    <w:rsid w:val="009D0099"/>
    <w:rsid w:val="009D0F0D"/>
    <w:rsid w:val="009D18FC"/>
    <w:rsid w:val="009D19E0"/>
    <w:rsid w:val="009D1DF9"/>
    <w:rsid w:val="009D1EB8"/>
    <w:rsid w:val="009D2B7D"/>
    <w:rsid w:val="009D310B"/>
    <w:rsid w:val="009D4EAE"/>
    <w:rsid w:val="009D5675"/>
    <w:rsid w:val="009D5C52"/>
    <w:rsid w:val="009D5DAF"/>
    <w:rsid w:val="009D693C"/>
    <w:rsid w:val="009D69F8"/>
    <w:rsid w:val="009D6E7A"/>
    <w:rsid w:val="009D7556"/>
    <w:rsid w:val="009D76B1"/>
    <w:rsid w:val="009D7813"/>
    <w:rsid w:val="009D7CD2"/>
    <w:rsid w:val="009D7E0E"/>
    <w:rsid w:val="009E05F5"/>
    <w:rsid w:val="009E0C2D"/>
    <w:rsid w:val="009E0E54"/>
    <w:rsid w:val="009E1034"/>
    <w:rsid w:val="009E204C"/>
    <w:rsid w:val="009E25DB"/>
    <w:rsid w:val="009E3112"/>
    <w:rsid w:val="009E3C74"/>
    <w:rsid w:val="009E4961"/>
    <w:rsid w:val="009E4B7C"/>
    <w:rsid w:val="009E5026"/>
    <w:rsid w:val="009E5471"/>
    <w:rsid w:val="009E562B"/>
    <w:rsid w:val="009E6294"/>
    <w:rsid w:val="009E6C12"/>
    <w:rsid w:val="009E6C87"/>
    <w:rsid w:val="009E7827"/>
    <w:rsid w:val="009E78F1"/>
    <w:rsid w:val="009E78FC"/>
    <w:rsid w:val="009F0856"/>
    <w:rsid w:val="009F0F59"/>
    <w:rsid w:val="009F21BF"/>
    <w:rsid w:val="009F2588"/>
    <w:rsid w:val="009F28DD"/>
    <w:rsid w:val="009F33B2"/>
    <w:rsid w:val="009F4665"/>
    <w:rsid w:val="009F483E"/>
    <w:rsid w:val="009F49C3"/>
    <w:rsid w:val="009F5D11"/>
    <w:rsid w:val="009F6789"/>
    <w:rsid w:val="009F768D"/>
    <w:rsid w:val="009F7DAD"/>
    <w:rsid w:val="00A0062B"/>
    <w:rsid w:val="00A0345D"/>
    <w:rsid w:val="00A03A96"/>
    <w:rsid w:val="00A0421A"/>
    <w:rsid w:val="00A047EB"/>
    <w:rsid w:val="00A04A6B"/>
    <w:rsid w:val="00A05DD3"/>
    <w:rsid w:val="00A06D8F"/>
    <w:rsid w:val="00A06FFC"/>
    <w:rsid w:val="00A07992"/>
    <w:rsid w:val="00A10BB3"/>
    <w:rsid w:val="00A1197E"/>
    <w:rsid w:val="00A11C82"/>
    <w:rsid w:val="00A11E74"/>
    <w:rsid w:val="00A12432"/>
    <w:rsid w:val="00A131F6"/>
    <w:rsid w:val="00A1345C"/>
    <w:rsid w:val="00A13D16"/>
    <w:rsid w:val="00A14BF4"/>
    <w:rsid w:val="00A14E55"/>
    <w:rsid w:val="00A15719"/>
    <w:rsid w:val="00A15725"/>
    <w:rsid w:val="00A164BE"/>
    <w:rsid w:val="00A16723"/>
    <w:rsid w:val="00A17028"/>
    <w:rsid w:val="00A17AE4"/>
    <w:rsid w:val="00A17C2C"/>
    <w:rsid w:val="00A20251"/>
    <w:rsid w:val="00A21718"/>
    <w:rsid w:val="00A22AC7"/>
    <w:rsid w:val="00A22BA7"/>
    <w:rsid w:val="00A23383"/>
    <w:rsid w:val="00A2360F"/>
    <w:rsid w:val="00A23A17"/>
    <w:rsid w:val="00A24696"/>
    <w:rsid w:val="00A24C3D"/>
    <w:rsid w:val="00A262BB"/>
    <w:rsid w:val="00A26428"/>
    <w:rsid w:val="00A2668E"/>
    <w:rsid w:val="00A271C7"/>
    <w:rsid w:val="00A274FC"/>
    <w:rsid w:val="00A27B44"/>
    <w:rsid w:val="00A27D67"/>
    <w:rsid w:val="00A27E47"/>
    <w:rsid w:val="00A30725"/>
    <w:rsid w:val="00A31197"/>
    <w:rsid w:val="00A31658"/>
    <w:rsid w:val="00A3199A"/>
    <w:rsid w:val="00A32994"/>
    <w:rsid w:val="00A32A97"/>
    <w:rsid w:val="00A32ACB"/>
    <w:rsid w:val="00A32D80"/>
    <w:rsid w:val="00A3397B"/>
    <w:rsid w:val="00A34B81"/>
    <w:rsid w:val="00A34C82"/>
    <w:rsid w:val="00A3541A"/>
    <w:rsid w:val="00A37EFE"/>
    <w:rsid w:val="00A40EC2"/>
    <w:rsid w:val="00A41480"/>
    <w:rsid w:val="00A4337B"/>
    <w:rsid w:val="00A4367C"/>
    <w:rsid w:val="00A43716"/>
    <w:rsid w:val="00A438FA"/>
    <w:rsid w:val="00A439A4"/>
    <w:rsid w:val="00A44605"/>
    <w:rsid w:val="00A44A97"/>
    <w:rsid w:val="00A44D86"/>
    <w:rsid w:val="00A45334"/>
    <w:rsid w:val="00A453FB"/>
    <w:rsid w:val="00A456E2"/>
    <w:rsid w:val="00A45D1B"/>
    <w:rsid w:val="00A50059"/>
    <w:rsid w:val="00A5113C"/>
    <w:rsid w:val="00A51982"/>
    <w:rsid w:val="00A52795"/>
    <w:rsid w:val="00A5326D"/>
    <w:rsid w:val="00A53A35"/>
    <w:rsid w:val="00A54183"/>
    <w:rsid w:val="00A5434F"/>
    <w:rsid w:val="00A54564"/>
    <w:rsid w:val="00A55307"/>
    <w:rsid w:val="00A553AC"/>
    <w:rsid w:val="00A559CD"/>
    <w:rsid w:val="00A55AA6"/>
    <w:rsid w:val="00A55ED2"/>
    <w:rsid w:val="00A562FF"/>
    <w:rsid w:val="00A56448"/>
    <w:rsid w:val="00A56EC1"/>
    <w:rsid w:val="00A57529"/>
    <w:rsid w:val="00A57F59"/>
    <w:rsid w:val="00A609ED"/>
    <w:rsid w:val="00A6147D"/>
    <w:rsid w:val="00A6178A"/>
    <w:rsid w:val="00A62B2C"/>
    <w:rsid w:val="00A631AA"/>
    <w:rsid w:val="00A63416"/>
    <w:rsid w:val="00A63755"/>
    <w:rsid w:val="00A63938"/>
    <w:rsid w:val="00A63DF6"/>
    <w:rsid w:val="00A647A3"/>
    <w:rsid w:val="00A64974"/>
    <w:rsid w:val="00A64D5A"/>
    <w:rsid w:val="00A67020"/>
    <w:rsid w:val="00A67CD3"/>
    <w:rsid w:val="00A67EB2"/>
    <w:rsid w:val="00A7001A"/>
    <w:rsid w:val="00A70216"/>
    <w:rsid w:val="00A707C7"/>
    <w:rsid w:val="00A70E98"/>
    <w:rsid w:val="00A7128B"/>
    <w:rsid w:val="00A718CA"/>
    <w:rsid w:val="00A71A23"/>
    <w:rsid w:val="00A71D6B"/>
    <w:rsid w:val="00A71FC4"/>
    <w:rsid w:val="00A73549"/>
    <w:rsid w:val="00A73C27"/>
    <w:rsid w:val="00A7438C"/>
    <w:rsid w:val="00A74910"/>
    <w:rsid w:val="00A75D78"/>
    <w:rsid w:val="00A761BA"/>
    <w:rsid w:val="00A76AAA"/>
    <w:rsid w:val="00A76AE4"/>
    <w:rsid w:val="00A76B92"/>
    <w:rsid w:val="00A77938"/>
    <w:rsid w:val="00A77B3C"/>
    <w:rsid w:val="00A80330"/>
    <w:rsid w:val="00A80701"/>
    <w:rsid w:val="00A80715"/>
    <w:rsid w:val="00A80B69"/>
    <w:rsid w:val="00A81245"/>
    <w:rsid w:val="00A81A54"/>
    <w:rsid w:val="00A82309"/>
    <w:rsid w:val="00A82914"/>
    <w:rsid w:val="00A82DDA"/>
    <w:rsid w:val="00A83D70"/>
    <w:rsid w:val="00A842DF"/>
    <w:rsid w:val="00A84684"/>
    <w:rsid w:val="00A84DE4"/>
    <w:rsid w:val="00A850F9"/>
    <w:rsid w:val="00A85409"/>
    <w:rsid w:val="00A8601E"/>
    <w:rsid w:val="00A86AAF"/>
    <w:rsid w:val="00A86E2B"/>
    <w:rsid w:val="00A8765D"/>
    <w:rsid w:val="00A87F2D"/>
    <w:rsid w:val="00A920DE"/>
    <w:rsid w:val="00A92638"/>
    <w:rsid w:val="00A928D8"/>
    <w:rsid w:val="00A92FE1"/>
    <w:rsid w:val="00A9317E"/>
    <w:rsid w:val="00A937B5"/>
    <w:rsid w:val="00A93C3F"/>
    <w:rsid w:val="00A9455B"/>
    <w:rsid w:val="00A946F2"/>
    <w:rsid w:val="00A94DE5"/>
    <w:rsid w:val="00A95070"/>
    <w:rsid w:val="00A954E7"/>
    <w:rsid w:val="00A974C2"/>
    <w:rsid w:val="00A97CE1"/>
    <w:rsid w:val="00AA000A"/>
    <w:rsid w:val="00AA1090"/>
    <w:rsid w:val="00AA10E5"/>
    <w:rsid w:val="00AA2A0A"/>
    <w:rsid w:val="00AA2ED3"/>
    <w:rsid w:val="00AA3D42"/>
    <w:rsid w:val="00AA3E4E"/>
    <w:rsid w:val="00AA5205"/>
    <w:rsid w:val="00AA5880"/>
    <w:rsid w:val="00AA5AC1"/>
    <w:rsid w:val="00AA6878"/>
    <w:rsid w:val="00AA6A7A"/>
    <w:rsid w:val="00AA6B85"/>
    <w:rsid w:val="00AA6FBF"/>
    <w:rsid w:val="00AA798C"/>
    <w:rsid w:val="00AA7BB9"/>
    <w:rsid w:val="00AB08C5"/>
    <w:rsid w:val="00AB0AF3"/>
    <w:rsid w:val="00AB106E"/>
    <w:rsid w:val="00AB12CC"/>
    <w:rsid w:val="00AB2794"/>
    <w:rsid w:val="00AB2948"/>
    <w:rsid w:val="00AB30C6"/>
    <w:rsid w:val="00AB33F2"/>
    <w:rsid w:val="00AB3889"/>
    <w:rsid w:val="00AB3CF2"/>
    <w:rsid w:val="00AB43F2"/>
    <w:rsid w:val="00AB4B9A"/>
    <w:rsid w:val="00AB57F2"/>
    <w:rsid w:val="00AB621E"/>
    <w:rsid w:val="00AB6514"/>
    <w:rsid w:val="00AB6CD6"/>
    <w:rsid w:val="00AB6F37"/>
    <w:rsid w:val="00AC07BF"/>
    <w:rsid w:val="00AC0E63"/>
    <w:rsid w:val="00AC1449"/>
    <w:rsid w:val="00AC172B"/>
    <w:rsid w:val="00AC17E0"/>
    <w:rsid w:val="00AC1CB6"/>
    <w:rsid w:val="00AC25F0"/>
    <w:rsid w:val="00AC2F6C"/>
    <w:rsid w:val="00AC3134"/>
    <w:rsid w:val="00AC35E7"/>
    <w:rsid w:val="00AC3BC5"/>
    <w:rsid w:val="00AC46DB"/>
    <w:rsid w:val="00AC4961"/>
    <w:rsid w:val="00AC5AE0"/>
    <w:rsid w:val="00AC5E80"/>
    <w:rsid w:val="00AC787C"/>
    <w:rsid w:val="00AD039A"/>
    <w:rsid w:val="00AD0442"/>
    <w:rsid w:val="00AD0CC1"/>
    <w:rsid w:val="00AD229E"/>
    <w:rsid w:val="00AD2B11"/>
    <w:rsid w:val="00AD2BB0"/>
    <w:rsid w:val="00AD344D"/>
    <w:rsid w:val="00AD3B27"/>
    <w:rsid w:val="00AD3E05"/>
    <w:rsid w:val="00AD3E7C"/>
    <w:rsid w:val="00AD3FAF"/>
    <w:rsid w:val="00AD4144"/>
    <w:rsid w:val="00AD5956"/>
    <w:rsid w:val="00AD7000"/>
    <w:rsid w:val="00AE0011"/>
    <w:rsid w:val="00AE0669"/>
    <w:rsid w:val="00AE0A7E"/>
    <w:rsid w:val="00AE159E"/>
    <w:rsid w:val="00AE20D8"/>
    <w:rsid w:val="00AE2B03"/>
    <w:rsid w:val="00AE2E6C"/>
    <w:rsid w:val="00AE3ECE"/>
    <w:rsid w:val="00AE3F2C"/>
    <w:rsid w:val="00AE45AD"/>
    <w:rsid w:val="00AE483F"/>
    <w:rsid w:val="00AE4C5F"/>
    <w:rsid w:val="00AE500E"/>
    <w:rsid w:val="00AE5064"/>
    <w:rsid w:val="00AE7819"/>
    <w:rsid w:val="00AE7A9B"/>
    <w:rsid w:val="00AF03A5"/>
    <w:rsid w:val="00AF0878"/>
    <w:rsid w:val="00AF0AF9"/>
    <w:rsid w:val="00AF1376"/>
    <w:rsid w:val="00AF16F0"/>
    <w:rsid w:val="00AF261F"/>
    <w:rsid w:val="00AF3049"/>
    <w:rsid w:val="00AF37F2"/>
    <w:rsid w:val="00AF3D57"/>
    <w:rsid w:val="00AF3E8B"/>
    <w:rsid w:val="00AF40E3"/>
    <w:rsid w:val="00AF4768"/>
    <w:rsid w:val="00AF4A8B"/>
    <w:rsid w:val="00AF5EF4"/>
    <w:rsid w:val="00AF60DA"/>
    <w:rsid w:val="00AF631E"/>
    <w:rsid w:val="00AF6C83"/>
    <w:rsid w:val="00AF6F4F"/>
    <w:rsid w:val="00B01012"/>
    <w:rsid w:val="00B015F7"/>
    <w:rsid w:val="00B01A37"/>
    <w:rsid w:val="00B01A58"/>
    <w:rsid w:val="00B01C94"/>
    <w:rsid w:val="00B02467"/>
    <w:rsid w:val="00B0298C"/>
    <w:rsid w:val="00B03BDB"/>
    <w:rsid w:val="00B03E29"/>
    <w:rsid w:val="00B05C0A"/>
    <w:rsid w:val="00B05DE4"/>
    <w:rsid w:val="00B06105"/>
    <w:rsid w:val="00B06327"/>
    <w:rsid w:val="00B06C78"/>
    <w:rsid w:val="00B07420"/>
    <w:rsid w:val="00B0775F"/>
    <w:rsid w:val="00B0778B"/>
    <w:rsid w:val="00B079EC"/>
    <w:rsid w:val="00B10738"/>
    <w:rsid w:val="00B110B4"/>
    <w:rsid w:val="00B1118E"/>
    <w:rsid w:val="00B11D61"/>
    <w:rsid w:val="00B12A18"/>
    <w:rsid w:val="00B12D32"/>
    <w:rsid w:val="00B13AC1"/>
    <w:rsid w:val="00B14130"/>
    <w:rsid w:val="00B145DF"/>
    <w:rsid w:val="00B14A9B"/>
    <w:rsid w:val="00B14B17"/>
    <w:rsid w:val="00B150C2"/>
    <w:rsid w:val="00B15F5F"/>
    <w:rsid w:val="00B1641D"/>
    <w:rsid w:val="00B16B47"/>
    <w:rsid w:val="00B16E5D"/>
    <w:rsid w:val="00B176B6"/>
    <w:rsid w:val="00B17C0A"/>
    <w:rsid w:val="00B17CCD"/>
    <w:rsid w:val="00B17F3F"/>
    <w:rsid w:val="00B20A11"/>
    <w:rsid w:val="00B20CD1"/>
    <w:rsid w:val="00B21552"/>
    <w:rsid w:val="00B22AB2"/>
    <w:rsid w:val="00B22E0B"/>
    <w:rsid w:val="00B230FC"/>
    <w:rsid w:val="00B23388"/>
    <w:rsid w:val="00B234A9"/>
    <w:rsid w:val="00B237C5"/>
    <w:rsid w:val="00B23B86"/>
    <w:rsid w:val="00B23DA8"/>
    <w:rsid w:val="00B2444E"/>
    <w:rsid w:val="00B24CCE"/>
    <w:rsid w:val="00B24F3D"/>
    <w:rsid w:val="00B25884"/>
    <w:rsid w:val="00B25CD2"/>
    <w:rsid w:val="00B26190"/>
    <w:rsid w:val="00B262D3"/>
    <w:rsid w:val="00B26683"/>
    <w:rsid w:val="00B26883"/>
    <w:rsid w:val="00B26B6E"/>
    <w:rsid w:val="00B26E51"/>
    <w:rsid w:val="00B273F8"/>
    <w:rsid w:val="00B27C04"/>
    <w:rsid w:val="00B305D2"/>
    <w:rsid w:val="00B309A4"/>
    <w:rsid w:val="00B30E4D"/>
    <w:rsid w:val="00B31785"/>
    <w:rsid w:val="00B31FDE"/>
    <w:rsid w:val="00B32AE6"/>
    <w:rsid w:val="00B33447"/>
    <w:rsid w:val="00B34F68"/>
    <w:rsid w:val="00B35366"/>
    <w:rsid w:val="00B354EB"/>
    <w:rsid w:val="00B357D8"/>
    <w:rsid w:val="00B369F6"/>
    <w:rsid w:val="00B36F36"/>
    <w:rsid w:val="00B3708F"/>
    <w:rsid w:val="00B3768B"/>
    <w:rsid w:val="00B401F7"/>
    <w:rsid w:val="00B435D2"/>
    <w:rsid w:val="00B4475F"/>
    <w:rsid w:val="00B44DED"/>
    <w:rsid w:val="00B45A30"/>
    <w:rsid w:val="00B46042"/>
    <w:rsid w:val="00B46EF1"/>
    <w:rsid w:val="00B47F53"/>
    <w:rsid w:val="00B5022E"/>
    <w:rsid w:val="00B52274"/>
    <w:rsid w:val="00B526CE"/>
    <w:rsid w:val="00B52E44"/>
    <w:rsid w:val="00B5431B"/>
    <w:rsid w:val="00B551DB"/>
    <w:rsid w:val="00B55432"/>
    <w:rsid w:val="00B5575C"/>
    <w:rsid w:val="00B55A2F"/>
    <w:rsid w:val="00B57AE1"/>
    <w:rsid w:val="00B60DAB"/>
    <w:rsid w:val="00B628D6"/>
    <w:rsid w:val="00B64880"/>
    <w:rsid w:val="00B64D1E"/>
    <w:rsid w:val="00B657AB"/>
    <w:rsid w:val="00B7011B"/>
    <w:rsid w:val="00B7072D"/>
    <w:rsid w:val="00B72B6D"/>
    <w:rsid w:val="00B72E52"/>
    <w:rsid w:val="00B73105"/>
    <w:rsid w:val="00B733B7"/>
    <w:rsid w:val="00B73714"/>
    <w:rsid w:val="00B743FF"/>
    <w:rsid w:val="00B745CF"/>
    <w:rsid w:val="00B748A3"/>
    <w:rsid w:val="00B74DE3"/>
    <w:rsid w:val="00B74FE0"/>
    <w:rsid w:val="00B75E4C"/>
    <w:rsid w:val="00B76317"/>
    <w:rsid w:val="00B7638D"/>
    <w:rsid w:val="00B77449"/>
    <w:rsid w:val="00B8025C"/>
    <w:rsid w:val="00B806EB"/>
    <w:rsid w:val="00B809BA"/>
    <w:rsid w:val="00B8236D"/>
    <w:rsid w:val="00B827B9"/>
    <w:rsid w:val="00B82F08"/>
    <w:rsid w:val="00B83BB4"/>
    <w:rsid w:val="00B83BD1"/>
    <w:rsid w:val="00B83ECD"/>
    <w:rsid w:val="00B84359"/>
    <w:rsid w:val="00B84F4E"/>
    <w:rsid w:val="00B85044"/>
    <w:rsid w:val="00B8522C"/>
    <w:rsid w:val="00B8550F"/>
    <w:rsid w:val="00B85E10"/>
    <w:rsid w:val="00B87373"/>
    <w:rsid w:val="00B8751A"/>
    <w:rsid w:val="00B87694"/>
    <w:rsid w:val="00B87796"/>
    <w:rsid w:val="00B91121"/>
    <w:rsid w:val="00B915D9"/>
    <w:rsid w:val="00B924D7"/>
    <w:rsid w:val="00B92740"/>
    <w:rsid w:val="00B92E22"/>
    <w:rsid w:val="00B93DAE"/>
    <w:rsid w:val="00B942A8"/>
    <w:rsid w:val="00B94389"/>
    <w:rsid w:val="00B9501F"/>
    <w:rsid w:val="00B954F4"/>
    <w:rsid w:val="00B95FBA"/>
    <w:rsid w:val="00B9625B"/>
    <w:rsid w:val="00B9666A"/>
    <w:rsid w:val="00B969C4"/>
    <w:rsid w:val="00B9742F"/>
    <w:rsid w:val="00B97B23"/>
    <w:rsid w:val="00B97FED"/>
    <w:rsid w:val="00BA0124"/>
    <w:rsid w:val="00BA0459"/>
    <w:rsid w:val="00BA0939"/>
    <w:rsid w:val="00BA0A4A"/>
    <w:rsid w:val="00BA0D71"/>
    <w:rsid w:val="00BA129C"/>
    <w:rsid w:val="00BA232B"/>
    <w:rsid w:val="00BA35CD"/>
    <w:rsid w:val="00BA3D8A"/>
    <w:rsid w:val="00BA590F"/>
    <w:rsid w:val="00BA6028"/>
    <w:rsid w:val="00BA63E7"/>
    <w:rsid w:val="00BA772B"/>
    <w:rsid w:val="00BA7BAF"/>
    <w:rsid w:val="00BA7D68"/>
    <w:rsid w:val="00BB0AD0"/>
    <w:rsid w:val="00BB10A1"/>
    <w:rsid w:val="00BB13EB"/>
    <w:rsid w:val="00BB1928"/>
    <w:rsid w:val="00BB19D9"/>
    <w:rsid w:val="00BB31D2"/>
    <w:rsid w:val="00BB4FA5"/>
    <w:rsid w:val="00BB5768"/>
    <w:rsid w:val="00BB5BC4"/>
    <w:rsid w:val="00BB6003"/>
    <w:rsid w:val="00BB67F5"/>
    <w:rsid w:val="00BB760A"/>
    <w:rsid w:val="00BB79A2"/>
    <w:rsid w:val="00BC0066"/>
    <w:rsid w:val="00BC0080"/>
    <w:rsid w:val="00BC02F2"/>
    <w:rsid w:val="00BC0DC6"/>
    <w:rsid w:val="00BC151E"/>
    <w:rsid w:val="00BC20D5"/>
    <w:rsid w:val="00BC20EB"/>
    <w:rsid w:val="00BC2968"/>
    <w:rsid w:val="00BC3906"/>
    <w:rsid w:val="00BC3C5A"/>
    <w:rsid w:val="00BC3F6E"/>
    <w:rsid w:val="00BC4465"/>
    <w:rsid w:val="00BC4867"/>
    <w:rsid w:val="00BC49CC"/>
    <w:rsid w:val="00BC6505"/>
    <w:rsid w:val="00BC670C"/>
    <w:rsid w:val="00BC6F51"/>
    <w:rsid w:val="00BC7CD2"/>
    <w:rsid w:val="00BD07EE"/>
    <w:rsid w:val="00BD1832"/>
    <w:rsid w:val="00BD3299"/>
    <w:rsid w:val="00BD35E2"/>
    <w:rsid w:val="00BD3C43"/>
    <w:rsid w:val="00BD4143"/>
    <w:rsid w:val="00BD4A14"/>
    <w:rsid w:val="00BD4BE7"/>
    <w:rsid w:val="00BD5471"/>
    <w:rsid w:val="00BD5A7A"/>
    <w:rsid w:val="00BD71ED"/>
    <w:rsid w:val="00BE0EE8"/>
    <w:rsid w:val="00BE17F2"/>
    <w:rsid w:val="00BE1E81"/>
    <w:rsid w:val="00BE3161"/>
    <w:rsid w:val="00BE31F5"/>
    <w:rsid w:val="00BE353D"/>
    <w:rsid w:val="00BE4F7F"/>
    <w:rsid w:val="00BE502C"/>
    <w:rsid w:val="00BE5BD2"/>
    <w:rsid w:val="00BE67C2"/>
    <w:rsid w:val="00BE6DAE"/>
    <w:rsid w:val="00BE708D"/>
    <w:rsid w:val="00BE7642"/>
    <w:rsid w:val="00BE76D5"/>
    <w:rsid w:val="00BE7DAA"/>
    <w:rsid w:val="00BF08C0"/>
    <w:rsid w:val="00BF0C79"/>
    <w:rsid w:val="00BF1136"/>
    <w:rsid w:val="00BF20F0"/>
    <w:rsid w:val="00BF2114"/>
    <w:rsid w:val="00BF24D1"/>
    <w:rsid w:val="00BF27E1"/>
    <w:rsid w:val="00BF2820"/>
    <w:rsid w:val="00BF2D38"/>
    <w:rsid w:val="00BF2E9C"/>
    <w:rsid w:val="00BF3316"/>
    <w:rsid w:val="00BF36DA"/>
    <w:rsid w:val="00BF3C07"/>
    <w:rsid w:val="00BF5F70"/>
    <w:rsid w:val="00BF6197"/>
    <w:rsid w:val="00BF67CD"/>
    <w:rsid w:val="00BF70C2"/>
    <w:rsid w:val="00BF770A"/>
    <w:rsid w:val="00C0167A"/>
    <w:rsid w:val="00C01D67"/>
    <w:rsid w:val="00C02085"/>
    <w:rsid w:val="00C02BA6"/>
    <w:rsid w:val="00C02C3D"/>
    <w:rsid w:val="00C03C5A"/>
    <w:rsid w:val="00C04A39"/>
    <w:rsid w:val="00C04A80"/>
    <w:rsid w:val="00C04AAF"/>
    <w:rsid w:val="00C05005"/>
    <w:rsid w:val="00C062CF"/>
    <w:rsid w:val="00C0653F"/>
    <w:rsid w:val="00C06725"/>
    <w:rsid w:val="00C07568"/>
    <w:rsid w:val="00C075AB"/>
    <w:rsid w:val="00C078B9"/>
    <w:rsid w:val="00C079C5"/>
    <w:rsid w:val="00C07A1C"/>
    <w:rsid w:val="00C107F5"/>
    <w:rsid w:val="00C11AA0"/>
    <w:rsid w:val="00C13345"/>
    <w:rsid w:val="00C137D2"/>
    <w:rsid w:val="00C143B3"/>
    <w:rsid w:val="00C144ED"/>
    <w:rsid w:val="00C149CC"/>
    <w:rsid w:val="00C15C7E"/>
    <w:rsid w:val="00C15E17"/>
    <w:rsid w:val="00C16A48"/>
    <w:rsid w:val="00C17961"/>
    <w:rsid w:val="00C202D7"/>
    <w:rsid w:val="00C20F0A"/>
    <w:rsid w:val="00C21E6F"/>
    <w:rsid w:val="00C22280"/>
    <w:rsid w:val="00C22F4C"/>
    <w:rsid w:val="00C23984"/>
    <w:rsid w:val="00C239FF"/>
    <w:rsid w:val="00C24535"/>
    <w:rsid w:val="00C25CBC"/>
    <w:rsid w:val="00C275CD"/>
    <w:rsid w:val="00C30E68"/>
    <w:rsid w:val="00C31386"/>
    <w:rsid w:val="00C313FB"/>
    <w:rsid w:val="00C315C7"/>
    <w:rsid w:val="00C31E3E"/>
    <w:rsid w:val="00C321F3"/>
    <w:rsid w:val="00C32512"/>
    <w:rsid w:val="00C328D9"/>
    <w:rsid w:val="00C32A26"/>
    <w:rsid w:val="00C338A3"/>
    <w:rsid w:val="00C33D4D"/>
    <w:rsid w:val="00C34122"/>
    <w:rsid w:val="00C3480F"/>
    <w:rsid w:val="00C34E48"/>
    <w:rsid w:val="00C35590"/>
    <w:rsid w:val="00C35BFC"/>
    <w:rsid w:val="00C35C6F"/>
    <w:rsid w:val="00C37079"/>
    <w:rsid w:val="00C372B9"/>
    <w:rsid w:val="00C3765C"/>
    <w:rsid w:val="00C37ACC"/>
    <w:rsid w:val="00C37D8A"/>
    <w:rsid w:val="00C37FF0"/>
    <w:rsid w:val="00C4036F"/>
    <w:rsid w:val="00C42A6E"/>
    <w:rsid w:val="00C43C2C"/>
    <w:rsid w:val="00C44096"/>
    <w:rsid w:val="00C447DD"/>
    <w:rsid w:val="00C44A78"/>
    <w:rsid w:val="00C4544F"/>
    <w:rsid w:val="00C45BB8"/>
    <w:rsid w:val="00C4731D"/>
    <w:rsid w:val="00C47C76"/>
    <w:rsid w:val="00C509D0"/>
    <w:rsid w:val="00C52A18"/>
    <w:rsid w:val="00C530EF"/>
    <w:rsid w:val="00C53758"/>
    <w:rsid w:val="00C54332"/>
    <w:rsid w:val="00C5458B"/>
    <w:rsid w:val="00C54994"/>
    <w:rsid w:val="00C555FA"/>
    <w:rsid w:val="00C556F4"/>
    <w:rsid w:val="00C57BD5"/>
    <w:rsid w:val="00C57CD2"/>
    <w:rsid w:val="00C603F1"/>
    <w:rsid w:val="00C611DE"/>
    <w:rsid w:val="00C616DA"/>
    <w:rsid w:val="00C62FC8"/>
    <w:rsid w:val="00C63818"/>
    <w:rsid w:val="00C63B0C"/>
    <w:rsid w:val="00C63C30"/>
    <w:rsid w:val="00C63D21"/>
    <w:rsid w:val="00C64C0C"/>
    <w:rsid w:val="00C64EF4"/>
    <w:rsid w:val="00C653EC"/>
    <w:rsid w:val="00C66A05"/>
    <w:rsid w:val="00C672FA"/>
    <w:rsid w:val="00C6795E"/>
    <w:rsid w:val="00C708D3"/>
    <w:rsid w:val="00C70A2E"/>
    <w:rsid w:val="00C72053"/>
    <w:rsid w:val="00C72446"/>
    <w:rsid w:val="00C729EB"/>
    <w:rsid w:val="00C72CCF"/>
    <w:rsid w:val="00C73086"/>
    <w:rsid w:val="00C735F4"/>
    <w:rsid w:val="00C74397"/>
    <w:rsid w:val="00C74ED3"/>
    <w:rsid w:val="00C75A8D"/>
    <w:rsid w:val="00C75DDC"/>
    <w:rsid w:val="00C76068"/>
    <w:rsid w:val="00C764E1"/>
    <w:rsid w:val="00C801C9"/>
    <w:rsid w:val="00C805AD"/>
    <w:rsid w:val="00C80759"/>
    <w:rsid w:val="00C80785"/>
    <w:rsid w:val="00C80804"/>
    <w:rsid w:val="00C80B78"/>
    <w:rsid w:val="00C81AE7"/>
    <w:rsid w:val="00C81F7A"/>
    <w:rsid w:val="00C856AE"/>
    <w:rsid w:val="00C858B0"/>
    <w:rsid w:val="00C861CB"/>
    <w:rsid w:val="00C862BB"/>
    <w:rsid w:val="00C87133"/>
    <w:rsid w:val="00C87E9B"/>
    <w:rsid w:val="00C90620"/>
    <w:rsid w:val="00C90FEF"/>
    <w:rsid w:val="00C911E5"/>
    <w:rsid w:val="00C91FCC"/>
    <w:rsid w:val="00C92A07"/>
    <w:rsid w:val="00C92A73"/>
    <w:rsid w:val="00C92A92"/>
    <w:rsid w:val="00C933F5"/>
    <w:rsid w:val="00C94911"/>
    <w:rsid w:val="00C962CC"/>
    <w:rsid w:val="00C96B5E"/>
    <w:rsid w:val="00C96F10"/>
    <w:rsid w:val="00C97404"/>
    <w:rsid w:val="00C976B4"/>
    <w:rsid w:val="00CA0103"/>
    <w:rsid w:val="00CA01B4"/>
    <w:rsid w:val="00CA01C5"/>
    <w:rsid w:val="00CA0B46"/>
    <w:rsid w:val="00CA0C92"/>
    <w:rsid w:val="00CA0DE3"/>
    <w:rsid w:val="00CA415F"/>
    <w:rsid w:val="00CA448A"/>
    <w:rsid w:val="00CA51CA"/>
    <w:rsid w:val="00CA5305"/>
    <w:rsid w:val="00CA6056"/>
    <w:rsid w:val="00CA6744"/>
    <w:rsid w:val="00CA6D3E"/>
    <w:rsid w:val="00CA7349"/>
    <w:rsid w:val="00CA7473"/>
    <w:rsid w:val="00CA7610"/>
    <w:rsid w:val="00CA771E"/>
    <w:rsid w:val="00CA7E5C"/>
    <w:rsid w:val="00CB0987"/>
    <w:rsid w:val="00CB0C95"/>
    <w:rsid w:val="00CB1309"/>
    <w:rsid w:val="00CB14BA"/>
    <w:rsid w:val="00CB1759"/>
    <w:rsid w:val="00CB1A03"/>
    <w:rsid w:val="00CB1D7D"/>
    <w:rsid w:val="00CB32EB"/>
    <w:rsid w:val="00CB41D0"/>
    <w:rsid w:val="00CB4A45"/>
    <w:rsid w:val="00CB4F10"/>
    <w:rsid w:val="00CB5AA3"/>
    <w:rsid w:val="00CB6D04"/>
    <w:rsid w:val="00CB7765"/>
    <w:rsid w:val="00CC0AE5"/>
    <w:rsid w:val="00CC133A"/>
    <w:rsid w:val="00CC19BF"/>
    <w:rsid w:val="00CC1C3E"/>
    <w:rsid w:val="00CC1FBA"/>
    <w:rsid w:val="00CC2482"/>
    <w:rsid w:val="00CC385C"/>
    <w:rsid w:val="00CC3F46"/>
    <w:rsid w:val="00CC432B"/>
    <w:rsid w:val="00CC46B5"/>
    <w:rsid w:val="00CC5052"/>
    <w:rsid w:val="00CC50C5"/>
    <w:rsid w:val="00CC5D2A"/>
    <w:rsid w:val="00CC6D2D"/>
    <w:rsid w:val="00CC7E6E"/>
    <w:rsid w:val="00CD0F25"/>
    <w:rsid w:val="00CD183B"/>
    <w:rsid w:val="00CD1ACD"/>
    <w:rsid w:val="00CD1B13"/>
    <w:rsid w:val="00CD2284"/>
    <w:rsid w:val="00CD27A2"/>
    <w:rsid w:val="00CD3969"/>
    <w:rsid w:val="00CD4697"/>
    <w:rsid w:val="00CD46D5"/>
    <w:rsid w:val="00CD4D37"/>
    <w:rsid w:val="00CD4EE0"/>
    <w:rsid w:val="00CD4F1B"/>
    <w:rsid w:val="00CD50CE"/>
    <w:rsid w:val="00CD5CDE"/>
    <w:rsid w:val="00CD67D4"/>
    <w:rsid w:val="00CD701B"/>
    <w:rsid w:val="00CD72F2"/>
    <w:rsid w:val="00CD7B65"/>
    <w:rsid w:val="00CE024D"/>
    <w:rsid w:val="00CE06A5"/>
    <w:rsid w:val="00CE0CC2"/>
    <w:rsid w:val="00CE0F28"/>
    <w:rsid w:val="00CE1940"/>
    <w:rsid w:val="00CE1DDB"/>
    <w:rsid w:val="00CE26B7"/>
    <w:rsid w:val="00CE369D"/>
    <w:rsid w:val="00CE3850"/>
    <w:rsid w:val="00CE43F0"/>
    <w:rsid w:val="00CE4513"/>
    <w:rsid w:val="00CE51D1"/>
    <w:rsid w:val="00CE541A"/>
    <w:rsid w:val="00CE6208"/>
    <w:rsid w:val="00CE6318"/>
    <w:rsid w:val="00CF09DD"/>
    <w:rsid w:val="00CF257B"/>
    <w:rsid w:val="00CF25A6"/>
    <w:rsid w:val="00CF26FB"/>
    <w:rsid w:val="00CF2D10"/>
    <w:rsid w:val="00CF321F"/>
    <w:rsid w:val="00CF36BF"/>
    <w:rsid w:val="00CF473D"/>
    <w:rsid w:val="00CF488B"/>
    <w:rsid w:val="00CF4C74"/>
    <w:rsid w:val="00CF4DA1"/>
    <w:rsid w:val="00CF4F9E"/>
    <w:rsid w:val="00CF5461"/>
    <w:rsid w:val="00CF7646"/>
    <w:rsid w:val="00CF7AAD"/>
    <w:rsid w:val="00CF7B33"/>
    <w:rsid w:val="00D00234"/>
    <w:rsid w:val="00D0046C"/>
    <w:rsid w:val="00D025F4"/>
    <w:rsid w:val="00D0294F"/>
    <w:rsid w:val="00D02FBD"/>
    <w:rsid w:val="00D037A1"/>
    <w:rsid w:val="00D03C08"/>
    <w:rsid w:val="00D046B7"/>
    <w:rsid w:val="00D050BA"/>
    <w:rsid w:val="00D05110"/>
    <w:rsid w:val="00D05350"/>
    <w:rsid w:val="00D057FF"/>
    <w:rsid w:val="00D059C2"/>
    <w:rsid w:val="00D05BA7"/>
    <w:rsid w:val="00D065D1"/>
    <w:rsid w:val="00D0688F"/>
    <w:rsid w:val="00D072E6"/>
    <w:rsid w:val="00D07C0E"/>
    <w:rsid w:val="00D1155C"/>
    <w:rsid w:val="00D117B7"/>
    <w:rsid w:val="00D120E7"/>
    <w:rsid w:val="00D1210B"/>
    <w:rsid w:val="00D12147"/>
    <w:rsid w:val="00D123CD"/>
    <w:rsid w:val="00D14C20"/>
    <w:rsid w:val="00D156CF"/>
    <w:rsid w:val="00D15AE9"/>
    <w:rsid w:val="00D161EB"/>
    <w:rsid w:val="00D1626B"/>
    <w:rsid w:val="00D165B7"/>
    <w:rsid w:val="00D16B56"/>
    <w:rsid w:val="00D16C1B"/>
    <w:rsid w:val="00D173C4"/>
    <w:rsid w:val="00D17B15"/>
    <w:rsid w:val="00D17EF6"/>
    <w:rsid w:val="00D20B0D"/>
    <w:rsid w:val="00D211E3"/>
    <w:rsid w:val="00D216D8"/>
    <w:rsid w:val="00D219B1"/>
    <w:rsid w:val="00D22078"/>
    <w:rsid w:val="00D23103"/>
    <w:rsid w:val="00D23834"/>
    <w:rsid w:val="00D2394B"/>
    <w:rsid w:val="00D2496C"/>
    <w:rsid w:val="00D24CA4"/>
    <w:rsid w:val="00D258AC"/>
    <w:rsid w:val="00D25D5E"/>
    <w:rsid w:val="00D263B8"/>
    <w:rsid w:val="00D27370"/>
    <w:rsid w:val="00D27422"/>
    <w:rsid w:val="00D2748B"/>
    <w:rsid w:val="00D27E80"/>
    <w:rsid w:val="00D27F97"/>
    <w:rsid w:val="00D30516"/>
    <w:rsid w:val="00D3077C"/>
    <w:rsid w:val="00D30904"/>
    <w:rsid w:val="00D32D75"/>
    <w:rsid w:val="00D33441"/>
    <w:rsid w:val="00D341E6"/>
    <w:rsid w:val="00D34A7A"/>
    <w:rsid w:val="00D34E4D"/>
    <w:rsid w:val="00D355AB"/>
    <w:rsid w:val="00D3571E"/>
    <w:rsid w:val="00D35A6D"/>
    <w:rsid w:val="00D36090"/>
    <w:rsid w:val="00D36B09"/>
    <w:rsid w:val="00D36DA8"/>
    <w:rsid w:val="00D40291"/>
    <w:rsid w:val="00D417FD"/>
    <w:rsid w:val="00D41C88"/>
    <w:rsid w:val="00D42311"/>
    <w:rsid w:val="00D42370"/>
    <w:rsid w:val="00D42553"/>
    <w:rsid w:val="00D425B0"/>
    <w:rsid w:val="00D42C6B"/>
    <w:rsid w:val="00D43758"/>
    <w:rsid w:val="00D4415A"/>
    <w:rsid w:val="00D451ED"/>
    <w:rsid w:val="00D46219"/>
    <w:rsid w:val="00D46511"/>
    <w:rsid w:val="00D467BD"/>
    <w:rsid w:val="00D474EC"/>
    <w:rsid w:val="00D50A2C"/>
    <w:rsid w:val="00D50E17"/>
    <w:rsid w:val="00D512BD"/>
    <w:rsid w:val="00D516EE"/>
    <w:rsid w:val="00D5192B"/>
    <w:rsid w:val="00D538DC"/>
    <w:rsid w:val="00D540A5"/>
    <w:rsid w:val="00D5472B"/>
    <w:rsid w:val="00D54AE2"/>
    <w:rsid w:val="00D55090"/>
    <w:rsid w:val="00D55A10"/>
    <w:rsid w:val="00D55F61"/>
    <w:rsid w:val="00D57948"/>
    <w:rsid w:val="00D60175"/>
    <w:rsid w:val="00D605C9"/>
    <w:rsid w:val="00D60CB7"/>
    <w:rsid w:val="00D61A9E"/>
    <w:rsid w:val="00D629ED"/>
    <w:rsid w:val="00D62B7C"/>
    <w:rsid w:val="00D62FA6"/>
    <w:rsid w:val="00D631C8"/>
    <w:rsid w:val="00D63342"/>
    <w:rsid w:val="00D640EF"/>
    <w:rsid w:val="00D64128"/>
    <w:rsid w:val="00D64586"/>
    <w:rsid w:val="00D64ED6"/>
    <w:rsid w:val="00D654FC"/>
    <w:rsid w:val="00D6558B"/>
    <w:rsid w:val="00D655F4"/>
    <w:rsid w:val="00D65E1E"/>
    <w:rsid w:val="00D66488"/>
    <w:rsid w:val="00D66FC0"/>
    <w:rsid w:val="00D67FAF"/>
    <w:rsid w:val="00D70191"/>
    <w:rsid w:val="00D7093D"/>
    <w:rsid w:val="00D709B0"/>
    <w:rsid w:val="00D70A07"/>
    <w:rsid w:val="00D71EE5"/>
    <w:rsid w:val="00D723DE"/>
    <w:rsid w:val="00D727AB"/>
    <w:rsid w:val="00D72891"/>
    <w:rsid w:val="00D733B3"/>
    <w:rsid w:val="00D7349D"/>
    <w:rsid w:val="00D737A1"/>
    <w:rsid w:val="00D73918"/>
    <w:rsid w:val="00D743D8"/>
    <w:rsid w:val="00D75479"/>
    <w:rsid w:val="00D75CA7"/>
    <w:rsid w:val="00D7792D"/>
    <w:rsid w:val="00D81C58"/>
    <w:rsid w:val="00D82C16"/>
    <w:rsid w:val="00D833DB"/>
    <w:rsid w:val="00D834F2"/>
    <w:rsid w:val="00D8359D"/>
    <w:rsid w:val="00D84ACD"/>
    <w:rsid w:val="00D84D22"/>
    <w:rsid w:val="00D850DD"/>
    <w:rsid w:val="00D85452"/>
    <w:rsid w:val="00D85727"/>
    <w:rsid w:val="00D85A5E"/>
    <w:rsid w:val="00D860BC"/>
    <w:rsid w:val="00D86A62"/>
    <w:rsid w:val="00D907AE"/>
    <w:rsid w:val="00D90E20"/>
    <w:rsid w:val="00D924AD"/>
    <w:rsid w:val="00D924DC"/>
    <w:rsid w:val="00D930CD"/>
    <w:rsid w:val="00D930D8"/>
    <w:rsid w:val="00D932C2"/>
    <w:rsid w:val="00D93531"/>
    <w:rsid w:val="00D9461D"/>
    <w:rsid w:val="00D94744"/>
    <w:rsid w:val="00D9474D"/>
    <w:rsid w:val="00D97689"/>
    <w:rsid w:val="00D97DA8"/>
    <w:rsid w:val="00DA050D"/>
    <w:rsid w:val="00DA0B2B"/>
    <w:rsid w:val="00DA0E8C"/>
    <w:rsid w:val="00DA13A3"/>
    <w:rsid w:val="00DA1543"/>
    <w:rsid w:val="00DA1C37"/>
    <w:rsid w:val="00DA2992"/>
    <w:rsid w:val="00DA36DC"/>
    <w:rsid w:val="00DA4983"/>
    <w:rsid w:val="00DA4D15"/>
    <w:rsid w:val="00DA6117"/>
    <w:rsid w:val="00DA63DA"/>
    <w:rsid w:val="00DA6634"/>
    <w:rsid w:val="00DA6927"/>
    <w:rsid w:val="00DA6A39"/>
    <w:rsid w:val="00DB02B0"/>
    <w:rsid w:val="00DB0A55"/>
    <w:rsid w:val="00DB0FF3"/>
    <w:rsid w:val="00DB111D"/>
    <w:rsid w:val="00DB190E"/>
    <w:rsid w:val="00DB1AAF"/>
    <w:rsid w:val="00DB1B09"/>
    <w:rsid w:val="00DB1F4F"/>
    <w:rsid w:val="00DB2890"/>
    <w:rsid w:val="00DB2F7A"/>
    <w:rsid w:val="00DB3A0A"/>
    <w:rsid w:val="00DB447B"/>
    <w:rsid w:val="00DB4C7C"/>
    <w:rsid w:val="00DB4D25"/>
    <w:rsid w:val="00DB555D"/>
    <w:rsid w:val="00DB593B"/>
    <w:rsid w:val="00DB5951"/>
    <w:rsid w:val="00DB5E58"/>
    <w:rsid w:val="00DB71A4"/>
    <w:rsid w:val="00DB7B4E"/>
    <w:rsid w:val="00DB7BFC"/>
    <w:rsid w:val="00DC153B"/>
    <w:rsid w:val="00DC1B9F"/>
    <w:rsid w:val="00DC20A9"/>
    <w:rsid w:val="00DC261E"/>
    <w:rsid w:val="00DC2D02"/>
    <w:rsid w:val="00DC2F44"/>
    <w:rsid w:val="00DC39A6"/>
    <w:rsid w:val="00DC4273"/>
    <w:rsid w:val="00DC4B66"/>
    <w:rsid w:val="00DC53C7"/>
    <w:rsid w:val="00DC6AE5"/>
    <w:rsid w:val="00DC6E11"/>
    <w:rsid w:val="00DC7E2D"/>
    <w:rsid w:val="00DD008C"/>
    <w:rsid w:val="00DD03CF"/>
    <w:rsid w:val="00DD0948"/>
    <w:rsid w:val="00DD1E7F"/>
    <w:rsid w:val="00DD2321"/>
    <w:rsid w:val="00DD28A6"/>
    <w:rsid w:val="00DD2D64"/>
    <w:rsid w:val="00DD31AE"/>
    <w:rsid w:val="00DD3544"/>
    <w:rsid w:val="00DD3655"/>
    <w:rsid w:val="00DD3D8C"/>
    <w:rsid w:val="00DD4E5E"/>
    <w:rsid w:val="00DD60BA"/>
    <w:rsid w:val="00DD63BA"/>
    <w:rsid w:val="00DD6705"/>
    <w:rsid w:val="00DD6DEA"/>
    <w:rsid w:val="00DD72B4"/>
    <w:rsid w:val="00DD7360"/>
    <w:rsid w:val="00DD7593"/>
    <w:rsid w:val="00DD7611"/>
    <w:rsid w:val="00DD7653"/>
    <w:rsid w:val="00DE0059"/>
    <w:rsid w:val="00DE0649"/>
    <w:rsid w:val="00DE0AE0"/>
    <w:rsid w:val="00DE0B1B"/>
    <w:rsid w:val="00DE0E40"/>
    <w:rsid w:val="00DE177D"/>
    <w:rsid w:val="00DE19B7"/>
    <w:rsid w:val="00DE1A58"/>
    <w:rsid w:val="00DE1B34"/>
    <w:rsid w:val="00DE2FEC"/>
    <w:rsid w:val="00DE328F"/>
    <w:rsid w:val="00DE3432"/>
    <w:rsid w:val="00DE41B7"/>
    <w:rsid w:val="00DE56A9"/>
    <w:rsid w:val="00DE5A3D"/>
    <w:rsid w:val="00DE5DFB"/>
    <w:rsid w:val="00DE6410"/>
    <w:rsid w:val="00DE679E"/>
    <w:rsid w:val="00DE68F6"/>
    <w:rsid w:val="00DE7289"/>
    <w:rsid w:val="00DE7D3A"/>
    <w:rsid w:val="00DF0033"/>
    <w:rsid w:val="00DF0296"/>
    <w:rsid w:val="00DF0361"/>
    <w:rsid w:val="00DF0725"/>
    <w:rsid w:val="00DF1090"/>
    <w:rsid w:val="00DF1854"/>
    <w:rsid w:val="00DF1B88"/>
    <w:rsid w:val="00DF1D51"/>
    <w:rsid w:val="00DF24F5"/>
    <w:rsid w:val="00DF27EB"/>
    <w:rsid w:val="00DF2B8F"/>
    <w:rsid w:val="00DF2BDF"/>
    <w:rsid w:val="00DF2EEA"/>
    <w:rsid w:val="00DF3B7D"/>
    <w:rsid w:val="00DF3FFF"/>
    <w:rsid w:val="00DF4706"/>
    <w:rsid w:val="00DF5346"/>
    <w:rsid w:val="00DF5F29"/>
    <w:rsid w:val="00DF62D3"/>
    <w:rsid w:val="00DF63BC"/>
    <w:rsid w:val="00DF6522"/>
    <w:rsid w:val="00DF6746"/>
    <w:rsid w:val="00DF68AA"/>
    <w:rsid w:val="00E00522"/>
    <w:rsid w:val="00E00BEE"/>
    <w:rsid w:val="00E00D2C"/>
    <w:rsid w:val="00E015D8"/>
    <w:rsid w:val="00E018E7"/>
    <w:rsid w:val="00E04333"/>
    <w:rsid w:val="00E043BD"/>
    <w:rsid w:val="00E05747"/>
    <w:rsid w:val="00E0657D"/>
    <w:rsid w:val="00E06DEB"/>
    <w:rsid w:val="00E072EA"/>
    <w:rsid w:val="00E101DC"/>
    <w:rsid w:val="00E1037B"/>
    <w:rsid w:val="00E1042C"/>
    <w:rsid w:val="00E10F81"/>
    <w:rsid w:val="00E112D0"/>
    <w:rsid w:val="00E11F04"/>
    <w:rsid w:val="00E13772"/>
    <w:rsid w:val="00E13A15"/>
    <w:rsid w:val="00E13C45"/>
    <w:rsid w:val="00E142FB"/>
    <w:rsid w:val="00E148BF"/>
    <w:rsid w:val="00E15522"/>
    <w:rsid w:val="00E15EDA"/>
    <w:rsid w:val="00E16CA8"/>
    <w:rsid w:val="00E16FC8"/>
    <w:rsid w:val="00E170AA"/>
    <w:rsid w:val="00E176C2"/>
    <w:rsid w:val="00E17C5F"/>
    <w:rsid w:val="00E208ED"/>
    <w:rsid w:val="00E20B9C"/>
    <w:rsid w:val="00E20D4D"/>
    <w:rsid w:val="00E214F6"/>
    <w:rsid w:val="00E219AE"/>
    <w:rsid w:val="00E21F1D"/>
    <w:rsid w:val="00E225CC"/>
    <w:rsid w:val="00E23B2D"/>
    <w:rsid w:val="00E255F5"/>
    <w:rsid w:val="00E26D6F"/>
    <w:rsid w:val="00E3019E"/>
    <w:rsid w:val="00E30475"/>
    <w:rsid w:val="00E311EB"/>
    <w:rsid w:val="00E314EE"/>
    <w:rsid w:val="00E3224D"/>
    <w:rsid w:val="00E32674"/>
    <w:rsid w:val="00E32825"/>
    <w:rsid w:val="00E32A5F"/>
    <w:rsid w:val="00E32BA3"/>
    <w:rsid w:val="00E32DB7"/>
    <w:rsid w:val="00E33314"/>
    <w:rsid w:val="00E33592"/>
    <w:rsid w:val="00E33B29"/>
    <w:rsid w:val="00E34482"/>
    <w:rsid w:val="00E3497C"/>
    <w:rsid w:val="00E34AB6"/>
    <w:rsid w:val="00E34F70"/>
    <w:rsid w:val="00E357A3"/>
    <w:rsid w:val="00E35C36"/>
    <w:rsid w:val="00E35F75"/>
    <w:rsid w:val="00E3676F"/>
    <w:rsid w:val="00E36D55"/>
    <w:rsid w:val="00E376C8"/>
    <w:rsid w:val="00E37A0B"/>
    <w:rsid w:val="00E37C4B"/>
    <w:rsid w:val="00E37F8A"/>
    <w:rsid w:val="00E405F8"/>
    <w:rsid w:val="00E40F8B"/>
    <w:rsid w:val="00E418BD"/>
    <w:rsid w:val="00E4282D"/>
    <w:rsid w:val="00E4329A"/>
    <w:rsid w:val="00E439D2"/>
    <w:rsid w:val="00E43CC3"/>
    <w:rsid w:val="00E44218"/>
    <w:rsid w:val="00E44559"/>
    <w:rsid w:val="00E44B7D"/>
    <w:rsid w:val="00E44C2D"/>
    <w:rsid w:val="00E45249"/>
    <w:rsid w:val="00E45333"/>
    <w:rsid w:val="00E46104"/>
    <w:rsid w:val="00E461EB"/>
    <w:rsid w:val="00E462EB"/>
    <w:rsid w:val="00E46FF2"/>
    <w:rsid w:val="00E475C7"/>
    <w:rsid w:val="00E47658"/>
    <w:rsid w:val="00E50503"/>
    <w:rsid w:val="00E507C3"/>
    <w:rsid w:val="00E50BFA"/>
    <w:rsid w:val="00E516DF"/>
    <w:rsid w:val="00E52955"/>
    <w:rsid w:val="00E52B23"/>
    <w:rsid w:val="00E530FE"/>
    <w:rsid w:val="00E53B55"/>
    <w:rsid w:val="00E53C50"/>
    <w:rsid w:val="00E53E62"/>
    <w:rsid w:val="00E54358"/>
    <w:rsid w:val="00E561A6"/>
    <w:rsid w:val="00E56390"/>
    <w:rsid w:val="00E603F7"/>
    <w:rsid w:val="00E60BCD"/>
    <w:rsid w:val="00E60C13"/>
    <w:rsid w:val="00E60C85"/>
    <w:rsid w:val="00E61DBB"/>
    <w:rsid w:val="00E6239A"/>
    <w:rsid w:val="00E62461"/>
    <w:rsid w:val="00E62608"/>
    <w:rsid w:val="00E62936"/>
    <w:rsid w:val="00E62BFB"/>
    <w:rsid w:val="00E63046"/>
    <w:rsid w:val="00E630C6"/>
    <w:rsid w:val="00E63EB7"/>
    <w:rsid w:val="00E65218"/>
    <w:rsid w:val="00E655C5"/>
    <w:rsid w:val="00E66474"/>
    <w:rsid w:val="00E67011"/>
    <w:rsid w:val="00E6747B"/>
    <w:rsid w:val="00E67606"/>
    <w:rsid w:val="00E67951"/>
    <w:rsid w:val="00E70013"/>
    <w:rsid w:val="00E70937"/>
    <w:rsid w:val="00E71A0D"/>
    <w:rsid w:val="00E727BD"/>
    <w:rsid w:val="00E72CCD"/>
    <w:rsid w:val="00E73F36"/>
    <w:rsid w:val="00E74C22"/>
    <w:rsid w:val="00E7512E"/>
    <w:rsid w:val="00E7675F"/>
    <w:rsid w:val="00E768B0"/>
    <w:rsid w:val="00E7763D"/>
    <w:rsid w:val="00E777C6"/>
    <w:rsid w:val="00E804FB"/>
    <w:rsid w:val="00E80519"/>
    <w:rsid w:val="00E8167D"/>
    <w:rsid w:val="00E81A20"/>
    <w:rsid w:val="00E81D1D"/>
    <w:rsid w:val="00E81DFE"/>
    <w:rsid w:val="00E829BD"/>
    <w:rsid w:val="00E82BC8"/>
    <w:rsid w:val="00E83025"/>
    <w:rsid w:val="00E83121"/>
    <w:rsid w:val="00E83F42"/>
    <w:rsid w:val="00E841C0"/>
    <w:rsid w:val="00E857A5"/>
    <w:rsid w:val="00E85B00"/>
    <w:rsid w:val="00E85EBC"/>
    <w:rsid w:val="00E86D1F"/>
    <w:rsid w:val="00E86E0F"/>
    <w:rsid w:val="00E87F91"/>
    <w:rsid w:val="00E903FA"/>
    <w:rsid w:val="00E905A9"/>
    <w:rsid w:val="00E91402"/>
    <w:rsid w:val="00E924D4"/>
    <w:rsid w:val="00E92525"/>
    <w:rsid w:val="00E92799"/>
    <w:rsid w:val="00E9357E"/>
    <w:rsid w:val="00E93868"/>
    <w:rsid w:val="00E93A36"/>
    <w:rsid w:val="00E93B2B"/>
    <w:rsid w:val="00E94314"/>
    <w:rsid w:val="00E94ADE"/>
    <w:rsid w:val="00E95417"/>
    <w:rsid w:val="00E9576A"/>
    <w:rsid w:val="00E95A99"/>
    <w:rsid w:val="00E96471"/>
    <w:rsid w:val="00E96E0F"/>
    <w:rsid w:val="00E97462"/>
    <w:rsid w:val="00E97A17"/>
    <w:rsid w:val="00EA03A7"/>
    <w:rsid w:val="00EA119C"/>
    <w:rsid w:val="00EA1A14"/>
    <w:rsid w:val="00EA1DE8"/>
    <w:rsid w:val="00EA1EA4"/>
    <w:rsid w:val="00EA2E73"/>
    <w:rsid w:val="00EA36A6"/>
    <w:rsid w:val="00EA3AE0"/>
    <w:rsid w:val="00EA4115"/>
    <w:rsid w:val="00EA41A5"/>
    <w:rsid w:val="00EA4300"/>
    <w:rsid w:val="00EA4500"/>
    <w:rsid w:val="00EA50D7"/>
    <w:rsid w:val="00EA51F1"/>
    <w:rsid w:val="00EA592F"/>
    <w:rsid w:val="00EA5DAD"/>
    <w:rsid w:val="00EA6482"/>
    <w:rsid w:val="00EA65F5"/>
    <w:rsid w:val="00EA68CC"/>
    <w:rsid w:val="00EA71F1"/>
    <w:rsid w:val="00EA7982"/>
    <w:rsid w:val="00EA7BFC"/>
    <w:rsid w:val="00EB0334"/>
    <w:rsid w:val="00EB0925"/>
    <w:rsid w:val="00EB1DCA"/>
    <w:rsid w:val="00EB22E5"/>
    <w:rsid w:val="00EB2997"/>
    <w:rsid w:val="00EB2C23"/>
    <w:rsid w:val="00EB2FC6"/>
    <w:rsid w:val="00EB3B8E"/>
    <w:rsid w:val="00EB4635"/>
    <w:rsid w:val="00EB4B05"/>
    <w:rsid w:val="00EB57AC"/>
    <w:rsid w:val="00EB59CE"/>
    <w:rsid w:val="00EB5EB0"/>
    <w:rsid w:val="00EB6134"/>
    <w:rsid w:val="00EB7046"/>
    <w:rsid w:val="00EB71EE"/>
    <w:rsid w:val="00EB77C5"/>
    <w:rsid w:val="00EB788D"/>
    <w:rsid w:val="00EB7ED8"/>
    <w:rsid w:val="00EC004B"/>
    <w:rsid w:val="00EC0FD4"/>
    <w:rsid w:val="00EC1757"/>
    <w:rsid w:val="00EC30DE"/>
    <w:rsid w:val="00EC3434"/>
    <w:rsid w:val="00EC345A"/>
    <w:rsid w:val="00EC3C32"/>
    <w:rsid w:val="00EC4B1D"/>
    <w:rsid w:val="00EC6091"/>
    <w:rsid w:val="00EC6219"/>
    <w:rsid w:val="00EC6244"/>
    <w:rsid w:val="00EC6291"/>
    <w:rsid w:val="00EC6459"/>
    <w:rsid w:val="00EC6521"/>
    <w:rsid w:val="00EC6854"/>
    <w:rsid w:val="00EC6C6A"/>
    <w:rsid w:val="00EC718D"/>
    <w:rsid w:val="00EC7FCC"/>
    <w:rsid w:val="00ED06E1"/>
    <w:rsid w:val="00ED0F30"/>
    <w:rsid w:val="00ED1098"/>
    <w:rsid w:val="00ED19D1"/>
    <w:rsid w:val="00ED373A"/>
    <w:rsid w:val="00ED4103"/>
    <w:rsid w:val="00ED4E62"/>
    <w:rsid w:val="00ED5714"/>
    <w:rsid w:val="00ED583A"/>
    <w:rsid w:val="00ED5C09"/>
    <w:rsid w:val="00ED6468"/>
    <w:rsid w:val="00ED68DF"/>
    <w:rsid w:val="00ED6D27"/>
    <w:rsid w:val="00ED75E7"/>
    <w:rsid w:val="00ED79F0"/>
    <w:rsid w:val="00ED7FBD"/>
    <w:rsid w:val="00EE0659"/>
    <w:rsid w:val="00EE12BA"/>
    <w:rsid w:val="00EE16D4"/>
    <w:rsid w:val="00EE177D"/>
    <w:rsid w:val="00EE18B8"/>
    <w:rsid w:val="00EE1B3F"/>
    <w:rsid w:val="00EE1BE2"/>
    <w:rsid w:val="00EE1CE6"/>
    <w:rsid w:val="00EE2D5B"/>
    <w:rsid w:val="00EE3BAE"/>
    <w:rsid w:val="00EE426B"/>
    <w:rsid w:val="00EE485D"/>
    <w:rsid w:val="00EE4C33"/>
    <w:rsid w:val="00EE57D3"/>
    <w:rsid w:val="00EE5D76"/>
    <w:rsid w:val="00EE633A"/>
    <w:rsid w:val="00EE67F0"/>
    <w:rsid w:val="00EE6966"/>
    <w:rsid w:val="00EE6B54"/>
    <w:rsid w:val="00EE6D72"/>
    <w:rsid w:val="00EE6F34"/>
    <w:rsid w:val="00EF068A"/>
    <w:rsid w:val="00EF2115"/>
    <w:rsid w:val="00EF3024"/>
    <w:rsid w:val="00EF3A51"/>
    <w:rsid w:val="00EF3F12"/>
    <w:rsid w:val="00EF433B"/>
    <w:rsid w:val="00EF5287"/>
    <w:rsid w:val="00EF535F"/>
    <w:rsid w:val="00EF5421"/>
    <w:rsid w:val="00EF5B7D"/>
    <w:rsid w:val="00EF5CD2"/>
    <w:rsid w:val="00EF6C1D"/>
    <w:rsid w:val="00EF6C70"/>
    <w:rsid w:val="00EF6DAF"/>
    <w:rsid w:val="00EF700F"/>
    <w:rsid w:val="00EF772F"/>
    <w:rsid w:val="00F00673"/>
    <w:rsid w:val="00F008B9"/>
    <w:rsid w:val="00F009A1"/>
    <w:rsid w:val="00F014AC"/>
    <w:rsid w:val="00F015A4"/>
    <w:rsid w:val="00F024A7"/>
    <w:rsid w:val="00F0375B"/>
    <w:rsid w:val="00F04C0B"/>
    <w:rsid w:val="00F05252"/>
    <w:rsid w:val="00F0532B"/>
    <w:rsid w:val="00F05B8F"/>
    <w:rsid w:val="00F063C0"/>
    <w:rsid w:val="00F068E7"/>
    <w:rsid w:val="00F100BC"/>
    <w:rsid w:val="00F10A23"/>
    <w:rsid w:val="00F10C4A"/>
    <w:rsid w:val="00F11134"/>
    <w:rsid w:val="00F1186E"/>
    <w:rsid w:val="00F11973"/>
    <w:rsid w:val="00F11B4F"/>
    <w:rsid w:val="00F12B40"/>
    <w:rsid w:val="00F138A6"/>
    <w:rsid w:val="00F13B7D"/>
    <w:rsid w:val="00F140F3"/>
    <w:rsid w:val="00F144C4"/>
    <w:rsid w:val="00F145CF"/>
    <w:rsid w:val="00F14A52"/>
    <w:rsid w:val="00F14CA7"/>
    <w:rsid w:val="00F14D0F"/>
    <w:rsid w:val="00F14F07"/>
    <w:rsid w:val="00F1586A"/>
    <w:rsid w:val="00F15CF3"/>
    <w:rsid w:val="00F16488"/>
    <w:rsid w:val="00F168A9"/>
    <w:rsid w:val="00F16CDE"/>
    <w:rsid w:val="00F16E59"/>
    <w:rsid w:val="00F171C6"/>
    <w:rsid w:val="00F1747C"/>
    <w:rsid w:val="00F204F4"/>
    <w:rsid w:val="00F20EE8"/>
    <w:rsid w:val="00F2276A"/>
    <w:rsid w:val="00F22A66"/>
    <w:rsid w:val="00F22BE0"/>
    <w:rsid w:val="00F22C22"/>
    <w:rsid w:val="00F25F9B"/>
    <w:rsid w:val="00F26B22"/>
    <w:rsid w:val="00F272E3"/>
    <w:rsid w:val="00F318FA"/>
    <w:rsid w:val="00F329C1"/>
    <w:rsid w:val="00F32B8D"/>
    <w:rsid w:val="00F32D6E"/>
    <w:rsid w:val="00F32F1D"/>
    <w:rsid w:val="00F33CB6"/>
    <w:rsid w:val="00F3587E"/>
    <w:rsid w:val="00F363A4"/>
    <w:rsid w:val="00F36F60"/>
    <w:rsid w:val="00F37197"/>
    <w:rsid w:val="00F40864"/>
    <w:rsid w:val="00F41D6F"/>
    <w:rsid w:val="00F41E6D"/>
    <w:rsid w:val="00F423EA"/>
    <w:rsid w:val="00F42437"/>
    <w:rsid w:val="00F42932"/>
    <w:rsid w:val="00F44CE3"/>
    <w:rsid w:val="00F44E2D"/>
    <w:rsid w:val="00F45792"/>
    <w:rsid w:val="00F460F1"/>
    <w:rsid w:val="00F46AFE"/>
    <w:rsid w:val="00F46DD7"/>
    <w:rsid w:val="00F47949"/>
    <w:rsid w:val="00F51B86"/>
    <w:rsid w:val="00F51BA8"/>
    <w:rsid w:val="00F53130"/>
    <w:rsid w:val="00F53FC7"/>
    <w:rsid w:val="00F5457D"/>
    <w:rsid w:val="00F551B1"/>
    <w:rsid w:val="00F55257"/>
    <w:rsid w:val="00F5530B"/>
    <w:rsid w:val="00F55693"/>
    <w:rsid w:val="00F56779"/>
    <w:rsid w:val="00F56E64"/>
    <w:rsid w:val="00F57F98"/>
    <w:rsid w:val="00F60BFE"/>
    <w:rsid w:val="00F6109B"/>
    <w:rsid w:val="00F612A5"/>
    <w:rsid w:val="00F614B7"/>
    <w:rsid w:val="00F622EE"/>
    <w:rsid w:val="00F62CFD"/>
    <w:rsid w:val="00F62F6A"/>
    <w:rsid w:val="00F63B88"/>
    <w:rsid w:val="00F64A56"/>
    <w:rsid w:val="00F65528"/>
    <w:rsid w:val="00F65B88"/>
    <w:rsid w:val="00F66B30"/>
    <w:rsid w:val="00F66FB4"/>
    <w:rsid w:val="00F67C15"/>
    <w:rsid w:val="00F70663"/>
    <w:rsid w:val="00F71AD4"/>
    <w:rsid w:val="00F722A1"/>
    <w:rsid w:val="00F72BD4"/>
    <w:rsid w:val="00F72EA4"/>
    <w:rsid w:val="00F74622"/>
    <w:rsid w:val="00F751BF"/>
    <w:rsid w:val="00F7571A"/>
    <w:rsid w:val="00F75DBB"/>
    <w:rsid w:val="00F75DDC"/>
    <w:rsid w:val="00F7674A"/>
    <w:rsid w:val="00F76FC3"/>
    <w:rsid w:val="00F77D12"/>
    <w:rsid w:val="00F8009E"/>
    <w:rsid w:val="00F81682"/>
    <w:rsid w:val="00F816BF"/>
    <w:rsid w:val="00F818C2"/>
    <w:rsid w:val="00F81BA4"/>
    <w:rsid w:val="00F82314"/>
    <w:rsid w:val="00F8245B"/>
    <w:rsid w:val="00F82755"/>
    <w:rsid w:val="00F827C3"/>
    <w:rsid w:val="00F82BAC"/>
    <w:rsid w:val="00F82C33"/>
    <w:rsid w:val="00F82DF4"/>
    <w:rsid w:val="00F83DA3"/>
    <w:rsid w:val="00F83FCA"/>
    <w:rsid w:val="00F84236"/>
    <w:rsid w:val="00F845E0"/>
    <w:rsid w:val="00F847D1"/>
    <w:rsid w:val="00F85B9A"/>
    <w:rsid w:val="00F85D36"/>
    <w:rsid w:val="00F87238"/>
    <w:rsid w:val="00F90D44"/>
    <w:rsid w:val="00F9142E"/>
    <w:rsid w:val="00F91569"/>
    <w:rsid w:val="00F924C7"/>
    <w:rsid w:val="00F93EA7"/>
    <w:rsid w:val="00F94419"/>
    <w:rsid w:val="00F946F7"/>
    <w:rsid w:val="00F94F1D"/>
    <w:rsid w:val="00F95F6F"/>
    <w:rsid w:val="00F968C0"/>
    <w:rsid w:val="00F9727E"/>
    <w:rsid w:val="00F97539"/>
    <w:rsid w:val="00F97BD6"/>
    <w:rsid w:val="00FA13CF"/>
    <w:rsid w:val="00FA1745"/>
    <w:rsid w:val="00FA1F83"/>
    <w:rsid w:val="00FA31C0"/>
    <w:rsid w:val="00FA3366"/>
    <w:rsid w:val="00FA3A72"/>
    <w:rsid w:val="00FA4442"/>
    <w:rsid w:val="00FA4FBE"/>
    <w:rsid w:val="00FA5065"/>
    <w:rsid w:val="00FA70CF"/>
    <w:rsid w:val="00FA7986"/>
    <w:rsid w:val="00FA7F82"/>
    <w:rsid w:val="00FB15F9"/>
    <w:rsid w:val="00FB218B"/>
    <w:rsid w:val="00FB2395"/>
    <w:rsid w:val="00FB34E2"/>
    <w:rsid w:val="00FB3690"/>
    <w:rsid w:val="00FB43BC"/>
    <w:rsid w:val="00FB460E"/>
    <w:rsid w:val="00FB5E26"/>
    <w:rsid w:val="00FB68B0"/>
    <w:rsid w:val="00FB6A0F"/>
    <w:rsid w:val="00FC0CA5"/>
    <w:rsid w:val="00FC150D"/>
    <w:rsid w:val="00FC151D"/>
    <w:rsid w:val="00FC25D2"/>
    <w:rsid w:val="00FC27A5"/>
    <w:rsid w:val="00FC2E31"/>
    <w:rsid w:val="00FC2FDF"/>
    <w:rsid w:val="00FC3975"/>
    <w:rsid w:val="00FC476D"/>
    <w:rsid w:val="00FC4AB6"/>
    <w:rsid w:val="00FC4C02"/>
    <w:rsid w:val="00FC6935"/>
    <w:rsid w:val="00FC6AD2"/>
    <w:rsid w:val="00FC6B40"/>
    <w:rsid w:val="00FC738D"/>
    <w:rsid w:val="00FC7702"/>
    <w:rsid w:val="00FD0C32"/>
    <w:rsid w:val="00FD14D0"/>
    <w:rsid w:val="00FD2B04"/>
    <w:rsid w:val="00FD2B4A"/>
    <w:rsid w:val="00FD32FA"/>
    <w:rsid w:val="00FD3A1F"/>
    <w:rsid w:val="00FD4CD5"/>
    <w:rsid w:val="00FD719F"/>
    <w:rsid w:val="00FD781E"/>
    <w:rsid w:val="00FD7BEF"/>
    <w:rsid w:val="00FD7CFF"/>
    <w:rsid w:val="00FE021E"/>
    <w:rsid w:val="00FE05D4"/>
    <w:rsid w:val="00FE0DE0"/>
    <w:rsid w:val="00FE0F0B"/>
    <w:rsid w:val="00FE11F5"/>
    <w:rsid w:val="00FE1283"/>
    <w:rsid w:val="00FE12E1"/>
    <w:rsid w:val="00FE19B6"/>
    <w:rsid w:val="00FE1B30"/>
    <w:rsid w:val="00FE1BB6"/>
    <w:rsid w:val="00FE2029"/>
    <w:rsid w:val="00FE224E"/>
    <w:rsid w:val="00FE25F8"/>
    <w:rsid w:val="00FE2718"/>
    <w:rsid w:val="00FE279C"/>
    <w:rsid w:val="00FE27CE"/>
    <w:rsid w:val="00FE297B"/>
    <w:rsid w:val="00FE31BA"/>
    <w:rsid w:val="00FE33CC"/>
    <w:rsid w:val="00FE3479"/>
    <w:rsid w:val="00FE3B0C"/>
    <w:rsid w:val="00FE40C9"/>
    <w:rsid w:val="00FE4708"/>
    <w:rsid w:val="00FE5081"/>
    <w:rsid w:val="00FE5BB9"/>
    <w:rsid w:val="00FE7E0B"/>
    <w:rsid w:val="00FE7E3F"/>
    <w:rsid w:val="00FE7F61"/>
    <w:rsid w:val="00FF08C0"/>
    <w:rsid w:val="00FF0F62"/>
    <w:rsid w:val="00FF1B3C"/>
    <w:rsid w:val="00FF25D4"/>
    <w:rsid w:val="00FF2AD7"/>
    <w:rsid w:val="00FF2B98"/>
    <w:rsid w:val="00FF3186"/>
    <w:rsid w:val="00FF3854"/>
    <w:rsid w:val="00FF44C2"/>
    <w:rsid w:val="00FF4D47"/>
    <w:rsid w:val="00FF51F1"/>
    <w:rsid w:val="00FF56E2"/>
    <w:rsid w:val="00FF581D"/>
    <w:rsid w:val="00FF68A3"/>
    <w:rsid w:val="00FF6A3A"/>
    <w:rsid w:val="00FF6A92"/>
    <w:rsid w:val="00FF6F79"/>
    <w:rsid w:val="43FED417"/>
    <w:rsid w:val="6EF1867E"/>
    <w:rsid w:val="76FEF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A0A4699"/>
  <w15:docId w15:val="{0531DF07-9E7B-4CA3-BD82-639CD43E2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rFonts w:ascii="Times New Roman" w:hAnsi="Times New Roman"/>
      <w:sz w:val="24"/>
      <w:szCs w:val="22"/>
    </w:rPr>
  </w:style>
  <w:style w:type="paragraph" w:styleId="Heading1">
    <w:name w:val="heading 1"/>
    <w:basedOn w:val="Normal"/>
    <w:next w:val="Normal"/>
    <w:link w:val="Heading1Char"/>
    <w:uiPriority w:val="9"/>
    <w:qFormat/>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40"/>
      <w:outlineLvl w:val="2"/>
    </w:pPr>
    <w:rPr>
      <w:rFonts w:asciiTheme="majorHAnsi" w:eastAsiaTheme="majorEastAsia" w:hAnsiTheme="majorHAnsi" w:cstheme="majorBidi"/>
      <w:i/>
      <w:color w:val="244061" w:themeColor="accent1" w:themeShade="80"/>
      <w:szCs w:val="24"/>
    </w:rPr>
  </w:style>
  <w:style w:type="paragraph" w:styleId="Heading4">
    <w:name w:val="heading 4"/>
    <w:basedOn w:val="Normal"/>
    <w:next w:val="Normal"/>
    <w:link w:val="Heading4Char"/>
    <w:uiPriority w:val="9"/>
    <w:unhideWhenUsed/>
    <w:qFormat/>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pPr>
      <w:keepNext/>
      <w:keepLines/>
      <w:numPr>
        <w:ilvl w:val="5"/>
        <w:numId w:val="1"/>
      </w:numPr>
      <w:spacing w:before="40"/>
      <w:outlineLvl w:val="5"/>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uiPriority w:val="9"/>
    <w:unhideWhenUsed/>
    <w:qFormat/>
    <w:pPr>
      <w:keepNext/>
      <w:keepLines/>
      <w:numPr>
        <w:ilvl w:val="6"/>
        <w:numId w:val="1"/>
      </w:numPr>
      <w:spacing w:before="4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line="240" w:lineRule="auto"/>
    </w:pPr>
    <w:rPr>
      <w:rFonts w:ascii="Tahoma" w:hAnsi="Tahoma" w:cs="Tahoma"/>
      <w:sz w:val="16"/>
      <w:szCs w:val="16"/>
    </w:rPr>
  </w:style>
  <w:style w:type="paragraph" w:styleId="Caption">
    <w:name w:val="caption"/>
    <w:basedOn w:val="Normal"/>
    <w:next w:val="Normal"/>
    <w:uiPriority w:val="35"/>
    <w:unhideWhenUsed/>
    <w:qFormat/>
    <w:pPr>
      <w:spacing w:after="200" w:line="240" w:lineRule="auto"/>
    </w:pPr>
    <w:rPr>
      <w:b/>
      <w:bCs/>
      <w:i/>
      <w:sz w:val="18"/>
      <w:szCs w:val="18"/>
    </w:rPr>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unhideWhenUsed/>
    <w:qFormat/>
    <w:rPr>
      <w:b/>
      <w:bCs/>
    </w:rPr>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FootnoteText">
    <w:name w:val="footnote text"/>
    <w:basedOn w:val="Normal"/>
    <w:link w:val="FootnoteTextChar"/>
    <w:uiPriority w:val="99"/>
    <w:unhideWhenUsed/>
    <w:pPr>
      <w:spacing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line="240" w:lineRule="auto"/>
    </w:p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sr-Latn-BA" w:eastAsia="sr-Latn-BA"/>
    </w:rPr>
  </w:style>
  <w:style w:type="paragraph" w:styleId="NormalWeb">
    <w:name w:val="Normal (Web)"/>
    <w:basedOn w:val="Normal"/>
    <w:uiPriority w:val="99"/>
    <w:unhideWhenUsed/>
    <w:qFormat/>
    <w:pPr>
      <w:spacing w:before="100" w:beforeAutospacing="1" w:after="100" w:afterAutospacing="1" w:line="240" w:lineRule="auto"/>
    </w:pPr>
    <w:rPr>
      <w:rFonts w:eastAsiaTheme="minorEastAsia" w:cs="Times New Roman"/>
      <w:szCs w:val="24"/>
    </w:rPr>
  </w:style>
  <w:style w:type="paragraph" w:styleId="Subtitle">
    <w:name w:val="Subtitle"/>
    <w:basedOn w:val="Normal"/>
    <w:next w:val="Normal"/>
    <w:link w:val="SubtitleChar"/>
    <w:uiPriority w:val="11"/>
    <w:qFormat/>
    <w:pPr>
      <w:numPr>
        <w:numId w:val="2"/>
      </w:numPr>
      <w:spacing w:before="120" w:after="120"/>
      <w:ind w:left="360"/>
    </w:pPr>
    <w:rPr>
      <w:rFonts w:eastAsiaTheme="majorEastAsia" w:cstheme="majorBidi"/>
      <w:b/>
      <w:iCs/>
      <w:spacing w:val="15"/>
      <w:sz w:val="32"/>
      <w:szCs w:val="24"/>
    </w:rPr>
  </w:style>
  <w:style w:type="paragraph" w:styleId="TOC1">
    <w:name w:val="toc 1"/>
    <w:basedOn w:val="Normal"/>
    <w:next w:val="Normal"/>
    <w:uiPriority w:val="39"/>
    <w:unhideWhenUsed/>
    <w:pPr>
      <w:tabs>
        <w:tab w:val="left" w:pos="480"/>
        <w:tab w:val="right" w:leader="dot" w:pos="9350"/>
      </w:tabs>
      <w:spacing w:after="100" w:line="240" w:lineRule="auto"/>
    </w:pPr>
  </w:style>
  <w:style w:type="paragraph" w:styleId="TOC2">
    <w:name w:val="toc 2"/>
    <w:basedOn w:val="Normal"/>
    <w:next w:val="Normal"/>
    <w:uiPriority w:val="39"/>
    <w:unhideWhenUsed/>
    <w:pPr>
      <w:tabs>
        <w:tab w:val="left" w:pos="880"/>
        <w:tab w:val="right" w:leader="dot" w:pos="9350"/>
      </w:tabs>
      <w:spacing w:after="100" w:line="240" w:lineRule="auto"/>
      <w:ind w:left="245"/>
    </w:pPr>
  </w:style>
  <w:style w:type="paragraph" w:styleId="TOC3">
    <w:name w:val="toc 3"/>
    <w:basedOn w:val="Normal"/>
    <w:next w:val="Normal"/>
    <w:uiPriority w:val="39"/>
    <w:unhideWhenUsed/>
    <w:qFormat/>
    <w:pPr>
      <w:spacing w:after="100"/>
      <w:ind w:left="480"/>
    </w:pPr>
  </w:style>
  <w:style w:type="character" w:styleId="CommentReference">
    <w:name w:val="annotation reference"/>
    <w:basedOn w:val="DefaultParagraphFont"/>
    <w:uiPriority w:val="99"/>
    <w:unhideWhenUsed/>
    <w:qFormat/>
    <w:rPr>
      <w:sz w:val="16"/>
      <w:szCs w:val="16"/>
    </w:rPr>
  </w:style>
  <w:style w:type="character" w:styleId="FollowedHyperlink">
    <w:name w:val="FollowedHyperlink"/>
    <w:basedOn w:val="DefaultParagraphFont"/>
    <w:uiPriority w:val="99"/>
    <w:unhideWhenUsed/>
    <w:rPr>
      <w:color w:val="800080" w:themeColor="followedHyperlink"/>
      <w:u w:val="single"/>
    </w:rPr>
  </w:style>
  <w:style w:type="character" w:styleId="FootnoteReference">
    <w:name w:val="footnote reference"/>
    <w:basedOn w:val="DefaultParagraphFont"/>
    <w:uiPriority w:val="99"/>
    <w:unhideWhenUsed/>
    <w:qFormat/>
    <w:rPr>
      <w:vertAlign w:val="superscript"/>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qFormat/>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SubtitleChar">
    <w:name w:val="Subtitle Char"/>
    <w:basedOn w:val="DefaultParagraphFont"/>
    <w:link w:val="Subtitle"/>
    <w:uiPriority w:val="11"/>
    <w:qFormat/>
    <w:rPr>
      <w:rFonts w:ascii="Times New Roman" w:eastAsiaTheme="majorEastAsia" w:hAnsi="Times New Roman" w:cstheme="majorBidi"/>
      <w:b/>
      <w:iCs/>
      <w:spacing w:val="15"/>
      <w:sz w:val="32"/>
      <w:szCs w:val="24"/>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i/>
      <w:color w:val="244061"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244061" w:themeColor="accent1" w:themeShade="80"/>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244061" w:themeColor="accent1" w:themeShade="80"/>
      <w:sz w:val="24"/>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character" w:customStyle="1" w:styleId="CommentTextChar">
    <w:name w:val="Comment Text Char"/>
    <w:basedOn w:val="DefaultParagraphFont"/>
    <w:link w:val="CommentText"/>
    <w:uiPriority w:val="99"/>
    <w:semiHidden/>
    <w:qFormat/>
    <w:rPr>
      <w:rFonts w:ascii="Times New Roman" w:hAnsi="Times New Roman"/>
      <w:sz w:val="20"/>
      <w:szCs w:val="20"/>
    </w:rPr>
  </w:style>
  <w:style w:type="character" w:customStyle="1" w:styleId="CommentSubjectChar">
    <w:name w:val="Comment Subject Char"/>
    <w:basedOn w:val="CommentTextChar"/>
    <w:link w:val="CommentSubject"/>
    <w:uiPriority w:val="99"/>
    <w:semiHidden/>
    <w:qFormat/>
    <w:rPr>
      <w:rFonts w:ascii="Times New Roman" w:hAnsi="Times New Roman"/>
      <w:b/>
      <w:bCs/>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val="sr-Latn-BA" w:eastAsia="sr-Latn-BA"/>
    </w:rPr>
  </w:style>
  <w:style w:type="paragraph" w:customStyle="1" w:styleId="TOCHeading1">
    <w:name w:val="TOC Heading1"/>
    <w:basedOn w:val="Heading1"/>
    <w:next w:val="Normal"/>
    <w:uiPriority w:val="39"/>
    <w:unhideWhenUsed/>
    <w:qFormat/>
    <w:pPr>
      <w:numPr>
        <w:numId w:val="0"/>
      </w:numPr>
      <w:spacing w:line="259" w:lineRule="auto"/>
      <w:outlineLvl w:val="9"/>
    </w:pPr>
  </w:style>
  <w:style w:type="character" w:customStyle="1" w:styleId="FootnoteTextChar">
    <w:name w:val="Footnote Text Char"/>
    <w:basedOn w:val="DefaultParagraphFont"/>
    <w:link w:val="FootnoteText"/>
    <w:uiPriority w:val="99"/>
    <w:semiHidden/>
    <w:rPr>
      <w:rFonts w:ascii="Times New Roman" w:hAnsi="Times New Roman"/>
      <w:sz w:val="20"/>
      <w:szCs w:val="20"/>
    </w:rPr>
  </w:style>
  <w:style w:type="character" w:customStyle="1" w:styleId="nt">
    <w:name w:val="nt"/>
    <w:basedOn w:val="DefaultParagraphFont"/>
  </w:style>
  <w:style w:type="character" w:customStyle="1" w:styleId="na">
    <w:name w:val="na"/>
    <w:basedOn w:val="DefaultParagraphFont"/>
    <w:qFormat/>
  </w:style>
  <w:style w:type="character" w:customStyle="1" w:styleId="s">
    <w:name w:val="s"/>
    <w:basedOn w:val="DefaultParagraphFont"/>
    <w:qFormat/>
  </w:style>
  <w:style w:type="character" w:customStyle="1" w:styleId="UnresolvedMention">
    <w:name w:val="Unresolved Mention"/>
    <w:basedOn w:val="DefaultParagraphFont"/>
    <w:uiPriority w:val="99"/>
    <w:unhideWhenUsed/>
    <w:qFormat/>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auth0.com/blog/what-is-and-how-does-single-sign-on-work/"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oasis-open.org/committees/download.php/2713/Brief_Introduction_to_XACML.html" TargetMode="External"/><Relationship Id="rId39" Type="http://schemas.openxmlformats.org/officeDocument/2006/relationships/footer" Target="footer2.xml"/><Relationship Id="rId21" Type="http://schemas.openxmlformats.org/officeDocument/2006/relationships/hyperlink" Target="https://searchsecurity.techtarget.com/definition/identity-management-ID-management" TargetMode="External"/><Relationship Id="rId34" Type="http://schemas.openxmlformats.org/officeDocument/2006/relationships/hyperlink" Target="https://wiki.shibboleth.net/confluence/display/CONCEPT%23app-switcher"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earchsecurity.techtarget.com/definition/authentication" TargetMode="External"/><Relationship Id="rId29" Type="http://schemas.openxmlformats.org/officeDocument/2006/relationships/hyperlink" Target="https://apereo.github.io/cas/5.2.x/protocol/CAS-Protocol.html"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owasp.org/index.php/Category:Access_Control" TargetMode="External"/><Relationship Id="rId32" Type="http://schemas.openxmlformats.org/officeDocument/2006/relationships/hyperlink" Target="https://www.shibboleth.net/index/" TargetMode="External"/><Relationship Id="rId37" Type="http://schemas.openxmlformats.org/officeDocument/2006/relationships/hyperlink" Target="https://www.mutuallyhuman.com/blog/2013/05/09/choosing-an-sso-strategy-saml-vs-oauth2/"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icann.org/news/blog/what-is-authorization-and-access-control" TargetMode="External"/><Relationship Id="rId28" Type="http://schemas.openxmlformats.org/officeDocument/2006/relationships/hyperlink" Target="https://apereo.github.io/cas/5.2.x/index.html" TargetMode="External"/><Relationship Id="rId36" Type="http://schemas.openxmlformats.org/officeDocument/2006/relationships/hyperlink" Target="https://docs.wso2.com/display/IS540/Architecture"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s://apereo.github.io/cas/4.2.x/planning/Architecture.html%23architectur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s://auth0.com/blog/what-is-and-how-does-single-sign-on-work/" TargetMode="External"/><Relationship Id="rId27" Type="http://schemas.openxmlformats.org/officeDocument/2006/relationships/hyperlink" Target="https://wiki.jasig.org/display/CASUM/Introduction" TargetMode="External"/><Relationship Id="rId30" Type="http://schemas.openxmlformats.org/officeDocument/2006/relationships/hyperlink" Target="https://calnetweb.berkeley.edu/calnet-technologists/cas/how-cas-works" TargetMode="External"/><Relationship Id="rId35" Type="http://schemas.openxmlformats.org/officeDocument/2006/relationships/hyperlink" Target="https://wiki.shibboleth.net/confluence/display/IDP30/GeneralArchitecture%23GeneralArchitecture-OverallArchitecture" TargetMode="Externa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searchsecurity.techtarget.com/definition/SAML" TargetMode="External"/><Relationship Id="rId33" Type="http://schemas.openxmlformats.org/officeDocument/2006/relationships/hyperlink" Target="https://www.shibboleth.net/products/identity-provider/" TargetMode="External"/><Relationship Id="rId38" Type="http://schemas.openxmlformats.org/officeDocument/2006/relationships/hyperlink" Target="http://wiki.servicenow.com/index.php?title=SAML_2.0_Web_Browser_SSO_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15727</Words>
  <Characters>89647</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Rajo Gajic</dc:creator>
  <cp:lastModifiedBy>Zoran Djuric</cp:lastModifiedBy>
  <cp:revision>3676</cp:revision>
  <dcterms:created xsi:type="dcterms:W3CDTF">2016-04-02T11:00:00Z</dcterms:created>
  <dcterms:modified xsi:type="dcterms:W3CDTF">2018-05-20T08:17:00Z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